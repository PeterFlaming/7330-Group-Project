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E5165" w14:textId="77777777" w:rsidR="00E97402" w:rsidRPr="00DC52CC" w:rsidRDefault="00E97402">
      <w:pPr>
        <w:pStyle w:val="Text"/>
        <w:ind w:firstLine="0"/>
        <w:rPr>
          <w:sz w:val="18"/>
          <w:szCs w:val="18"/>
        </w:rPr>
      </w:pPr>
      <w:r w:rsidRPr="00DC52CC">
        <w:rPr>
          <w:sz w:val="18"/>
          <w:szCs w:val="18"/>
        </w:rPr>
        <w:footnoteReference w:customMarkFollows="1" w:id="1"/>
        <w:sym w:font="Symbol" w:char="F020"/>
      </w:r>
    </w:p>
    <w:p w14:paraId="1555EA33" w14:textId="1336FD2B" w:rsidR="00E97402" w:rsidRPr="00DC52CC" w:rsidRDefault="0015184A">
      <w:pPr>
        <w:pStyle w:val="Title"/>
        <w:framePr w:wrap="notBeside"/>
      </w:pPr>
      <w:r w:rsidRPr="002605A2">
        <w:t>Aggregation of multiple data sources for integrated equity market analysis</w:t>
      </w:r>
    </w:p>
    <w:p w14:paraId="1C065C54" w14:textId="77777777" w:rsidR="00E97402" w:rsidRPr="00DC52CC" w:rsidRDefault="00B20C00">
      <w:pPr>
        <w:pStyle w:val="Authors"/>
        <w:framePr w:wrap="notBeside"/>
      </w:pPr>
      <w:r w:rsidRPr="00DC52CC">
        <w:t>Daniel Serna, Peter Flaming, Brandon de la Houssaye, James Vazquez</w:t>
      </w:r>
    </w:p>
    <w:p w14:paraId="3B10C607" w14:textId="35495B54" w:rsidR="00E97402" w:rsidRPr="00DC52CC" w:rsidRDefault="00B20C00">
      <w:pPr>
        <w:rPr>
          <w:b/>
          <w:i/>
        </w:rPr>
      </w:pPr>
      <w:r w:rsidRPr="00DC52CC">
        <w:rPr>
          <w:b/>
          <w:i/>
        </w:rPr>
        <w:t xml:space="preserve">Abstract: </w:t>
      </w:r>
      <w:r w:rsidR="00B057EE" w:rsidRPr="00DC52CC">
        <w:rPr>
          <w:b/>
          <w:i/>
        </w:rPr>
        <w:t xml:space="preserve">In this paper, we present a means of gathering disparate information from multiple, publicly available information sources in a reproducible format for subsequent organization into a relational database schema. The information being gathered (into a database schema) is centered around equity market output (i.e., stock pricing). The authors observe that the equity markets are influenced by a myriad of factors, and it is only once proper empirical analysis is performed on these factors that we can better understand the equity market response (to external stimuli). It </w:t>
      </w:r>
      <w:r w:rsidR="001F65A4" w:rsidRPr="00DC52CC">
        <w:rPr>
          <w:b/>
          <w:i/>
        </w:rPr>
        <w:t xml:space="preserve">is </w:t>
      </w:r>
      <w:r w:rsidR="00B057EE" w:rsidRPr="00DC52CC">
        <w:rPr>
          <w:b/>
          <w:i/>
        </w:rPr>
        <w:t>therefore endeavored by the authors to make the information available (within a database structure) so such subsequent analyses may be performed. The authors began the analysis by first considering which publicly available information to gather; then gathering the information; and finally structuring it in a relational database schema.  The results and conclusion in this paper show</w:t>
      </w:r>
      <w:ins w:id="0" w:author="Brandon de la Houssaye" w:date="2018-11-24T18:07:00Z">
        <w:r w:rsidR="004D6F38">
          <w:rPr>
            <w:b/>
            <w:i/>
          </w:rPr>
          <w:t xml:space="preserve"> the path to establishing automated means of gathering data from certain sources and the appropriate relational database </w:t>
        </w:r>
      </w:ins>
      <w:ins w:id="1" w:author="Brandon de la Houssaye" w:date="2018-11-24T18:08:00Z">
        <w:r w:rsidR="004D6F38">
          <w:rPr>
            <w:b/>
            <w:i/>
          </w:rPr>
          <w:t>schema given the nature of the data gathered.</w:t>
        </w:r>
      </w:ins>
      <w:del w:id="2" w:author="Brandon de la Houssaye" w:date="2018-11-24T18:08:00Z">
        <w:r w:rsidR="00B057EE" w:rsidRPr="00DC52CC" w:rsidDel="004D6F38">
          <w:rPr>
            <w:b/>
            <w:i/>
          </w:rPr>
          <w:delText>…TBD.</w:delText>
        </w:r>
      </w:del>
    </w:p>
    <w:p w14:paraId="0D89C746" w14:textId="77777777" w:rsidR="00E97402" w:rsidRPr="00DC52CC" w:rsidRDefault="00E97402">
      <w:bookmarkStart w:id="3" w:name="PointTmp"/>
    </w:p>
    <w:bookmarkEnd w:id="3"/>
    <w:p w14:paraId="79AE7BE7" w14:textId="77777777" w:rsidR="00E97402" w:rsidRPr="00DC52CC" w:rsidRDefault="00E97402">
      <w:pPr>
        <w:pStyle w:val="Heading1"/>
      </w:pPr>
      <w:r w:rsidRPr="00DC52CC">
        <w:t>I</w:t>
      </w:r>
      <w:r w:rsidRPr="00DC52CC">
        <w:rPr>
          <w:sz w:val="16"/>
          <w:szCs w:val="16"/>
        </w:rPr>
        <w:t>NTRODUCTION</w:t>
      </w:r>
    </w:p>
    <w:p w14:paraId="35D444F4" w14:textId="77777777" w:rsidR="00E97402" w:rsidRPr="002605A2" w:rsidRDefault="00E97402">
      <w:pPr>
        <w:pStyle w:val="Text"/>
        <w:keepNext/>
        <w:framePr w:dropCap="drop" w:lines="2" w:wrap="auto" w:vAnchor="text" w:hAnchor="text"/>
        <w:spacing w:line="480" w:lineRule="exact"/>
        <w:ind w:firstLine="0"/>
        <w:rPr>
          <w:smallCaps/>
          <w:position w:val="-3"/>
          <w:sz w:val="56"/>
          <w:szCs w:val="56"/>
        </w:rPr>
      </w:pPr>
      <w:r w:rsidRPr="002605A2">
        <w:rPr>
          <w:position w:val="-3"/>
          <w:sz w:val="56"/>
          <w:szCs w:val="56"/>
        </w:rPr>
        <w:t>T</w:t>
      </w:r>
    </w:p>
    <w:p w14:paraId="2B661E2E" w14:textId="60B3B594" w:rsidR="004E20AD" w:rsidRPr="002605A2" w:rsidRDefault="006E1281" w:rsidP="004E20AD">
      <w:pPr>
        <w:pStyle w:val="Text"/>
        <w:ind w:firstLine="0"/>
      </w:pPr>
      <w:r w:rsidRPr="002605A2">
        <w:t xml:space="preserve">HE use of stock analysis tools are </w:t>
      </w:r>
      <w:del w:id="4" w:author="Daniel Serna" w:date="2018-12-02T20:53:00Z">
        <w:r w:rsidRPr="002605A2" w:rsidDel="00423C88">
          <w:delText xml:space="preserve">vary </w:delText>
        </w:r>
      </w:del>
      <w:ins w:id="5" w:author="Daniel Serna" w:date="2018-12-02T20:53:00Z">
        <w:r w:rsidR="00423C88">
          <w:t>very</w:t>
        </w:r>
        <w:r w:rsidR="00423C88" w:rsidRPr="002605A2">
          <w:t xml:space="preserve"> </w:t>
        </w:r>
      </w:ins>
      <w:r w:rsidRPr="002605A2">
        <w:t>abundant in today</w:t>
      </w:r>
      <w:r w:rsidR="00B057EE" w:rsidRPr="002605A2">
        <w:t>’</w:t>
      </w:r>
      <w:r w:rsidRPr="002605A2">
        <w:t xml:space="preserve">s fast moving economy. </w:t>
      </w:r>
      <w:del w:id="6" w:author="Daniel Serna" w:date="2018-12-02T20:53:00Z">
        <w:r w:rsidRPr="002605A2" w:rsidDel="00423C88">
          <w:delText xml:space="preserve"> </w:delText>
        </w:r>
      </w:del>
      <w:r w:rsidRPr="002605A2">
        <w:t xml:space="preserve">Many of these tools have integrated views that allow users to observe relationships. Lacking in these tools is the ability to expand </w:t>
      </w:r>
      <w:r w:rsidR="00312CD4" w:rsidRPr="002605A2">
        <w:t>these relationships</w:t>
      </w:r>
      <w:r w:rsidRPr="002605A2">
        <w:t xml:space="preserve"> to external data sets outside of the market place, such as political climates, major national events, natural disasters, and the emergence of social media.  </w:t>
      </w:r>
    </w:p>
    <w:p w14:paraId="1863B53F" w14:textId="442CECDB" w:rsidR="000E0ACA" w:rsidRPr="002605A2" w:rsidRDefault="000E0ACA" w:rsidP="004E20AD">
      <w:pPr>
        <w:pStyle w:val="Text"/>
        <w:ind w:firstLine="0"/>
      </w:pPr>
    </w:p>
    <w:p w14:paraId="0A876587" w14:textId="60735B2F" w:rsidR="000E0ACA" w:rsidRPr="002605A2" w:rsidRDefault="00286D62" w:rsidP="004E20AD">
      <w:pPr>
        <w:pStyle w:val="Text"/>
        <w:ind w:firstLine="0"/>
      </w:pPr>
      <w:r w:rsidRPr="002605A2">
        <w:t xml:space="preserve">We set out to define </w:t>
      </w:r>
      <w:r w:rsidR="000E0ACA" w:rsidRPr="002605A2">
        <w:t xml:space="preserve">a database schema that allows for introduction of new data sets when needed.  Within the context of data </w:t>
      </w:r>
      <w:r w:rsidRPr="002605A2">
        <w:t>science,</w:t>
      </w:r>
      <w:r w:rsidR="000E0ACA" w:rsidRPr="002605A2">
        <w:t xml:space="preserve"> the one constant variable is change. </w:t>
      </w:r>
      <w:r w:rsidRPr="002605A2">
        <w:t>D</w:t>
      </w:r>
      <w:r w:rsidR="000E0ACA" w:rsidRPr="002605A2">
        <w:t xml:space="preserve">esigning a flexible schema that allows for natural growth will enhance the user experience </w:t>
      </w:r>
      <w:r w:rsidRPr="002605A2">
        <w:t>and allow</w:t>
      </w:r>
      <w:r w:rsidR="000E0ACA" w:rsidRPr="002605A2">
        <w:t xml:space="preserve"> for observational and statistical analysis.</w:t>
      </w:r>
    </w:p>
    <w:p w14:paraId="76CC764E" w14:textId="1CE376CA" w:rsidR="006E1281" w:rsidRPr="002605A2" w:rsidRDefault="006E1281" w:rsidP="004E20AD">
      <w:pPr>
        <w:pStyle w:val="Text"/>
        <w:ind w:firstLine="0"/>
      </w:pPr>
    </w:p>
    <w:p w14:paraId="5D50DEF3" w14:textId="042CBA96" w:rsidR="006E1281" w:rsidRPr="002605A2" w:rsidRDefault="006E1281" w:rsidP="004E20AD">
      <w:pPr>
        <w:pStyle w:val="Text"/>
        <w:ind w:firstLine="0"/>
      </w:pPr>
      <w:r w:rsidRPr="002605A2">
        <w:t>The group tackle</w:t>
      </w:r>
      <w:r w:rsidR="00286D62" w:rsidRPr="002605A2">
        <w:t>s</w:t>
      </w:r>
      <w:r w:rsidRPr="002605A2">
        <w:t xml:space="preserve"> these issues, to define a flexible and agile schema that allows for political</w:t>
      </w:r>
      <w:r w:rsidR="00286D62" w:rsidRPr="002605A2">
        <w:t xml:space="preserve"> data</w:t>
      </w:r>
      <w:r w:rsidRPr="002605A2">
        <w:t xml:space="preserve">, major US events, natural disasters and Twitter tweets. </w:t>
      </w:r>
    </w:p>
    <w:p w14:paraId="7991A73D" w14:textId="63C9D1FC" w:rsidR="000E0ACA" w:rsidRPr="002605A2" w:rsidRDefault="000E0ACA" w:rsidP="004E20AD">
      <w:pPr>
        <w:pStyle w:val="Text"/>
        <w:ind w:firstLine="0"/>
      </w:pPr>
    </w:p>
    <w:p w14:paraId="50899014" w14:textId="40885DA0" w:rsidR="000E0ACA" w:rsidRPr="002605A2" w:rsidRDefault="003E752F" w:rsidP="004E20AD">
      <w:pPr>
        <w:pStyle w:val="Text"/>
        <w:ind w:firstLine="0"/>
      </w:pPr>
      <w:r w:rsidRPr="002605A2">
        <w:t>T</w:t>
      </w:r>
      <w:r w:rsidR="000E0ACA" w:rsidRPr="002605A2">
        <w:t>he team shows how to join data by datetime keys</w:t>
      </w:r>
      <w:r w:rsidRPr="002605A2">
        <w:t xml:space="preserve"> in our relational database schema</w:t>
      </w:r>
      <w:ins w:id="7" w:author="Daniel Serna" w:date="2018-12-02T20:55:00Z">
        <w:r w:rsidR="00CC6221">
          <w:t xml:space="preserve">. </w:t>
        </w:r>
      </w:ins>
      <w:del w:id="8" w:author="Daniel Serna" w:date="2018-12-02T20:55:00Z">
        <w:r w:rsidR="000E0ACA" w:rsidRPr="002605A2" w:rsidDel="00CC6221">
          <w:delText xml:space="preserve">. Views are created that allow users to visualize data in a multitude of ways. </w:delText>
        </w:r>
      </w:del>
      <w:r w:rsidR="000E0ACA" w:rsidRPr="002605A2">
        <w:t xml:space="preserve">The team’s design </w:t>
      </w:r>
      <w:r w:rsidRPr="002605A2">
        <w:t>allows</w:t>
      </w:r>
      <w:r w:rsidR="000E0ACA" w:rsidRPr="002605A2">
        <w:t xml:space="preserve"> for database reporting and business intelligent (BI) tool plotting.  </w:t>
      </w:r>
    </w:p>
    <w:p w14:paraId="25C76C31" w14:textId="6E8E4B9F" w:rsidR="0095589D" w:rsidRPr="002605A2" w:rsidRDefault="0095589D" w:rsidP="004E20AD">
      <w:pPr>
        <w:pStyle w:val="Text"/>
        <w:ind w:firstLine="0"/>
      </w:pPr>
    </w:p>
    <w:p w14:paraId="63F7F8F6" w14:textId="16265CDF" w:rsidR="0095589D" w:rsidRPr="002605A2" w:rsidRDefault="0095589D" w:rsidP="004E20AD">
      <w:pPr>
        <w:pStyle w:val="Text"/>
        <w:ind w:firstLine="0"/>
      </w:pPr>
      <w:r w:rsidRPr="002605A2">
        <w:t>The data that the team use</w:t>
      </w:r>
      <w:r w:rsidR="003E752F" w:rsidRPr="002605A2">
        <w:t>s</w:t>
      </w:r>
      <w:r w:rsidRPr="002605A2">
        <w:t xml:space="preserve"> as part of the project are </w:t>
      </w:r>
      <w:r w:rsidR="003E752F" w:rsidRPr="002605A2">
        <w:t>dynamic in nature</w:t>
      </w:r>
      <w:r w:rsidR="000945F4" w:rsidRPr="002605A2">
        <w:t xml:space="preserve"> and updated frequently</w:t>
      </w:r>
      <w:r w:rsidRPr="002605A2">
        <w:t>.</w:t>
      </w:r>
    </w:p>
    <w:p w14:paraId="2626B3CC" w14:textId="35CC714D" w:rsidR="00312CD4" w:rsidRPr="002605A2" w:rsidRDefault="00312CD4" w:rsidP="004E20AD">
      <w:pPr>
        <w:pStyle w:val="Text"/>
        <w:ind w:firstLine="0"/>
      </w:pPr>
    </w:p>
    <w:p w14:paraId="392EA2E3" w14:textId="5F952BBB" w:rsidR="004E20AD" w:rsidRPr="00DC52CC" w:rsidRDefault="001A2B2E" w:rsidP="004E20AD">
      <w:pPr>
        <w:pStyle w:val="Heading1"/>
      </w:pPr>
      <w:r>
        <w:t>T</w:t>
      </w:r>
      <w:r w:rsidR="00336D6E" w:rsidRPr="00DC52CC">
        <w:t>utorial</w:t>
      </w:r>
    </w:p>
    <w:p w14:paraId="52926748" w14:textId="77777777" w:rsidR="00D74823" w:rsidRPr="00DC52CC" w:rsidRDefault="00D74823" w:rsidP="004E20AD"/>
    <w:p w14:paraId="4DB9BF76" w14:textId="0B51043E" w:rsidR="00D74823" w:rsidRPr="00DC52CC" w:rsidRDefault="00D74823" w:rsidP="00D74823">
      <w:r w:rsidRPr="00DC52CC">
        <w:t>The authors are interested in utilizing the large amount of publicly available social media data to create a predictive model for stock prices. To efficiently correlate these large datasets (such as twitter data), an efficient database schema must be designed that allows for effective data mining while also providing reasonable query performance.</w:t>
      </w:r>
    </w:p>
    <w:p w14:paraId="3FCD9AD5" w14:textId="77777777" w:rsidR="00D74823" w:rsidRPr="00DC52CC" w:rsidRDefault="00D74823" w:rsidP="004E20AD"/>
    <w:p w14:paraId="4D2BAB31" w14:textId="32A3C0C9" w:rsidR="004E20AD" w:rsidRPr="00DC52CC" w:rsidRDefault="00692E2A" w:rsidP="004E20AD">
      <w:r w:rsidRPr="00DC52CC">
        <w:t xml:space="preserve">The first step in the analysis is to define data of interest. Of primary concern is external stimuli (to a firm) that would impact/influence (the firm’s) equity market pricing. There are potentially infinite number of variables that could influence equity market pricing, so the authors limit focus on information/data that first </w:t>
      </w:r>
      <w:r w:rsidR="00644DEB" w:rsidRPr="00DC52CC">
        <w:t xml:space="preserve">meet </w:t>
      </w:r>
      <w:r w:rsidRPr="00DC52CC">
        <w:t>the following criteria:</w:t>
      </w:r>
    </w:p>
    <w:p w14:paraId="6E481EDD" w14:textId="5FD4EB76" w:rsidR="00692E2A" w:rsidRPr="00DC52CC" w:rsidRDefault="00692E2A" w:rsidP="004E20AD"/>
    <w:p w14:paraId="0659EC5B" w14:textId="56B0F0DC" w:rsidR="00692E2A" w:rsidRPr="00DC52CC" w:rsidRDefault="00692E2A" w:rsidP="00692E2A">
      <w:pPr>
        <w:pStyle w:val="ListParagraph"/>
        <w:numPr>
          <w:ilvl w:val="0"/>
          <w:numId w:val="43"/>
        </w:numPr>
      </w:pPr>
      <w:r w:rsidRPr="00DC52CC">
        <w:t>Non-specific to any particular firm (in terms of publicly reported financial results); and</w:t>
      </w:r>
    </w:p>
    <w:p w14:paraId="300462BE" w14:textId="7B847301" w:rsidR="00692E2A" w:rsidRPr="00DC52CC" w:rsidRDefault="00692E2A" w:rsidP="00692E2A">
      <w:pPr>
        <w:pStyle w:val="ListParagraph"/>
        <w:numPr>
          <w:ilvl w:val="0"/>
          <w:numId w:val="43"/>
        </w:numPr>
      </w:pPr>
      <w:r w:rsidRPr="00DC52CC">
        <w:t>Publicly available.</w:t>
      </w:r>
    </w:p>
    <w:p w14:paraId="233CE866" w14:textId="00EE66F9" w:rsidR="00692E2A" w:rsidRPr="00DC52CC" w:rsidRDefault="00692E2A" w:rsidP="00692E2A"/>
    <w:p w14:paraId="54F0FCA7" w14:textId="19931118" w:rsidR="00692E2A" w:rsidRPr="00DC52CC" w:rsidRDefault="00692E2A" w:rsidP="00692E2A">
      <w:r w:rsidRPr="00DC52CC">
        <w:t>The authors concluded the following types of data to be of interest:</w:t>
      </w:r>
    </w:p>
    <w:p w14:paraId="3A039033" w14:textId="35BFBD22" w:rsidR="00692E2A" w:rsidRPr="00DC52CC" w:rsidRDefault="00692E2A" w:rsidP="00692E2A"/>
    <w:p w14:paraId="4A5C32B3" w14:textId="7921FB80" w:rsidR="00692E2A" w:rsidRPr="00DC52CC" w:rsidDel="00332A6F" w:rsidRDefault="00692E2A" w:rsidP="00692E2A">
      <w:pPr>
        <w:pStyle w:val="ListParagraph"/>
        <w:numPr>
          <w:ilvl w:val="0"/>
          <w:numId w:val="43"/>
        </w:numPr>
        <w:rPr>
          <w:del w:id="9" w:author="Brandon de la Houssaye" w:date="2018-11-24T17:29:00Z"/>
        </w:rPr>
      </w:pPr>
      <w:r w:rsidRPr="00DC52CC">
        <w:t xml:space="preserve">Social media reference(s) on </w:t>
      </w:r>
      <w:proofErr w:type="spellStart"/>
      <w:r w:rsidRPr="00DC52CC">
        <w:t>twitter;</w:t>
      </w:r>
    </w:p>
    <w:p w14:paraId="5928BCEC" w14:textId="30E8B240" w:rsidR="00692E2A" w:rsidRPr="00DC52CC" w:rsidRDefault="00692E2A" w:rsidP="00692E2A">
      <w:pPr>
        <w:pStyle w:val="ListParagraph"/>
        <w:numPr>
          <w:ilvl w:val="0"/>
          <w:numId w:val="43"/>
        </w:numPr>
      </w:pPr>
      <w:r w:rsidRPr="00DC52CC">
        <w:t>Catastrophic</w:t>
      </w:r>
      <w:proofErr w:type="spellEnd"/>
      <w:r w:rsidRPr="00DC52CC">
        <w:t xml:space="preserve"> events (e.g., weather);</w:t>
      </w:r>
    </w:p>
    <w:p w14:paraId="2A50C8D4" w14:textId="77777777" w:rsidR="00692E2A" w:rsidRPr="00DC52CC" w:rsidRDefault="00692E2A" w:rsidP="00692E2A">
      <w:pPr>
        <w:pStyle w:val="ListParagraph"/>
        <w:numPr>
          <w:ilvl w:val="0"/>
          <w:numId w:val="43"/>
        </w:numPr>
      </w:pPr>
      <w:r w:rsidRPr="00DC52CC">
        <w:t>Major historical events (e.g., treaty execution); and</w:t>
      </w:r>
    </w:p>
    <w:p w14:paraId="4A2EB76C" w14:textId="77777777" w:rsidR="00692E2A" w:rsidRPr="00DC52CC" w:rsidRDefault="00692E2A" w:rsidP="00692E2A">
      <w:pPr>
        <w:pStyle w:val="ListParagraph"/>
        <w:numPr>
          <w:ilvl w:val="0"/>
          <w:numId w:val="43"/>
        </w:numPr>
      </w:pPr>
      <w:r w:rsidRPr="00DC52CC">
        <w:t>Political landscape (as measured by U.S. President and associated party affiliation).</w:t>
      </w:r>
    </w:p>
    <w:p w14:paraId="614ACD1C" w14:textId="77777777" w:rsidR="00692E2A" w:rsidRPr="00DC52CC" w:rsidRDefault="00692E2A" w:rsidP="00692E2A"/>
    <w:p w14:paraId="7E2FFBFC" w14:textId="4189E5FE" w:rsidR="00692E2A" w:rsidRPr="00DC52CC" w:rsidRDefault="00692E2A" w:rsidP="00692E2A">
      <w:r w:rsidRPr="00DC52CC">
        <w:t xml:space="preserve">Once the data of interest </w:t>
      </w:r>
      <w:r w:rsidR="00644DEB" w:rsidRPr="00DC52CC">
        <w:t xml:space="preserve">is </w:t>
      </w:r>
      <w:r w:rsidRPr="00DC52CC">
        <w:t xml:space="preserve">defined, the authors </w:t>
      </w:r>
      <w:r w:rsidR="00644DEB" w:rsidRPr="00DC52CC">
        <w:t>gather</w:t>
      </w:r>
      <w:r w:rsidRPr="00DC52CC">
        <w:t xml:space="preserve"> the data from information sources such as Wikipedia utilizing a number of tools available, such as code packages from Python or predefined API’s.</w:t>
      </w:r>
    </w:p>
    <w:p w14:paraId="4B8FF599" w14:textId="77777777" w:rsidR="00692E2A" w:rsidRPr="00DC52CC" w:rsidRDefault="00692E2A" w:rsidP="00692E2A"/>
    <w:p w14:paraId="27A80D0A" w14:textId="2E71507B" w:rsidR="007A7EC5" w:rsidRPr="00DC52CC" w:rsidRDefault="00D74823" w:rsidP="004E20AD">
      <w:r w:rsidRPr="00DC52CC">
        <w:t xml:space="preserve">Once the data </w:t>
      </w:r>
      <w:r w:rsidR="00644DEB" w:rsidRPr="00DC52CC">
        <w:t xml:space="preserve">is </w:t>
      </w:r>
      <w:r w:rsidRPr="00DC52CC">
        <w:t xml:space="preserve">gathered, the authors construct a relational database schema </w:t>
      </w:r>
      <w:r w:rsidR="00644DEB" w:rsidRPr="00DC52CC">
        <w:t xml:space="preserve">in </w:t>
      </w:r>
      <w:r w:rsidRPr="00DC52CC">
        <w:t>an appropriate normalized form. This final step, the relational database schema constructed, is done so in</w:t>
      </w:r>
      <w:r w:rsidR="00644DEB" w:rsidRPr="00DC52CC">
        <w:t xml:space="preserve"> a</w:t>
      </w:r>
      <w:r w:rsidRPr="00DC52CC">
        <w:t xml:space="preserve"> manner to allow for additional data variables to be included at future points in time. Simply, as the goal is to create a database schema that allows for the understanding of equity </w:t>
      </w:r>
      <w:r w:rsidRPr="00DC52CC">
        <w:lastRenderedPageBreak/>
        <w:t xml:space="preserve">markets, and there is acknowledgement by the authors that meaningful variables are not yet known, it </w:t>
      </w:r>
      <w:r w:rsidR="00644DEB" w:rsidRPr="00DC52CC">
        <w:t xml:space="preserve">is </w:t>
      </w:r>
      <w:r w:rsidRPr="00DC52CC">
        <w:t xml:space="preserve">important to allow for such flexibility.  </w:t>
      </w:r>
      <w:r w:rsidR="00692E2A" w:rsidRPr="00DC52CC">
        <w:t xml:space="preserve"> </w:t>
      </w:r>
    </w:p>
    <w:p w14:paraId="5A497540" w14:textId="62D07EF6" w:rsidR="004E20AD" w:rsidRPr="00DC52CC" w:rsidRDefault="00336D6E" w:rsidP="004E20AD">
      <w:pPr>
        <w:pStyle w:val="Heading1"/>
      </w:pPr>
      <w:r w:rsidRPr="00DC52CC">
        <w:t>Data Set</w:t>
      </w:r>
    </w:p>
    <w:p w14:paraId="4F23F1A4" w14:textId="3AAD835C" w:rsidR="004E20AD" w:rsidRPr="00DC52CC" w:rsidRDefault="004E20AD" w:rsidP="004E20AD"/>
    <w:p w14:paraId="599494E7" w14:textId="01B6BFA2" w:rsidR="00D74823" w:rsidRPr="00DC52CC" w:rsidRDefault="00D74823" w:rsidP="00D74823">
      <w:pPr>
        <w:rPr>
          <w:color w:val="000000"/>
        </w:rPr>
      </w:pPr>
      <w:r w:rsidRPr="00DC52CC">
        <w:rPr>
          <w:color w:val="000000"/>
        </w:rPr>
        <w:t>Twitter is currently the 10th most popular website globally with over 300 million active monthly users.</w:t>
      </w:r>
      <w:r w:rsidRPr="00DC52CC">
        <w:rPr>
          <w:color w:val="2197D2"/>
          <w:sz w:val="13"/>
          <w:szCs w:val="13"/>
        </w:rPr>
        <w:t xml:space="preserve"> </w:t>
      </w:r>
      <w:r w:rsidRPr="00DC52CC">
        <w:rPr>
          <w:color w:val="000000"/>
        </w:rPr>
        <w:t>Twitter is updated hundreds of millions of times a day with content varying from individual daily life updates to worldwide news and events. These data points can be used for future and real-time predictions of the stock market. The focus of this project is to create a database with a flexible schema, that</w:t>
      </w:r>
      <w:r w:rsidR="00644DEB" w:rsidRPr="00DC52CC">
        <w:rPr>
          <w:color w:val="000000"/>
        </w:rPr>
        <w:t xml:space="preserve"> is</w:t>
      </w:r>
      <w:r w:rsidRPr="00DC52CC">
        <w:rPr>
          <w:color w:val="000000"/>
        </w:rPr>
        <w:t xml:space="preserve"> highly scalable to manage the millions of tweets that may possibly reflect market-trends of the globalized market in today’s microblogging world</w:t>
      </w:r>
      <w:r w:rsidR="00FD4750" w:rsidRPr="00DC52CC">
        <w:rPr>
          <w:color w:val="000000"/>
        </w:rPr>
        <w:t xml:space="preserve">.  As a result, data </w:t>
      </w:r>
      <w:r w:rsidR="00644DEB" w:rsidRPr="00DC52CC">
        <w:rPr>
          <w:color w:val="000000"/>
        </w:rPr>
        <w:t xml:space="preserve">comes </w:t>
      </w:r>
      <w:r w:rsidR="00FD4750" w:rsidRPr="00DC52CC">
        <w:rPr>
          <w:color w:val="000000"/>
        </w:rPr>
        <w:t xml:space="preserve">from </w:t>
      </w:r>
      <w:hyperlink r:id="rId8" w:history="1">
        <w:r w:rsidR="00FD4750" w:rsidRPr="00DC52CC">
          <w:rPr>
            <w:rStyle w:val="Hyperlink"/>
          </w:rPr>
          <w:t>www.twitter.com</w:t>
        </w:r>
      </w:hyperlink>
      <w:r w:rsidR="00FD4750" w:rsidRPr="00DC52CC">
        <w:rPr>
          <w:color w:val="000000"/>
        </w:rPr>
        <w:t>.</w:t>
      </w:r>
    </w:p>
    <w:p w14:paraId="7F3CCCBE" w14:textId="30EE1AB2" w:rsidR="00FD4750" w:rsidRPr="00DC52CC" w:rsidRDefault="00FD4750" w:rsidP="00D74823"/>
    <w:p w14:paraId="3982FC7A" w14:textId="1A1D68E7" w:rsidR="00FD4750" w:rsidRPr="00DC52CC" w:rsidRDefault="00FD4750" w:rsidP="00D74823">
      <w:r w:rsidRPr="00DC52CC">
        <w:t xml:space="preserve">Another data source utilized </w:t>
      </w:r>
      <w:r w:rsidR="00644DEB" w:rsidRPr="00DC52CC">
        <w:t xml:space="preserve">is </w:t>
      </w:r>
      <w:r w:rsidRPr="00DC52CC">
        <w:t xml:space="preserve">Wikipedia. </w:t>
      </w:r>
      <w:r w:rsidR="00644DEB" w:rsidRPr="00DC52CC">
        <w:t xml:space="preserve">After </w:t>
      </w:r>
      <w:r w:rsidR="00644DEB" w:rsidRPr="002605A2">
        <w:t xml:space="preserve">extensive </w:t>
      </w:r>
      <w:r w:rsidR="00D778F1" w:rsidRPr="002605A2">
        <w:t>searching and researching</w:t>
      </w:r>
      <w:r w:rsidR="00644DEB" w:rsidRPr="002605A2">
        <w:t>,</w:t>
      </w:r>
      <w:r w:rsidR="00D778F1" w:rsidRPr="002605A2">
        <w:t xml:space="preserve"> the team found these Wikipedia sites were the most </w:t>
      </w:r>
      <w:r w:rsidR="00644DEB" w:rsidRPr="002605A2">
        <w:t xml:space="preserve">frequently </w:t>
      </w:r>
      <w:r w:rsidR="00D778F1" w:rsidRPr="002605A2">
        <w:t>updated and formatted in a way that programming languages could easily scrape.</w:t>
      </w:r>
      <w:r w:rsidR="00D778F1" w:rsidRPr="00DC52CC">
        <w:t xml:space="preserve"> </w:t>
      </w:r>
      <w:r w:rsidRPr="00DC52CC">
        <w:t xml:space="preserve">In particular, the following websites </w:t>
      </w:r>
      <w:r w:rsidR="00644DEB" w:rsidRPr="00DC52CC">
        <w:t xml:space="preserve">are </w:t>
      </w:r>
      <w:r w:rsidRPr="00DC52CC">
        <w:t>utilized (on Wikipedia) to scrape data:</w:t>
      </w:r>
    </w:p>
    <w:p w14:paraId="6EC50D38" w14:textId="18991010" w:rsidR="00FD4750" w:rsidRPr="00DC52CC" w:rsidRDefault="00FD4750" w:rsidP="00D74823"/>
    <w:p w14:paraId="4309ECE3" w14:textId="3039922D" w:rsidR="00FD4750" w:rsidRPr="00DC52CC" w:rsidRDefault="00CC6221" w:rsidP="00FD4750">
      <w:pPr>
        <w:pStyle w:val="ListParagraph"/>
        <w:numPr>
          <w:ilvl w:val="0"/>
          <w:numId w:val="43"/>
        </w:numPr>
      </w:pPr>
      <w:hyperlink r:id="rId9" w:history="1">
        <w:r w:rsidR="00FD4750" w:rsidRPr="00DC52CC">
          <w:rPr>
            <w:rStyle w:val="Hyperlink"/>
          </w:rPr>
          <w:t>https://en.wikipedia.org/wiki/List_of_Presidents_of_the_United_State</w:t>
        </w:r>
      </w:hyperlink>
      <w:r w:rsidR="00FD4750" w:rsidRPr="00DC52CC">
        <w:t xml:space="preserve">.  </w:t>
      </w:r>
    </w:p>
    <w:p w14:paraId="783E3D7C" w14:textId="77777777" w:rsidR="000F463B" w:rsidRPr="00DC52CC" w:rsidRDefault="00CC6221" w:rsidP="000F463B">
      <w:pPr>
        <w:pStyle w:val="ListParagraph"/>
        <w:numPr>
          <w:ilvl w:val="0"/>
          <w:numId w:val="43"/>
        </w:numPr>
        <w:rPr>
          <w:rStyle w:val="Hyperlink"/>
          <w:color w:val="auto"/>
          <w:u w:val="none"/>
        </w:rPr>
      </w:pPr>
      <w:hyperlink r:id="rId10" w:history="1">
        <w:r w:rsidR="00FD4750" w:rsidRPr="00DC52CC">
          <w:rPr>
            <w:rStyle w:val="Hyperlink"/>
          </w:rPr>
          <w:t>https://en.wikipedia.org/wiki/Timeline_of_United_States_history</w:t>
        </w:r>
      </w:hyperlink>
    </w:p>
    <w:p w14:paraId="30F3685C" w14:textId="2EE775EA" w:rsidR="00FD4750" w:rsidRPr="00DC52CC" w:rsidRDefault="00CC6221" w:rsidP="000F463B">
      <w:pPr>
        <w:pStyle w:val="ListParagraph"/>
        <w:numPr>
          <w:ilvl w:val="0"/>
          <w:numId w:val="43"/>
        </w:numPr>
      </w:pPr>
      <w:hyperlink r:id="rId11" w:history="1">
        <w:r w:rsidR="000F463B" w:rsidRPr="00DC52CC">
          <w:rPr>
            <w:rStyle w:val="Hyperlink"/>
          </w:rPr>
          <w:t>https://en.wikipedia.org/wiki/List_of_natural_disasters_in_the_United_States</w:t>
        </w:r>
      </w:hyperlink>
    </w:p>
    <w:p w14:paraId="00A36AF4" w14:textId="77777777" w:rsidR="000F463B" w:rsidRPr="00DC52CC" w:rsidRDefault="000F463B" w:rsidP="000F463B">
      <w:pPr>
        <w:ind w:left="360"/>
      </w:pPr>
    </w:p>
    <w:p w14:paraId="49153BAF" w14:textId="29954656" w:rsidR="00332A6F" w:rsidRPr="00DC52CC" w:rsidRDefault="002016FA" w:rsidP="00FD4750">
      <w:r w:rsidRPr="00DC52CC">
        <w:t xml:space="preserve">In addition to Wikipedia, the authors also gather information from </w:t>
      </w:r>
      <w:hyperlink r:id="rId12" w:history="1">
        <w:r w:rsidRPr="00DC52CC">
          <w:rPr>
            <w:rStyle w:val="Hyperlink"/>
          </w:rPr>
          <w:t>https://api.iextrading.com</w:t>
        </w:r>
      </w:hyperlink>
      <w:r w:rsidRPr="00DC52CC">
        <w:t xml:space="preserve"> with respect to individual stock prices as well as overall indexes.</w:t>
      </w:r>
    </w:p>
    <w:p w14:paraId="1A7160F5" w14:textId="5834F1DA" w:rsidR="002016FA" w:rsidRPr="00DC52CC" w:rsidRDefault="002016FA" w:rsidP="00FD4750"/>
    <w:p w14:paraId="62BF95D8" w14:textId="65EF05A0" w:rsidR="002016FA" w:rsidRPr="00DC52CC" w:rsidRDefault="002016FA" w:rsidP="002016FA">
      <w:r w:rsidRPr="00DC52CC">
        <w:t xml:space="preserve">The authors also gather information from twitter utilizing the twitter </w:t>
      </w:r>
      <w:proofErr w:type="spellStart"/>
      <w:r w:rsidRPr="00DC52CC">
        <w:t>api</w:t>
      </w:r>
      <w:proofErr w:type="spellEnd"/>
      <w:r w:rsidRPr="00DC52CC">
        <w:t xml:space="preserve"> - </w:t>
      </w:r>
      <w:hyperlink r:id="rId13" w:history="1">
        <w:r w:rsidRPr="00DC52CC">
          <w:rPr>
            <w:rStyle w:val="Hyperlink"/>
          </w:rPr>
          <w:t>https://api.twitter.com</w:t>
        </w:r>
      </w:hyperlink>
      <w:r w:rsidRPr="00DC52CC">
        <w:t>.</w:t>
      </w:r>
    </w:p>
    <w:p w14:paraId="3A729117" w14:textId="77777777" w:rsidR="002016FA" w:rsidRPr="00DC52CC" w:rsidRDefault="002016FA" w:rsidP="00FD4750"/>
    <w:p w14:paraId="7F4B2096" w14:textId="31B90C06" w:rsidR="004E20AD" w:rsidRPr="00DC52CC" w:rsidRDefault="00757895" w:rsidP="00757895">
      <w:r w:rsidRPr="00DC52CC">
        <w:t>All information gathered/scraped is publicly available to all market participants.</w:t>
      </w:r>
    </w:p>
    <w:p w14:paraId="6240A956" w14:textId="7508F0AD" w:rsidR="00336D6E" w:rsidRPr="00DC52CC" w:rsidRDefault="00336D6E" w:rsidP="004E20AD">
      <w:pPr>
        <w:pStyle w:val="Heading1"/>
      </w:pPr>
      <w:r w:rsidRPr="00DC52CC">
        <w:t>Methods and Experiments</w:t>
      </w:r>
    </w:p>
    <w:p w14:paraId="712FEFB0" w14:textId="5A36E2D0" w:rsidR="004E20AD" w:rsidRPr="00DC52CC" w:rsidRDefault="00957128" w:rsidP="004E20AD">
      <w:r w:rsidRPr="00DC52CC">
        <w:t>As discussed</w:t>
      </w:r>
      <w:r w:rsidR="00644DEB" w:rsidRPr="00DC52CC">
        <w:t xml:space="preserve"> in</w:t>
      </w:r>
      <w:r w:rsidRPr="00DC52CC">
        <w:t xml:space="preserve"> the preceding sections, the authors first </w:t>
      </w:r>
      <w:r w:rsidR="00644DEB" w:rsidRPr="00DC52CC">
        <w:t xml:space="preserve">identify </w:t>
      </w:r>
      <w:r w:rsidRPr="00DC52CC">
        <w:t xml:space="preserve">key data of interest and gather this data from publicly available sources.  The team primarily </w:t>
      </w:r>
      <w:r w:rsidR="000B35E5" w:rsidRPr="00DC52CC">
        <w:t xml:space="preserve">utilizes </w:t>
      </w:r>
      <w:r w:rsidRPr="00DC52CC">
        <w:t>Python packages including:</w:t>
      </w:r>
    </w:p>
    <w:p w14:paraId="0C8B2553" w14:textId="5123A75C" w:rsidR="00957128" w:rsidRPr="00DC52CC" w:rsidRDefault="00957128" w:rsidP="004E20AD"/>
    <w:p w14:paraId="5FD855D4" w14:textId="41D45211" w:rsidR="00957128" w:rsidRPr="00DC52CC" w:rsidRDefault="00957128" w:rsidP="00957128">
      <w:pPr>
        <w:pStyle w:val="ListParagraph"/>
        <w:numPr>
          <w:ilvl w:val="0"/>
          <w:numId w:val="43"/>
        </w:numPr>
      </w:pPr>
      <w:proofErr w:type="spellStart"/>
      <w:r w:rsidRPr="00DC52CC">
        <w:t>BeautifulSoup</w:t>
      </w:r>
      <w:proofErr w:type="spellEnd"/>
    </w:p>
    <w:p w14:paraId="095D3470" w14:textId="53033432" w:rsidR="00957128" w:rsidRPr="00DC52CC" w:rsidRDefault="00957128" w:rsidP="00957128">
      <w:pPr>
        <w:pStyle w:val="ListParagraph"/>
        <w:numPr>
          <w:ilvl w:val="0"/>
          <w:numId w:val="43"/>
        </w:numPr>
      </w:pPr>
      <w:r w:rsidRPr="00DC52CC">
        <w:t>Pandas</w:t>
      </w:r>
    </w:p>
    <w:p w14:paraId="3CF64D03" w14:textId="42F7D949" w:rsidR="00957128" w:rsidRPr="00DC52CC" w:rsidRDefault="00957128" w:rsidP="00957128">
      <w:pPr>
        <w:pStyle w:val="ListParagraph"/>
        <w:numPr>
          <w:ilvl w:val="0"/>
          <w:numId w:val="43"/>
        </w:numPr>
      </w:pPr>
      <w:r w:rsidRPr="00DC52CC">
        <w:t>Requests</w:t>
      </w:r>
    </w:p>
    <w:p w14:paraId="28A36E1A" w14:textId="28ABE6E8" w:rsidR="00957128" w:rsidRPr="002605A2" w:rsidRDefault="00FF63F5" w:rsidP="00FF63F5">
      <w:pPr>
        <w:pStyle w:val="ListParagraph"/>
        <w:numPr>
          <w:ilvl w:val="0"/>
          <w:numId w:val="43"/>
        </w:numPr>
      </w:pPr>
      <w:r w:rsidRPr="002605A2">
        <w:t>OAuth1</w:t>
      </w:r>
      <w:r w:rsidR="00957128" w:rsidRPr="002605A2">
        <w:t xml:space="preserve"> </w:t>
      </w:r>
    </w:p>
    <w:p w14:paraId="65C60B86" w14:textId="6514CF35" w:rsidR="00FF63F5" w:rsidRPr="002605A2" w:rsidRDefault="00D778F1" w:rsidP="00FF63F5">
      <w:pPr>
        <w:pStyle w:val="ListParagraph"/>
        <w:numPr>
          <w:ilvl w:val="0"/>
          <w:numId w:val="43"/>
        </w:numPr>
      </w:pPr>
      <w:r w:rsidRPr="002605A2">
        <w:t>Parse</w:t>
      </w:r>
    </w:p>
    <w:p w14:paraId="1BC28E1F" w14:textId="42AE2D4C" w:rsidR="00D778F1" w:rsidRPr="002605A2" w:rsidRDefault="00D778F1" w:rsidP="00D778F1"/>
    <w:p w14:paraId="1221FEB1" w14:textId="503ACCBD" w:rsidR="00787D81" w:rsidRPr="002605A2" w:rsidRDefault="00787D81" w:rsidP="00D778F1"/>
    <w:p w14:paraId="038FD416" w14:textId="4E34BE96" w:rsidR="000B35E5" w:rsidRDefault="00957128" w:rsidP="000B35E5">
      <w:pPr>
        <w:rPr>
          <w:ins w:id="10" w:author="Brandon de la Houssaye" w:date="2018-11-24T17:29:00Z"/>
        </w:rPr>
      </w:pPr>
      <w:r w:rsidRPr="00DC52CC">
        <w:t xml:space="preserve">These Python packages </w:t>
      </w:r>
      <w:r w:rsidR="000B35E5" w:rsidRPr="00DC52CC">
        <w:t xml:space="preserve">are </w:t>
      </w:r>
      <w:r w:rsidRPr="00DC52CC">
        <w:t xml:space="preserve">utilized to scrape information from Wikipedia. </w:t>
      </w:r>
      <w:r w:rsidR="002016FA" w:rsidRPr="00DC52CC">
        <w:t>Additionally, the authors utilized API’s for iextrading.com and twitter in order to pull in the relevant information.</w:t>
      </w:r>
      <w:r w:rsidR="000B35E5" w:rsidRPr="002605A2">
        <w:t xml:space="preserve"> Code for web scraping the president and political </w:t>
      </w:r>
      <w:r w:rsidR="000B35E5" w:rsidRPr="002605A2">
        <w:t xml:space="preserve">affiliation can be found in </w:t>
      </w:r>
      <w:del w:id="11" w:author="Daniel Serna" w:date="2018-12-02T20:54:00Z">
        <w:r w:rsidR="000B35E5" w:rsidRPr="002605A2" w:rsidDel="00423C88">
          <w:delText xml:space="preserve">Index </w:delText>
        </w:r>
      </w:del>
      <w:ins w:id="12" w:author="Daniel Serna" w:date="2018-12-02T20:54:00Z">
        <w:r w:rsidR="00423C88">
          <w:t>Appendix</w:t>
        </w:r>
        <w:r w:rsidR="00423C88" w:rsidRPr="002605A2">
          <w:t xml:space="preserve"> </w:t>
        </w:r>
      </w:ins>
      <w:r w:rsidR="000B35E5" w:rsidRPr="002605A2">
        <w:t xml:space="preserve">1. Twitter code can be found in </w:t>
      </w:r>
      <w:del w:id="13" w:author="Daniel Serna" w:date="2018-12-02T20:54:00Z">
        <w:r w:rsidR="000B35E5" w:rsidRPr="002605A2" w:rsidDel="00423C88">
          <w:delText xml:space="preserve">Index </w:delText>
        </w:r>
      </w:del>
      <w:ins w:id="14" w:author="Daniel Serna" w:date="2018-12-02T20:54:00Z">
        <w:r w:rsidR="00423C88">
          <w:t>Appendix</w:t>
        </w:r>
        <w:r w:rsidR="00423C88" w:rsidRPr="002605A2">
          <w:t xml:space="preserve"> </w:t>
        </w:r>
      </w:ins>
      <w:r w:rsidR="000B35E5" w:rsidRPr="002605A2">
        <w:t>2.</w:t>
      </w:r>
    </w:p>
    <w:p w14:paraId="30007E4D" w14:textId="77777777" w:rsidR="00332A6F" w:rsidRPr="002605A2" w:rsidRDefault="00332A6F" w:rsidP="000B35E5"/>
    <w:p w14:paraId="1CA51C88" w14:textId="42A66C25" w:rsidR="002016FA" w:rsidRPr="00DC52CC" w:rsidRDefault="002016FA" w:rsidP="002016FA">
      <w:r w:rsidRPr="00DC52CC">
        <w:t xml:space="preserve">The process to retrieve stock information through the iextrading.com API is written in C# and utilizes the </w:t>
      </w:r>
      <w:proofErr w:type="spellStart"/>
      <w:r w:rsidRPr="00DC52CC">
        <w:t>RestSharp</w:t>
      </w:r>
      <w:proofErr w:type="spellEnd"/>
      <w:r w:rsidRPr="00DC52CC">
        <w:t xml:space="preserve"> and </w:t>
      </w:r>
      <w:proofErr w:type="spellStart"/>
      <w:r w:rsidRPr="00DC52CC">
        <w:t>Newtonsoft.Json</w:t>
      </w:r>
      <w:proofErr w:type="spellEnd"/>
      <w:r w:rsidRPr="00DC52CC">
        <w:t xml:space="preserve"> 3</w:t>
      </w:r>
      <w:r w:rsidRPr="00DC52CC">
        <w:rPr>
          <w:vertAlign w:val="superscript"/>
        </w:rPr>
        <w:t>rd</w:t>
      </w:r>
      <w:r w:rsidRPr="00DC52CC">
        <w:t xml:space="preserve"> party libraries.</w:t>
      </w:r>
      <w:r w:rsidR="004A15DE" w:rsidRPr="00DC52CC">
        <w:t xml:space="preserve"> Code for retrieving stock information can be found in </w:t>
      </w:r>
      <w:del w:id="15" w:author="Daniel Serna" w:date="2018-12-02T20:54:00Z">
        <w:r w:rsidR="004A15DE" w:rsidRPr="00DC52CC" w:rsidDel="00423C88">
          <w:delText xml:space="preserve">Index </w:delText>
        </w:r>
      </w:del>
      <w:ins w:id="16" w:author="Daniel Serna" w:date="2018-12-02T20:54:00Z">
        <w:r w:rsidR="00423C88">
          <w:t>Appendix</w:t>
        </w:r>
        <w:r w:rsidR="00423C88" w:rsidRPr="00DC52CC">
          <w:t xml:space="preserve"> </w:t>
        </w:r>
      </w:ins>
      <w:r w:rsidR="000B35E5" w:rsidRPr="00DC52CC">
        <w:t>5</w:t>
      </w:r>
      <w:r w:rsidR="004A15DE" w:rsidRPr="00DC52CC">
        <w:t>.</w:t>
      </w:r>
    </w:p>
    <w:p w14:paraId="79E33001" w14:textId="1BB59884" w:rsidR="00957128" w:rsidRPr="00DC52CC" w:rsidRDefault="00957128" w:rsidP="00957128"/>
    <w:p w14:paraId="70229518" w14:textId="13B5109C" w:rsidR="008F5B50" w:rsidRDefault="00957128" w:rsidP="00957128">
      <w:pPr>
        <w:rPr>
          <w:ins w:id="17" w:author="Brandon de la Houssaye" w:date="2018-11-24T17:59:00Z"/>
        </w:rPr>
      </w:pPr>
      <w:r w:rsidRPr="00DC52CC">
        <w:t xml:space="preserve">Once the various sources of data </w:t>
      </w:r>
      <w:del w:id="18" w:author="Daniel Serna" w:date="2018-12-02T20:58:00Z">
        <w:r w:rsidR="000B35E5" w:rsidRPr="00DC52CC" w:rsidDel="001F24EE">
          <w:delText xml:space="preserve">is </w:delText>
        </w:r>
      </w:del>
      <w:ins w:id="19" w:author="Daniel Serna" w:date="2018-12-02T20:58:00Z">
        <w:r w:rsidR="001F24EE">
          <w:t>are</w:t>
        </w:r>
        <w:r w:rsidR="001F24EE" w:rsidRPr="00DC52CC">
          <w:t xml:space="preserve"> </w:t>
        </w:r>
      </w:ins>
      <w:r w:rsidRPr="00DC52CC">
        <w:t xml:space="preserve">gathered and formatted appropriately, the authors </w:t>
      </w:r>
      <w:r w:rsidR="000B35E5" w:rsidRPr="00DC52CC">
        <w:t>create</w:t>
      </w:r>
      <w:r w:rsidRPr="00DC52CC">
        <w:t xml:space="preserve"> a database schema using the MySQL Workbench tool.  </w:t>
      </w:r>
    </w:p>
    <w:p w14:paraId="1D9A2261" w14:textId="3D259750" w:rsidR="00A513B5" w:rsidRDefault="00A513B5" w:rsidP="00957128">
      <w:pPr>
        <w:rPr>
          <w:ins w:id="20" w:author="Brandon de la Houssaye" w:date="2018-11-24T17:59:00Z"/>
        </w:rPr>
      </w:pPr>
    </w:p>
    <w:p w14:paraId="662ABB1E" w14:textId="08FF5FCF" w:rsidR="00A513B5" w:rsidRPr="00DC52CC" w:rsidRDefault="00A513B5" w:rsidP="00957128">
      <w:ins w:id="21" w:author="Brandon de la Houssaye" w:date="2018-11-24T17:59:00Z">
        <w:r>
          <w:t xml:space="preserve">In considering the data schema, the authors considered </w:t>
        </w:r>
        <w:r w:rsidR="004D6F38">
          <w:t xml:space="preserve">whether to use a SQL or </w:t>
        </w:r>
      </w:ins>
      <w:ins w:id="22" w:author="Brandon de la Houssaye" w:date="2018-11-24T18:00:00Z">
        <w:r w:rsidR="004D6F38">
          <w:t xml:space="preserve">NoSQL database schema.  </w:t>
        </w:r>
      </w:ins>
    </w:p>
    <w:p w14:paraId="495EE6EF" w14:textId="6C80CBF8" w:rsidR="004E20AD" w:rsidRPr="00DC52CC" w:rsidRDefault="00336D6E" w:rsidP="004E20AD">
      <w:pPr>
        <w:pStyle w:val="Heading1"/>
      </w:pPr>
      <w:r w:rsidRPr="00DC52CC">
        <w:t>Results</w:t>
      </w:r>
    </w:p>
    <w:p w14:paraId="241DE301" w14:textId="2752E8D3" w:rsidR="00336D6E" w:rsidRDefault="00336D6E" w:rsidP="00336D6E">
      <w:pPr>
        <w:rPr>
          <w:ins w:id="23" w:author="Brandon de la Houssaye" w:date="2018-11-24T17:28:00Z"/>
        </w:rPr>
      </w:pPr>
    </w:p>
    <w:p w14:paraId="32BAA24C" w14:textId="3F076A91" w:rsidR="008A38B8" w:rsidRDefault="00332A6F" w:rsidP="00336D6E">
      <w:pPr>
        <w:rPr>
          <w:ins w:id="24" w:author="Brandon de la Houssaye" w:date="2018-11-24T17:31:00Z"/>
        </w:rPr>
      </w:pPr>
      <w:ins w:id="25" w:author="Brandon de la Houssaye" w:date="2018-11-24T17:29:00Z">
        <w:r>
          <w:t>The team was able to efficiently upl</w:t>
        </w:r>
      </w:ins>
      <w:ins w:id="26" w:author="Brandon de la Houssaye" w:date="2018-11-24T17:30:00Z">
        <w:r>
          <w:t xml:space="preserve">oad the data using the code provided in the </w:t>
        </w:r>
        <w:del w:id="27" w:author="Daniel Serna" w:date="2018-12-02T20:59:00Z">
          <w:r w:rsidDel="001F24EE">
            <w:delText>indexes</w:delText>
          </w:r>
        </w:del>
      </w:ins>
      <w:ins w:id="28" w:author="Daniel Serna" w:date="2018-12-02T20:59:00Z">
        <w:r w:rsidR="001F24EE">
          <w:t>appendices</w:t>
        </w:r>
      </w:ins>
      <w:ins w:id="29" w:author="Brandon de la Houssaye" w:date="2018-11-24T17:30:00Z">
        <w:r>
          <w:t xml:space="preserve"> within this document.  Once the data was uploaded, a </w:t>
        </w:r>
        <w:del w:id="30" w:author="Daniel Serna" w:date="2018-12-02T20:59:00Z">
          <w:r w:rsidDel="001F24EE">
            <w:delText>sequel</w:delText>
          </w:r>
        </w:del>
      </w:ins>
      <w:ins w:id="31" w:author="Daniel Serna" w:date="2018-12-02T20:59:00Z">
        <w:r w:rsidR="001F24EE">
          <w:t>SQL</w:t>
        </w:r>
      </w:ins>
      <w:ins w:id="32" w:author="Brandon de la Houssaye" w:date="2018-11-24T17:30:00Z">
        <w:r>
          <w:t xml:space="preserve"> script was constructed</w:t>
        </w:r>
      </w:ins>
      <w:ins w:id="33" w:author="Brandon de la Houssaye" w:date="2018-11-24T17:31:00Z">
        <w:r>
          <w:t xml:space="preserve"> (also provided in the index).  </w:t>
        </w:r>
      </w:ins>
    </w:p>
    <w:p w14:paraId="66288AC2" w14:textId="3C601AC1" w:rsidR="00332A6F" w:rsidRDefault="00332A6F" w:rsidP="00336D6E">
      <w:pPr>
        <w:rPr>
          <w:ins w:id="34" w:author="Brandon de la Houssaye" w:date="2018-11-24T17:31:00Z"/>
        </w:rPr>
      </w:pPr>
    </w:p>
    <w:p w14:paraId="4DEF35A1" w14:textId="0D90B449" w:rsidR="00332A6F" w:rsidRDefault="00332A6F" w:rsidP="00336D6E">
      <w:pPr>
        <w:rPr>
          <w:ins w:id="35" w:author="Brandon de la Houssaye" w:date="2018-11-24T17:28:00Z"/>
        </w:rPr>
      </w:pPr>
      <w:ins w:id="36" w:author="Brandon de la Houssaye" w:date="2018-11-24T17:31:00Z">
        <w:r>
          <w:t xml:space="preserve">The </w:t>
        </w:r>
        <w:del w:id="37" w:author="Daniel Serna" w:date="2018-12-02T20:59:00Z">
          <w:r w:rsidDel="001F24EE">
            <w:delText>sequel</w:delText>
          </w:r>
        </w:del>
      </w:ins>
      <w:ins w:id="38" w:author="Daniel Serna" w:date="2018-12-02T20:59:00Z">
        <w:r w:rsidR="001F24EE">
          <w:t>SQL</w:t>
        </w:r>
      </w:ins>
      <w:ins w:id="39" w:author="Brandon de la Houssaye" w:date="2018-11-24T17:31:00Z">
        <w:r>
          <w:t xml:space="preserve"> script was utilized within the ‘MySQL Workbench’ tool in order to establish a database schema.  A pictorial of the </w:t>
        </w:r>
      </w:ins>
      <w:ins w:id="40" w:author="Brandon de la Houssaye" w:date="2018-11-24T17:32:00Z">
        <w:r>
          <w:t xml:space="preserve">final database schema </w:t>
        </w:r>
        <w:del w:id="41" w:author="Daniel Serna" w:date="2018-12-02T21:00:00Z">
          <w:r w:rsidDel="001F24EE">
            <w:delText xml:space="preserve">including the relation between the various table columns (of interest) </w:delText>
          </w:r>
        </w:del>
        <w:r>
          <w:t>is provided below.</w:t>
        </w:r>
      </w:ins>
    </w:p>
    <w:p w14:paraId="05BC03DF" w14:textId="18ED2C59" w:rsidR="008A38B8" w:rsidRDefault="008A38B8" w:rsidP="00336D6E">
      <w:pPr>
        <w:rPr>
          <w:ins w:id="42" w:author="Brandon de la Houssaye" w:date="2018-11-24T17:28:00Z"/>
        </w:rPr>
      </w:pPr>
    </w:p>
    <w:p w14:paraId="5DCB1DDC" w14:textId="1B48D1B6" w:rsidR="008A38B8" w:rsidRPr="00DC52CC" w:rsidRDefault="004D6F38" w:rsidP="00336D6E">
      <w:ins w:id="43" w:author="Brandon de la Houssaye" w:date="2018-11-24T18:05:00Z">
        <w:r w:rsidRPr="004D6F38">
          <w:rPr>
            <w:highlight w:val="yellow"/>
            <w:rPrChange w:id="44" w:author="Brandon de la Houssaye" w:date="2018-11-24T18:05:00Z">
              <w:rPr/>
            </w:rPrChange>
          </w:rPr>
          <w:t>[NOTE:  Do you guys agree with the relations built based on columns?]</w:t>
        </w:r>
      </w:ins>
    </w:p>
    <w:p w14:paraId="2601DAB1" w14:textId="77777777" w:rsidR="008A38B8" w:rsidRDefault="008A38B8" w:rsidP="004E20AD">
      <w:pPr>
        <w:pStyle w:val="Text"/>
        <w:ind w:firstLine="0"/>
        <w:rPr>
          <w:ins w:id="45" w:author="Brandon de la Houssaye" w:date="2018-11-24T17:28:00Z"/>
          <w:b/>
          <w:highlight w:val="yellow"/>
        </w:rPr>
      </w:pPr>
    </w:p>
    <w:p w14:paraId="2B8D862F" w14:textId="73B978EE" w:rsidR="008A38B8" w:rsidRDefault="007C4EF3" w:rsidP="004E20AD">
      <w:pPr>
        <w:pStyle w:val="Text"/>
        <w:ind w:firstLine="0"/>
        <w:rPr>
          <w:ins w:id="46" w:author="Brandon de la Houssaye" w:date="2018-11-24T17:28:00Z"/>
          <w:b/>
          <w:highlight w:val="yellow"/>
        </w:rPr>
      </w:pPr>
      <w:ins w:id="47" w:author="Brandon de la Houssaye" w:date="2018-11-25T10:35:00Z">
        <w:r>
          <w:rPr>
            <w:noProof/>
          </w:rPr>
          <w:drawing>
            <wp:inline distT="0" distB="0" distL="0" distR="0" wp14:anchorId="3FC4A50A" wp14:editId="3299C0D5">
              <wp:extent cx="3200400" cy="2142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0400" cy="2142490"/>
                      </a:xfrm>
                      <a:prstGeom prst="rect">
                        <a:avLst/>
                      </a:prstGeom>
                      <a:noFill/>
                      <a:ln>
                        <a:noFill/>
                      </a:ln>
                    </pic:spPr>
                  </pic:pic>
                </a:graphicData>
              </a:graphic>
            </wp:inline>
          </w:drawing>
        </w:r>
      </w:ins>
    </w:p>
    <w:p w14:paraId="0A6E0DCA" w14:textId="77777777" w:rsidR="008A38B8" w:rsidRDefault="008A38B8" w:rsidP="004E20AD">
      <w:pPr>
        <w:pStyle w:val="Text"/>
        <w:ind w:firstLine="0"/>
        <w:rPr>
          <w:ins w:id="48" w:author="Brandon de la Houssaye" w:date="2018-11-24T17:28:00Z"/>
          <w:b/>
          <w:highlight w:val="yellow"/>
        </w:rPr>
      </w:pPr>
    </w:p>
    <w:p w14:paraId="006F7602" w14:textId="77777777" w:rsidR="008A38B8" w:rsidRDefault="008A38B8" w:rsidP="004E20AD">
      <w:pPr>
        <w:pStyle w:val="Text"/>
        <w:ind w:firstLine="0"/>
        <w:rPr>
          <w:ins w:id="49" w:author="Brandon de la Houssaye" w:date="2018-11-24T17:28:00Z"/>
          <w:b/>
          <w:highlight w:val="yellow"/>
        </w:rPr>
      </w:pPr>
    </w:p>
    <w:p w14:paraId="07F68800" w14:textId="77777777" w:rsidR="008A38B8" w:rsidRDefault="008A38B8" w:rsidP="004E20AD">
      <w:pPr>
        <w:pStyle w:val="Text"/>
        <w:ind w:firstLine="0"/>
        <w:rPr>
          <w:ins w:id="50" w:author="Brandon de la Houssaye" w:date="2018-11-24T17:28:00Z"/>
          <w:b/>
          <w:highlight w:val="yellow"/>
        </w:rPr>
      </w:pPr>
    </w:p>
    <w:p w14:paraId="0B1ED651" w14:textId="77777777" w:rsidR="008A38B8" w:rsidRDefault="008A38B8" w:rsidP="004E20AD">
      <w:pPr>
        <w:pStyle w:val="Text"/>
        <w:ind w:firstLine="0"/>
        <w:rPr>
          <w:ins w:id="51" w:author="Brandon de la Houssaye" w:date="2018-11-24T17:28:00Z"/>
          <w:b/>
          <w:highlight w:val="yellow"/>
        </w:rPr>
      </w:pPr>
    </w:p>
    <w:p w14:paraId="4C7AD019" w14:textId="77777777" w:rsidR="008A38B8" w:rsidRDefault="008A38B8" w:rsidP="004E20AD">
      <w:pPr>
        <w:pStyle w:val="Text"/>
        <w:ind w:firstLine="0"/>
        <w:rPr>
          <w:ins w:id="52" w:author="Brandon de la Houssaye" w:date="2018-11-24T17:28:00Z"/>
          <w:b/>
          <w:highlight w:val="yellow"/>
        </w:rPr>
      </w:pPr>
    </w:p>
    <w:p w14:paraId="4F461196" w14:textId="77777777" w:rsidR="008A38B8" w:rsidRDefault="008A38B8" w:rsidP="004E20AD">
      <w:pPr>
        <w:pStyle w:val="Text"/>
        <w:ind w:firstLine="0"/>
        <w:rPr>
          <w:ins w:id="53" w:author="Brandon de la Houssaye" w:date="2018-11-24T17:28:00Z"/>
          <w:b/>
          <w:highlight w:val="yellow"/>
        </w:rPr>
      </w:pPr>
    </w:p>
    <w:p w14:paraId="5DDA8155" w14:textId="77777777" w:rsidR="008A38B8" w:rsidRDefault="008A38B8" w:rsidP="004E20AD">
      <w:pPr>
        <w:pStyle w:val="Text"/>
        <w:ind w:firstLine="0"/>
        <w:rPr>
          <w:ins w:id="54" w:author="Brandon de la Houssaye" w:date="2018-11-24T17:28:00Z"/>
          <w:b/>
          <w:highlight w:val="yellow"/>
        </w:rPr>
      </w:pPr>
    </w:p>
    <w:p w14:paraId="0366EA48" w14:textId="77777777" w:rsidR="008A38B8" w:rsidRDefault="008A38B8" w:rsidP="004E20AD">
      <w:pPr>
        <w:pStyle w:val="Text"/>
        <w:ind w:firstLine="0"/>
        <w:rPr>
          <w:ins w:id="55" w:author="Brandon de la Houssaye" w:date="2018-11-24T17:28:00Z"/>
          <w:b/>
          <w:highlight w:val="yellow"/>
        </w:rPr>
      </w:pPr>
    </w:p>
    <w:p w14:paraId="021737DB" w14:textId="22A086FA" w:rsidR="007A7EC5" w:rsidRPr="00DC52CC" w:rsidDel="008A38B8" w:rsidRDefault="007A7EC5" w:rsidP="004E20AD">
      <w:pPr>
        <w:pStyle w:val="Text"/>
        <w:ind w:firstLine="0"/>
        <w:rPr>
          <w:del w:id="56" w:author="Brandon de la Houssaye" w:date="2018-11-24T17:28:00Z"/>
          <w:b/>
        </w:rPr>
      </w:pPr>
      <w:del w:id="57" w:author="Brandon de la Houssaye" w:date="2018-11-24T17:28:00Z">
        <w:r w:rsidRPr="00342CED" w:rsidDel="008A38B8">
          <w:rPr>
            <w:b/>
            <w:highlight w:val="yellow"/>
            <w:rPrChange w:id="58" w:author="Brandon de la Houssaye" w:date="2018-11-24T16:28:00Z">
              <w:rPr>
                <w:b/>
              </w:rPr>
            </w:rPrChange>
          </w:rPr>
          <w:delText>[TO BE COMPLETED</w:delText>
        </w:r>
        <w:r w:rsidR="00B057EE" w:rsidRPr="00342CED" w:rsidDel="008A38B8">
          <w:rPr>
            <w:b/>
            <w:highlight w:val="yellow"/>
            <w:rPrChange w:id="59" w:author="Brandon de la Houssaye" w:date="2018-11-24T16:28:00Z">
              <w:rPr>
                <w:b/>
              </w:rPr>
            </w:rPrChange>
          </w:rPr>
          <w:delText>.  The results are still under construction by the team.</w:delText>
        </w:r>
        <w:r w:rsidRPr="00342CED" w:rsidDel="008A38B8">
          <w:rPr>
            <w:b/>
            <w:highlight w:val="yellow"/>
            <w:rPrChange w:id="60" w:author="Brandon de la Houssaye" w:date="2018-11-24T16:28:00Z">
              <w:rPr>
                <w:b/>
              </w:rPr>
            </w:rPrChange>
          </w:rPr>
          <w:delText>]</w:delText>
        </w:r>
      </w:del>
    </w:p>
    <w:p w14:paraId="1214598B" w14:textId="77777777" w:rsidR="00C70E4B" w:rsidRPr="00DC52CC" w:rsidRDefault="00C70E4B" w:rsidP="004E20AD">
      <w:pPr>
        <w:pStyle w:val="Text"/>
        <w:ind w:firstLine="0"/>
      </w:pPr>
    </w:p>
    <w:p w14:paraId="5FD0B9E6" w14:textId="71441E82" w:rsidR="004E20AD" w:rsidRPr="00DC52CC" w:rsidRDefault="00336D6E" w:rsidP="004E20AD">
      <w:pPr>
        <w:pStyle w:val="Heading1"/>
      </w:pPr>
      <w:r w:rsidRPr="00DC52CC">
        <w:t>Analysis</w:t>
      </w:r>
    </w:p>
    <w:p w14:paraId="006CA95E" w14:textId="389BBCF0" w:rsidR="004264AB" w:rsidRDefault="004264AB" w:rsidP="004E20AD">
      <w:pPr>
        <w:rPr>
          <w:ins w:id="61" w:author="Brandon de la Houssaye" w:date="2018-11-24T17:48:00Z"/>
        </w:rPr>
      </w:pPr>
      <w:ins w:id="62" w:author="Brandon de la Houssaye" w:date="2018-11-24T17:39:00Z">
        <w:r>
          <w:t>Once the data was pulled</w:t>
        </w:r>
      </w:ins>
      <w:ins w:id="63" w:author="Brandon de la Houssaye" w:date="2018-11-24T17:45:00Z">
        <w:r w:rsidRPr="004264AB">
          <w:t xml:space="preserve"> </w:t>
        </w:r>
        <w:r>
          <w:t>the team explored creating a single, flat table within a database.  This was not selected as an option because of</w:t>
        </w:r>
      </w:ins>
      <w:ins w:id="64" w:author="Brandon de la Houssaye" w:date="2018-11-24T17:46:00Z">
        <w:r>
          <w:t xml:space="preserve"> the need to re-feed data.  The team determined that it was possible </w:t>
        </w:r>
      </w:ins>
      <w:ins w:id="65" w:author="Brandon de la Houssaye" w:date="2018-11-24T17:47:00Z">
        <w:r>
          <w:t xml:space="preserve">and beneficial </w:t>
        </w:r>
      </w:ins>
      <w:ins w:id="66" w:author="Brandon de la Houssaye" w:date="2018-11-24T17:46:00Z">
        <w:r>
          <w:t xml:space="preserve">to automate the ‘refresh’ of data </w:t>
        </w:r>
        <w:r>
          <w:lastRenderedPageBreak/>
          <w:t>into the database schema from the original data sources</w:t>
        </w:r>
      </w:ins>
      <w:ins w:id="67" w:author="Brandon de la Houssaye" w:date="2018-11-24T17:47:00Z">
        <w:r>
          <w:t xml:space="preserve">.  However, such automation comes with </w:t>
        </w:r>
      </w:ins>
      <w:ins w:id="68" w:author="Brandon de la Houssaye" w:date="2018-11-24T17:48:00Z">
        <w:r>
          <w:t xml:space="preserve">maintenance needs </w:t>
        </w:r>
        <w:del w:id="69" w:author="Daniel Serna" w:date="2018-12-02T21:01:00Z">
          <w:r w:rsidDel="00662D0D">
            <w:delText>as well as</w:delText>
          </w:r>
        </w:del>
      </w:ins>
      <w:ins w:id="70" w:author="Daniel Serna" w:date="2018-12-02T21:01:00Z">
        <w:r w:rsidR="00662D0D">
          <w:t>and</w:t>
        </w:r>
      </w:ins>
      <w:ins w:id="71" w:author="Brandon de la Houssaye" w:date="2018-11-24T17:48:00Z">
        <w:r>
          <w:t xml:space="preserve"> certain data (e.g., stock prices) will </w:t>
        </w:r>
      </w:ins>
      <w:ins w:id="72" w:author="Daniel Serna" w:date="2018-12-02T21:01:00Z">
        <w:r w:rsidR="00662D0D">
          <w:t xml:space="preserve">need to </w:t>
        </w:r>
      </w:ins>
      <w:ins w:id="73" w:author="Brandon de la Houssaye" w:date="2018-11-24T17:48:00Z">
        <w:r>
          <w:t xml:space="preserve">be </w:t>
        </w:r>
        <w:del w:id="74" w:author="Daniel Serna" w:date="2018-12-02T21:01:00Z">
          <w:r w:rsidDel="00662D0D">
            <w:delText>automated</w:delText>
          </w:r>
        </w:del>
      </w:ins>
      <w:ins w:id="75" w:author="Daniel Serna" w:date="2018-12-02T21:01:00Z">
        <w:r w:rsidR="00662D0D">
          <w:t>refreshed</w:t>
        </w:r>
      </w:ins>
      <w:ins w:id="76" w:author="Brandon de la Houssaye" w:date="2018-11-24T17:48:00Z">
        <w:r>
          <w:t xml:space="preserve"> with more frequency.  </w:t>
        </w:r>
      </w:ins>
    </w:p>
    <w:p w14:paraId="5BEF30EB" w14:textId="023489AF" w:rsidR="004264AB" w:rsidRDefault="004264AB" w:rsidP="004E20AD">
      <w:pPr>
        <w:rPr>
          <w:ins w:id="77" w:author="Brandon de la Houssaye" w:date="2018-11-24T17:48:00Z"/>
        </w:rPr>
      </w:pPr>
    </w:p>
    <w:p w14:paraId="3492A324" w14:textId="5022895D" w:rsidR="004264AB" w:rsidRDefault="004264AB" w:rsidP="004E20AD">
      <w:pPr>
        <w:rPr>
          <w:ins w:id="78" w:author="Brandon de la Houssaye" w:date="2018-11-24T17:48:00Z"/>
        </w:rPr>
      </w:pPr>
      <w:ins w:id="79" w:author="Brandon de la Houssaye" w:date="2018-11-24T17:48:00Z">
        <w:r>
          <w:t xml:space="preserve">For the reasons listed above, the team determined it better to maintain a schema with multiple tables.  </w:t>
        </w:r>
      </w:ins>
    </w:p>
    <w:p w14:paraId="57FC97D7" w14:textId="1059F1E5" w:rsidR="004264AB" w:rsidRDefault="004264AB" w:rsidP="004E20AD">
      <w:pPr>
        <w:rPr>
          <w:ins w:id="80" w:author="Brandon de la Houssaye" w:date="2018-11-24T17:48:00Z"/>
        </w:rPr>
      </w:pPr>
    </w:p>
    <w:p w14:paraId="631A5C86" w14:textId="77777777" w:rsidR="00A513B5" w:rsidRDefault="004264AB" w:rsidP="004E20AD">
      <w:pPr>
        <w:rPr>
          <w:ins w:id="81" w:author="Brandon de la Houssaye" w:date="2018-11-24T17:51:00Z"/>
        </w:rPr>
      </w:pPr>
      <w:ins w:id="82" w:author="Brandon de la Houssaye" w:date="2018-11-24T17:48:00Z">
        <w:r>
          <w:t xml:space="preserve">The </w:t>
        </w:r>
      </w:ins>
      <w:ins w:id="83" w:author="Brandon de la Houssaye" w:date="2018-11-24T17:49:00Z">
        <w:r>
          <w:t xml:space="preserve">team next determined whether the database should be relational or non-relational.  As stated previously, the purpose of the database is to consider the impact of </w:t>
        </w:r>
        <w:r w:rsidR="00A513B5">
          <w:t xml:space="preserve">non-firm </w:t>
        </w:r>
      </w:ins>
      <w:ins w:id="84" w:author="Brandon de la Houssaye" w:date="2018-11-24T17:50:00Z">
        <w:r w:rsidR="00A513B5">
          <w:t>controlled/generated data points to a firm’s stock price.  This purpose by its very nature requires consideration</w:t>
        </w:r>
      </w:ins>
      <w:ins w:id="85" w:author="Brandon de la Houssaye" w:date="2018-11-24T17:51:00Z">
        <w:r w:rsidR="00A513B5">
          <w:t xml:space="preserve"> of date(s).  For this reason alone, the team determined that a relational database was necessary.  </w:t>
        </w:r>
      </w:ins>
    </w:p>
    <w:p w14:paraId="477BBEC6" w14:textId="77777777" w:rsidR="00A513B5" w:rsidRDefault="00A513B5" w:rsidP="004E20AD">
      <w:pPr>
        <w:rPr>
          <w:ins w:id="86" w:author="Brandon de la Houssaye" w:date="2018-11-24T17:51:00Z"/>
        </w:rPr>
      </w:pPr>
    </w:p>
    <w:p w14:paraId="4153201D" w14:textId="77777777" w:rsidR="00A513B5" w:rsidRDefault="00A513B5" w:rsidP="004E20AD">
      <w:pPr>
        <w:rPr>
          <w:ins w:id="87" w:author="Brandon de la Houssaye" w:date="2018-11-24T17:57:00Z"/>
        </w:rPr>
      </w:pPr>
      <w:ins w:id="88" w:author="Brandon de la Houssaye" w:date="2018-11-24T17:51:00Z">
        <w:r>
          <w:t>The next step, after the above decisions were made, was determining the level of n</w:t>
        </w:r>
      </w:ins>
      <w:ins w:id="89" w:author="Brandon de la Houssaye" w:date="2018-11-24T17:52:00Z">
        <w:r>
          <w:t xml:space="preserve">ormalization needed within the database.  </w:t>
        </w:r>
      </w:ins>
      <w:ins w:id="90" w:author="Brandon de la Houssaye" w:date="2018-11-24T17:53:00Z">
        <w:r>
          <w:t>The information being pulled i</w:t>
        </w:r>
      </w:ins>
      <w:ins w:id="91" w:author="Brandon de la Houssaye" w:date="2018-11-24T17:54:00Z">
        <w:r>
          <w:t xml:space="preserve">s interesting in that, with the combination of table schema choice by the team, arrives in </w:t>
        </w:r>
      </w:ins>
      <w:ins w:id="92" w:author="Brandon de la Houssaye" w:date="2018-11-24T17:55:00Z">
        <w:r>
          <w:t xml:space="preserve">third normalization form.  That is, the data is stored in tables where there is only a single value; values are of </w:t>
        </w:r>
      </w:ins>
      <w:ins w:id="93" w:author="Brandon de la Houssaye" w:date="2018-11-24T17:56:00Z">
        <w:r>
          <w:t xml:space="preserve">the same domain (within a column); columns have unique names; order of the data stored does not matter; and there are not partial or transitive properties within the tables.  </w:t>
        </w:r>
      </w:ins>
    </w:p>
    <w:p w14:paraId="0648C2F3" w14:textId="77777777" w:rsidR="00A513B5" w:rsidRDefault="00A513B5" w:rsidP="004E20AD">
      <w:pPr>
        <w:rPr>
          <w:ins w:id="94" w:author="Brandon de la Houssaye" w:date="2018-11-24T17:57:00Z"/>
        </w:rPr>
      </w:pPr>
    </w:p>
    <w:p w14:paraId="65A1890C" w14:textId="0A244B7B" w:rsidR="004264AB" w:rsidRDefault="00A513B5" w:rsidP="004E20AD">
      <w:pPr>
        <w:rPr>
          <w:ins w:id="95" w:author="Brandon de la Houssaye" w:date="2018-11-25T10:25:00Z"/>
          <w:highlight w:val="yellow"/>
        </w:rPr>
      </w:pPr>
      <w:ins w:id="96" w:author="Brandon de la Houssaye" w:date="2018-11-24T17:57:00Z">
        <w:r>
          <w:t xml:space="preserve">The last piece of analysis performed was creating new columns based on word placement of imported text.  Within the new </w:t>
        </w:r>
      </w:ins>
      <w:ins w:id="97" w:author="Brandon de la Houssaye" w:date="2018-11-24T17:58:00Z">
        <w:r>
          <w:t xml:space="preserve">column events would be further categorized for ease in querying.  </w:t>
        </w:r>
      </w:ins>
    </w:p>
    <w:p w14:paraId="2D70705F" w14:textId="4D93B950" w:rsidR="006B1C46" w:rsidRDefault="006B1C46" w:rsidP="004E20AD">
      <w:pPr>
        <w:rPr>
          <w:ins w:id="98" w:author="Brandon de la Houssaye" w:date="2018-11-25T10:25:00Z"/>
        </w:rPr>
      </w:pPr>
    </w:p>
    <w:p w14:paraId="373912DF" w14:textId="075E793A" w:rsidR="006B1C46" w:rsidRDefault="006B1C46" w:rsidP="004E20AD">
      <w:pPr>
        <w:rPr>
          <w:ins w:id="99" w:author="Brandon de la Houssaye" w:date="2018-11-25T10:27:00Z"/>
        </w:rPr>
      </w:pPr>
      <w:commentRangeStart w:id="100"/>
      <w:ins w:id="101" w:author="Brandon de la Houssaye" w:date="2018-11-25T10:25:00Z">
        <w:r>
          <w:t>In particular, a new column in the ‘</w:t>
        </w:r>
        <w:proofErr w:type="spellStart"/>
        <w:r>
          <w:t>us_history_timeline</w:t>
        </w:r>
        <w:proofErr w:type="spellEnd"/>
        <w:r>
          <w:t xml:space="preserve">’ table </w:t>
        </w:r>
        <w:r w:rsidR="00E05CDD">
          <w:t>was created and titled ‘Event Short’.  This col</w:t>
        </w:r>
      </w:ins>
      <w:ins w:id="102" w:author="Brandon de la Houssaye" w:date="2018-11-25T10:26:00Z">
        <w:r w:rsidR="00E05CDD">
          <w:t xml:space="preserve">umn was populated from a case statement whereby the ‘Event’ </w:t>
        </w:r>
      </w:ins>
      <w:ins w:id="103" w:author="Brandon de la Houssaye" w:date="2018-11-25T10:27:00Z">
        <w:r w:rsidR="00E05CDD">
          <w:t>column text string was analyzed for key words and then categorized into one of the following variables:</w:t>
        </w:r>
      </w:ins>
      <w:commentRangeEnd w:id="100"/>
      <w:r w:rsidR="00D47AF6">
        <w:rPr>
          <w:rStyle w:val="CommentReference"/>
        </w:rPr>
        <w:commentReference w:id="100"/>
      </w:r>
    </w:p>
    <w:p w14:paraId="163F7002" w14:textId="1AB8C0C4" w:rsidR="00E05CDD" w:rsidRDefault="00E05CDD" w:rsidP="004E20AD">
      <w:pPr>
        <w:rPr>
          <w:ins w:id="104" w:author="Brandon de la Houssaye" w:date="2018-11-25T10:27:00Z"/>
        </w:rPr>
      </w:pPr>
    </w:p>
    <w:p w14:paraId="3CC7DDA3" w14:textId="29DD2AB7" w:rsidR="00E05CDD" w:rsidRDefault="00E05CDD" w:rsidP="00E05CDD">
      <w:pPr>
        <w:pStyle w:val="ListParagraph"/>
        <w:numPr>
          <w:ilvl w:val="0"/>
          <w:numId w:val="43"/>
        </w:numPr>
        <w:rPr>
          <w:ins w:id="105" w:author="Brandon de la Houssaye" w:date="2018-11-25T10:28:00Z"/>
        </w:rPr>
      </w:pPr>
      <w:ins w:id="106" w:author="Brandon de la Houssaye" w:date="2018-11-25T10:28:00Z">
        <w:r>
          <w:t>Shooting</w:t>
        </w:r>
      </w:ins>
    </w:p>
    <w:p w14:paraId="24BC8134" w14:textId="54544058" w:rsidR="00E05CDD" w:rsidRDefault="00E05CDD" w:rsidP="00E05CDD">
      <w:pPr>
        <w:pStyle w:val="ListParagraph"/>
        <w:numPr>
          <w:ilvl w:val="0"/>
          <w:numId w:val="43"/>
        </w:numPr>
        <w:rPr>
          <w:ins w:id="107" w:author="Brandon de la Houssaye" w:date="2018-11-25T10:28:00Z"/>
        </w:rPr>
      </w:pPr>
      <w:ins w:id="108" w:author="Brandon de la Houssaye" w:date="2018-11-25T10:28:00Z">
        <w:r>
          <w:t>International</w:t>
        </w:r>
      </w:ins>
    </w:p>
    <w:p w14:paraId="3F35624F" w14:textId="281F24F3" w:rsidR="00E05CDD" w:rsidRDefault="00E05CDD" w:rsidP="00E05CDD">
      <w:pPr>
        <w:pStyle w:val="ListParagraph"/>
        <w:numPr>
          <w:ilvl w:val="0"/>
          <w:numId w:val="43"/>
        </w:numPr>
        <w:rPr>
          <w:ins w:id="109" w:author="Brandon de la Houssaye" w:date="2018-11-25T10:28:00Z"/>
        </w:rPr>
      </w:pPr>
      <w:ins w:id="110" w:author="Brandon de la Houssaye" w:date="2018-11-25T10:28:00Z">
        <w:r>
          <w:t>Equality</w:t>
        </w:r>
      </w:ins>
    </w:p>
    <w:p w14:paraId="4DD9448F" w14:textId="1C79B69A" w:rsidR="00E05CDD" w:rsidRDefault="00E05CDD" w:rsidP="00E05CDD">
      <w:pPr>
        <w:pStyle w:val="ListParagraph"/>
        <w:numPr>
          <w:ilvl w:val="0"/>
          <w:numId w:val="43"/>
        </w:numPr>
        <w:rPr>
          <w:ins w:id="111" w:author="Brandon de la Houssaye" w:date="2018-11-25T10:28:00Z"/>
        </w:rPr>
      </w:pPr>
      <w:ins w:id="112" w:author="Brandon de la Houssaye" w:date="2018-11-25T10:28:00Z">
        <w:r>
          <w:t>World Mystery</w:t>
        </w:r>
      </w:ins>
    </w:p>
    <w:p w14:paraId="045F062B" w14:textId="2C6C7300" w:rsidR="00E05CDD" w:rsidRDefault="00E05CDD" w:rsidP="00E05CDD">
      <w:pPr>
        <w:pStyle w:val="ListParagraph"/>
        <w:numPr>
          <w:ilvl w:val="0"/>
          <w:numId w:val="43"/>
        </w:numPr>
        <w:rPr>
          <w:ins w:id="113" w:author="Brandon de la Houssaye" w:date="2018-11-25T10:28:00Z"/>
        </w:rPr>
      </w:pPr>
      <w:ins w:id="114" w:author="Brandon de la Houssaye" w:date="2018-11-25T10:28:00Z">
        <w:r>
          <w:t>US High</w:t>
        </w:r>
      </w:ins>
    </w:p>
    <w:p w14:paraId="5784862A" w14:textId="1FE127A3" w:rsidR="00E05CDD" w:rsidRDefault="00E05CDD" w:rsidP="00E05CDD">
      <w:pPr>
        <w:pStyle w:val="ListParagraph"/>
        <w:numPr>
          <w:ilvl w:val="0"/>
          <w:numId w:val="43"/>
        </w:numPr>
        <w:rPr>
          <w:ins w:id="115" w:author="Brandon de la Houssaye" w:date="2018-11-25T10:28:00Z"/>
        </w:rPr>
      </w:pPr>
      <w:ins w:id="116" w:author="Brandon de la Houssaye" w:date="2018-11-25T10:28:00Z">
        <w:r>
          <w:t>Politics</w:t>
        </w:r>
      </w:ins>
    </w:p>
    <w:p w14:paraId="1BBA4FE4" w14:textId="3A81D59F" w:rsidR="00E05CDD" w:rsidRDefault="00E05CDD" w:rsidP="00E05CDD">
      <w:pPr>
        <w:pStyle w:val="ListParagraph"/>
        <w:numPr>
          <w:ilvl w:val="0"/>
          <w:numId w:val="43"/>
        </w:numPr>
        <w:rPr>
          <w:ins w:id="117" w:author="Brandon de la Houssaye" w:date="2018-11-25T10:28:00Z"/>
        </w:rPr>
      </w:pPr>
      <w:ins w:id="118" w:author="Brandon de la Houssaye" w:date="2018-11-25T10:28:00Z">
        <w:r>
          <w:t>Sports</w:t>
        </w:r>
      </w:ins>
    </w:p>
    <w:p w14:paraId="21ECFB6C" w14:textId="5D1DC4A1" w:rsidR="00E05CDD" w:rsidRDefault="00E05CDD" w:rsidP="00E05CDD">
      <w:pPr>
        <w:pStyle w:val="ListParagraph"/>
        <w:numPr>
          <w:ilvl w:val="0"/>
          <w:numId w:val="43"/>
        </w:numPr>
        <w:rPr>
          <w:ins w:id="119" w:author="Brandon de la Houssaye" w:date="2018-11-25T10:28:00Z"/>
        </w:rPr>
      </w:pPr>
      <w:ins w:id="120" w:author="Brandon de la Houssaye" w:date="2018-11-25T10:28:00Z">
        <w:r>
          <w:t>Disasters</w:t>
        </w:r>
      </w:ins>
    </w:p>
    <w:p w14:paraId="5A0D43E8" w14:textId="25BCFAEF" w:rsidR="00E05CDD" w:rsidRDefault="00E05CDD" w:rsidP="00E05CDD">
      <w:pPr>
        <w:rPr>
          <w:ins w:id="121" w:author="Brandon de la Houssaye" w:date="2018-11-25T10:28:00Z"/>
        </w:rPr>
      </w:pPr>
    </w:p>
    <w:p w14:paraId="5DF37026" w14:textId="57DA5C7B" w:rsidR="00E05CDD" w:rsidRDefault="00E05CDD" w:rsidP="00E05CDD">
      <w:pPr>
        <w:rPr>
          <w:ins w:id="122" w:author="Brandon de la Houssaye" w:date="2018-11-24T17:45:00Z"/>
        </w:rPr>
      </w:pPr>
      <w:ins w:id="123" w:author="Brandon de la Houssaye" w:date="2018-11-25T10:29:00Z">
        <w:r>
          <w:t xml:space="preserve">As more data is added the case statements will group these events </w:t>
        </w:r>
      </w:ins>
      <w:ins w:id="124" w:author="Brandon de la Houssaye" w:date="2018-11-25T10:30:00Z">
        <w:r>
          <w:t>according to the defined</w:t>
        </w:r>
      </w:ins>
      <w:ins w:id="125" w:author="Brandon de la Houssaye" w:date="2018-11-25T10:29:00Z">
        <w:r>
          <w:t xml:space="preserve"> logic</w:t>
        </w:r>
      </w:ins>
      <w:ins w:id="126" w:author="Brandon de la Houssaye" w:date="2018-11-25T10:30:00Z">
        <w:r>
          <w:t>.</w:t>
        </w:r>
      </w:ins>
    </w:p>
    <w:p w14:paraId="105E9DBC" w14:textId="77777777" w:rsidR="004264AB" w:rsidRDefault="004264AB" w:rsidP="004E20AD">
      <w:pPr>
        <w:rPr>
          <w:ins w:id="127" w:author="Brandon de la Houssaye" w:date="2018-11-24T17:45:00Z"/>
        </w:rPr>
      </w:pPr>
    </w:p>
    <w:p w14:paraId="2FF4051A" w14:textId="2D63EAA5" w:rsidR="004264AB" w:rsidRDefault="004D6F38" w:rsidP="004E20AD">
      <w:pPr>
        <w:rPr>
          <w:ins w:id="128" w:author="Brandon de la Houssaye" w:date="2018-11-24T17:45:00Z"/>
        </w:rPr>
      </w:pPr>
      <w:ins w:id="129" w:author="Brandon de la Houssaye" w:date="2018-11-24T18:00:00Z">
        <w:r>
          <w:t>The analysis described above was incorporated into the final product as described in the preceding section</w:t>
        </w:r>
      </w:ins>
      <w:ins w:id="130" w:author="Brandon de la Houssaye" w:date="2018-11-24T18:01:00Z">
        <w:r>
          <w:t xml:space="preserve">s of this document.  </w:t>
        </w:r>
      </w:ins>
    </w:p>
    <w:p w14:paraId="4E82FAB9" w14:textId="77777777" w:rsidR="004264AB" w:rsidRPr="00DC52CC" w:rsidRDefault="004264AB" w:rsidP="004E20AD"/>
    <w:p w14:paraId="01DF4C91" w14:textId="7AEAC0D9" w:rsidR="004264AB" w:rsidRDefault="004264AB" w:rsidP="004E20AD">
      <w:pPr>
        <w:rPr>
          <w:ins w:id="131" w:author="Brandon de la Houssaye" w:date="2018-11-24T17:39:00Z"/>
          <w:b/>
          <w:highlight w:val="yellow"/>
        </w:rPr>
      </w:pPr>
    </w:p>
    <w:p w14:paraId="17FA522B" w14:textId="2A5E61EB" w:rsidR="004E20AD" w:rsidRPr="00DC52CC" w:rsidDel="004264AB" w:rsidRDefault="007A7EC5" w:rsidP="004E20AD">
      <w:pPr>
        <w:rPr>
          <w:del w:id="132" w:author="Brandon de la Houssaye" w:date="2018-11-24T17:39:00Z"/>
          <w:b/>
        </w:rPr>
      </w:pPr>
      <w:del w:id="133" w:author="Brandon de la Houssaye" w:date="2018-11-24T17:39:00Z">
        <w:r w:rsidRPr="00342CED" w:rsidDel="004264AB">
          <w:rPr>
            <w:b/>
            <w:highlight w:val="yellow"/>
            <w:rPrChange w:id="134" w:author="Brandon de la Houssaye" w:date="2018-11-24T16:28:00Z">
              <w:rPr>
                <w:b/>
              </w:rPr>
            </w:rPrChange>
          </w:rPr>
          <w:delText>[TO BE COMPLETED</w:delText>
        </w:r>
        <w:r w:rsidR="00B057EE" w:rsidRPr="00342CED" w:rsidDel="004264AB">
          <w:rPr>
            <w:b/>
            <w:highlight w:val="yellow"/>
            <w:rPrChange w:id="135" w:author="Brandon de la Houssaye" w:date="2018-11-24T16:28:00Z">
              <w:rPr>
                <w:b/>
              </w:rPr>
            </w:rPrChange>
          </w:rPr>
          <w:delText>.  Analysis of the results cannot feasibly be completed until the results are available.</w:delText>
        </w:r>
        <w:r w:rsidRPr="00342CED" w:rsidDel="004264AB">
          <w:rPr>
            <w:b/>
            <w:highlight w:val="yellow"/>
            <w:rPrChange w:id="136" w:author="Brandon de la Houssaye" w:date="2018-11-24T16:28:00Z">
              <w:rPr>
                <w:b/>
              </w:rPr>
            </w:rPrChange>
          </w:rPr>
          <w:delText>]</w:delText>
        </w:r>
      </w:del>
    </w:p>
    <w:p w14:paraId="792EF7DC" w14:textId="1C16909D" w:rsidR="004E20AD" w:rsidRPr="00DC52CC" w:rsidRDefault="00336D6E" w:rsidP="004E20AD">
      <w:pPr>
        <w:pStyle w:val="Heading1"/>
      </w:pPr>
      <w:r w:rsidRPr="00DC52CC">
        <w:t>Ethics</w:t>
      </w:r>
    </w:p>
    <w:p w14:paraId="19E7B4A0" w14:textId="77777777" w:rsidR="004E20AD" w:rsidRPr="00DC52CC" w:rsidRDefault="004E20AD" w:rsidP="004E20AD"/>
    <w:p w14:paraId="690921C8" w14:textId="6A63BF1B" w:rsidR="004E20AD" w:rsidRPr="00DC52CC" w:rsidRDefault="00336D6E" w:rsidP="004E20AD">
      <w:r w:rsidRPr="00DC52CC">
        <w:t xml:space="preserve">At the core, this analysis is about determining if there is a feasible means of gathering significant amounts of data from </w:t>
      </w:r>
      <w:r w:rsidRPr="00DC52CC">
        <w:t xml:space="preserve">multiple sources into a single relational database schema for purposes of analyzing, understanding, and </w:t>
      </w:r>
      <w:del w:id="137" w:author="Daniel Serna" w:date="2018-12-02T21:03:00Z">
        <w:r w:rsidRPr="00DC52CC" w:rsidDel="00D47AF6">
          <w:delText xml:space="preserve">possible </w:delText>
        </w:r>
      </w:del>
      <w:ins w:id="138" w:author="Daniel Serna" w:date="2018-12-02T21:03:00Z">
        <w:r w:rsidR="00D47AF6">
          <w:t>possibly</w:t>
        </w:r>
        <w:r w:rsidR="00D47AF6" w:rsidRPr="00DC52CC">
          <w:t xml:space="preserve"> </w:t>
        </w:r>
      </w:ins>
      <w:r w:rsidRPr="00DC52CC">
        <w:t xml:space="preserve">predicting standardized (i.e., over the counter products constructed for minority shareholder interests) corporate equity markets.  </w:t>
      </w:r>
      <w:r w:rsidR="00E934B7" w:rsidRPr="00DC52CC">
        <w:t xml:space="preserve"> </w:t>
      </w:r>
    </w:p>
    <w:p w14:paraId="0FF3A401" w14:textId="10E78572" w:rsidR="00336D6E" w:rsidRPr="00DC52CC" w:rsidRDefault="00336D6E" w:rsidP="004E20AD"/>
    <w:p w14:paraId="1CF71A0B" w14:textId="228FD404" w:rsidR="00336D6E" w:rsidRPr="00DC52CC" w:rsidRDefault="00336D6E" w:rsidP="004E20AD">
      <w:r w:rsidRPr="00DC52CC">
        <w:t xml:space="preserve">It may be concluded that with the construction of </w:t>
      </w:r>
      <w:r w:rsidR="007A7EC5" w:rsidRPr="00DC52CC">
        <w:t xml:space="preserve">such a database schema the information available may in fact unlock asymmetric information to equity market participants. Simply put, with information comes advantage within market structures that are at times zero sum.  </w:t>
      </w:r>
    </w:p>
    <w:p w14:paraId="6EFB8FA3" w14:textId="43C25614" w:rsidR="007A7EC5" w:rsidRPr="00DC52CC" w:rsidRDefault="007A7EC5" w:rsidP="004E20AD"/>
    <w:p w14:paraId="116D0C78" w14:textId="7BD5F05F" w:rsidR="007A7EC5" w:rsidRPr="00DC52CC" w:rsidRDefault="007A7EC5" w:rsidP="004E20AD">
      <w:r w:rsidRPr="00DC52CC">
        <w:t xml:space="preserve">The authors of this document fully acknowledge that the markets at interest (corporate equity markets) are built and monitored under an almost singular premise of transparency to all participants. </w:t>
      </w:r>
      <w:r w:rsidR="003036E6" w:rsidRPr="00DC52CC">
        <w:t xml:space="preserve">As a result, in performing this analysis, the authors focus on the gathering of information and data that would only be available to </w:t>
      </w:r>
      <w:r w:rsidR="003036E6" w:rsidRPr="00DC52CC">
        <w:rPr>
          <w:u w:val="single"/>
        </w:rPr>
        <w:t>all</w:t>
      </w:r>
      <w:r w:rsidR="003036E6" w:rsidRPr="00DC52CC">
        <w:t xml:space="preserve"> market participants. In doing so, the authors avail themselves of any ethical concerns associated with providing an unfair trading advantage within the market of interest.  </w:t>
      </w:r>
    </w:p>
    <w:p w14:paraId="2CE68960" w14:textId="2330F1AE" w:rsidR="003036E6" w:rsidRPr="00DC52CC" w:rsidRDefault="003036E6" w:rsidP="004E20AD"/>
    <w:p w14:paraId="27B476D4" w14:textId="0DAC2490" w:rsidR="003036E6" w:rsidRPr="00DC52CC" w:rsidRDefault="003036E6" w:rsidP="004E20AD">
      <w:r w:rsidRPr="00DC52CC">
        <w:t xml:space="preserve">A last item of note is the notion of the unknown. An intended use of this analysis would be subsequent prediction (of equity market movement). Such prediction models, which have yet to be created, may in fact yield understandings between available information which can be further exploited according to variables which are not publicly distributed. In such cases, the authors rely upon the market </w:t>
      </w:r>
      <w:r w:rsidR="00B057EE" w:rsidRPr="00DC52CC">
        <w:t xml:space="preserve">governance structures currently in place along with the acceptance of the ‘unknown’.  </w:t>
      </w:r>
    </w:p>
    <w:p w14:paraId="6550CDDD" w14:textId="54525A09" w:rsidR="00336D6E" w:rsidRPr="00DC52CC" w:rsidRDefault="00336D6E" w:rsidP="00336D6E">
      <w:pPr>
        <w:pStyle w:val="Heading1"/>
      </w:pPr>
      <w:r w:rsidRPr="00DC52CC">
        <w:t>Conclusion</w:t>
      </w:r>
      <w:r w:rsidR="00B057EE" w:rsidRPr="00DC52CC">
        <w:t xml:space="preserve"> and Future Work</w:t>
      </w:r>
    </w:p>
    <w:p w14:paraId="3E8D671F" w14:textId="01127B9F" w:rsidR="00336D6E" w:rsidRDefault="00332A6F" w:rsidP="00336D6E">
      <w:pPr>
        <w:rPr>
          <w:ins w:id="139" w:author="Brandon de la Houssaye" w:date="2018-11-24T17:35:00Z"/>
        </w:rPr>
      </w:pPr>
      <w:ins w:id="140" w:author="Brandon de la Houssaye" w:date="2018-11-24T17:35:00Z">
        <w:r>
          <w:t>Overall, a conclusion that can be reached from this work is as follows:</w:t>
        </w:r>
      </w:ins>
    </w:p>
    <w:p w14:paraId="3D1D254E" w14:textId="222CF110" w:rsidR="00332A6F" w:rsidRDefault="00332A6F" w:rsidP="00336D6E">
      <w:pPr>
        <w:rPr>
          <w:ins w:id="141" w:author="Brandon de la Houssaye" w:date="2018-11-24T17:35:00Z"/>
        </w:rPr>
      </w:pPr>
    </w:p>
    <w:p w14:paraId="3128BBF2" w14:textId="6D2D8871" w:rsidR="00332A6F" w:rsidRDefault="00332A6F" w:rsidP="00336D6E">
      <w:pPr>
        <w:rPr>
          <w:ins w:id="142" w:author="Brandon de la Houssaye" w:date="2018-11-24T18:01:00Z"/>
        </w:rPr>
      </w:pPr>
      <w:ins w:id="143" w:author="Brandon de la Houssaye" w:date="2018-11-24T17:35:00Z">
        <w:r>
          <w:t>The team successfully demonstrated a path to downloading data from disparate information sources and in various s</w:t>
        </w:r>
      </w:ins>
      <w:ins w:id="144" w:author="Brandon de la Houssaye" w:date="2018-11-24T17:36:00Z">
        <w:r>
          <w:t xml:space="preserve">tates in order to consolidate into a single database schema.  </w:t>
        </w:r>
      </w:ins>
    </w:p>
    <w:p w14:paraId="06D8425A" w14:textId="31762E5E" w:rsidR="004D6F38" w:rsidRDefault="004D6F38" w:rsidP="00336D6E">
      <w:pPr>
        <w:rPr>
          <w:ins w:id="145" w:author="Brandon de la Houssaye" w:date="2018-11-24T18:01:00Z"/>
        </w:rPr>
      </w:pPr>
    </w:p>
    <w:p w14:paraId="1DDDA46B" w14:textId="21AEA20E" w:rsidR="004D6F38" w:rsidRDefault="004D6F38" w:rsidP="00336D6E">
      <w:pPr>
        <w:rPr>
          <w:ins w:id="146" w:author="Brandon de la Houssaye" w:date="2018-11-24T18:02:00Z"/>
        </w:rPr>
      </w:pPr>
      <w:ins w:id="147" w:author="Brandon de la Houssaye" w:date="2018-11-24T18:01:00Z">
        <w:r>
          <w:t xml:space="preserve">The team explored bringing in additional forms of data (e.g., twitter) and determined that it was possible.  However, not all of </w:t>
        </w:r>
      </w:ins>
      <w:ins w:id="148" w:author="Brandon de la Houssaye" w:date="2018-11-24T18:02:00Z">
        <w:r>
          <w:t xml:space="preserve">this data was included into the final database due to the lack of computational power required for data of such magnitude.  </w:t>
        </w:r>
      </w:ins>
    </w:p>
    <w:p w14:paraId="075BCC64" w14:textId="67BCDB16" w:rsidR="004D6F38" w:rsidRDefault="004D6F38" w:rsidP="00336D6E">
      <w:pPr>
        <w:rPr>
          <w:ins w:id="149" w:author="Brandon de la Houssaye" w:date="2018-11-24T18:02:00Z"/>
        </w:rPr>
      </w:pPr>
    </w:p>
    <w:p w14:paraId="532DD520" w14:textId="66AE5305" w:rsidR="004D6F38" w:rsidRDefault="004D6F38" w:rsidP="00336D6E">
      <w:pPr>
        <w:rPr>
          <w:ins w:id="150" w:author="Brandon de la Houssaye" w:date="2018-11-24T18:03:00Z"/>
        </w:rPr>
      </w:pPr>
      <w:ins w:id="151" w:author="Brandon de la Houssaye" w:date="2018-11-24T18:02:00Z">
        <w:r>
          <w:t>The final resulting database may be a useful t</w:t>
        </w:r>
      </w:ins>
      <w:ins w:id="152" w:author="Brandon de la Houssaye" w:date="2018-11-24T18:03:00Z">
        <w:r>
          <w:t xml:space="preserve">ool to researches wishing to consider non-traditional forms of analysis when predicting or explaining changes in stock pricing.  </w:t>
        </w:r>
      </w:ins>
    </w:p>
    <w:p w14:paraId="48B3DFC0" w14:textId="379BA909" w:rsidR="004D6F38" w:rsidRDefault="004D6F38" w:rsidP="00336D6E">
      <w:pPr>
        <w:rPr>
          <w:ins w:id="153" w:author="Brandon de la Houssaye" w:date="2018-11-24T18:03:00Z"/>
        </w:rPr>
      </w:pPr>
    </w:p>
    <w:p w14:paraId="69B08167" w14:textId="03168BE6" w:rsidR="004D6F38" w:rsidRDefault="004D6F38" w:rsidP="00336D6E">
      <w:pPr>
        <w:rPr>
          <w:ins w:id="154" w:author="Brandon de la Houssaye" w:date="2018-11-24T17:35:00Z"/>
        </w:rPr>
      </w:pPr>
      <w:ins w:id="155" w:author="Brandon de la Houssaye" w:date="2018-11-24T18:03:00Z">
        <w:r>
          <w:t>A final piece of conside</w:t>
        </w:r>
        <w:bookmarkStart w:id="156" w:name="_GoBack"/>
        <w:bookmarkEnd w:id="156"/>
        <w:r>
          <w:t xml:space="preserve">ration with respect to future work may be </w:t>
        </w:r>
      </w:ins>
      <w:ins w:id="157" w:author="Brandon de la Houssaye" w:date="2018-11-24T18:04:00Z">
        <w:r>
          <w:t>exploring what additional types of information/data (again, fitting the non-traditional mold)</w:t>
        </w:r>
      </w:ins>
      <w:ins w:id="158" w:author="Brandon de la Houssaye" w:date="2018-11-24T18:05:00Z">
        <w:r>
          <w:t xml:space="preserve"> could be included and whether such inclusion would require </w:t>
        </w:r>
      </w:ins>
      <w:ins w:id="159" w:author="Brandon de la Houssaye" w:date="2018-11-24T18:06:00Z">
        <w:r>
          <w:t xml:space="preserve">the construct of an intermediary table.  </w:t>
        </w:r>
        <w:r w:rsidRPr="004D6F38">
          <w:rPr>
            <w:highlight w:val="yellow"/>
            <w:rPrChange w:id="160" w:author="Brandon de la Houssaye" w:date="2018-11-24T18:06:00Z">
              <w:rPr/>
            </w:rPrChange>
          </w:rPr>
          <w:t>[Do you guys agree with this statement?  Do we need to put in anything regarding the relations between the tables?]</w:t>
        </w:r>
      </w:ins>
    </w:p>
    <w:p w14:paraId="5E8CCFD4" w14:textId="77777777" w:rsidR="00332A6F" w:rsidRPr="00DC52CC" w:rsidRDefault="00332A6F" w:rsidP="00336D6E"/>
    <w:p w14:paraId="7B6C8F67" w14:textId="24A529BD" w:rsidR="004E20AD" w:rsidRPr="00DC52CC" w:rsidRDefault="00336D6E" w:rsidP="004E20AD">
      <w:pPr>
        <w:pStyle w:val="Text"/>
        <w:ind w:firstLine="0"/>
        <w:rPr>
          <w:b/>
        </w:rPr>
      </w:pPr>
      <w:del w:id="161" w:author="Brandon de la Houssaye" w:date="2018-11-24T17:35:00Z">
        <w:r w:rsidRPr="00342CED" w:rsidDel="00332A6F">
          <w:rPr>
            <w:b/>
            <w:highlight w:val="yellow"/>
            <w:rPrChange w:id="162" w:author="Brandon de la Houssaye" w:date="2018-11-24T16:27:00Z">
              <w:rPr>
                <w:b/>
              </w:rPr>
            </w:rPrChange>
          </w:rPr>
          <w:delText>[This section is not yet complete:  will not be completed until the results are available and analyzed.  This section will also cover future work – if any – to be completed.]</w:delText>
        </w:r>
      </w:del>
    </w:p>
    <w:p w14:paraId="07835C07" w14:textId="556E3981" w:rsidR="00D778F1" w:rsidRPr="00DC52CC" w:rsidRDefault="00D778F1" w:rsidP="004E20AD">
      <w:pPr>
        <w:pStyle w:val="Text"/>
        <w:ind w:firstLine="0"/>
        <w:rPr>
          <w:b/>
        </w:rPr>
      </w:pPr>
    </w:p>
    <w:p w14:paraId="3A12421F" w14:textId="49EBFC94" w:rsidR="00D778F1" w:rsidRPr="00DC52CC" w:rsidRDefault="00D778F1" w:rsidP="00D778F1">
      <w:pPr>
        <w:pStyle w:val="Heading1"/>
      </w:pPr>
      <w:del w:id="163" w:author="Daniel Serna" w:date="2018-12-02T20:49:00Z">
        <w:r w:rsidRPr="00DC52CC" w:rsidDel="00124EE6">
          <w:lastRenderedPageBreak/>
          <w:delText xml:space="preserve">Index </w:delText>
        </w:r>
      </w:del>
      <w:ins w:id="164" w:author="Daniel Serna" w:date="2018-12-02T20:49:00Z">
        <w:r w:rsidR="00124EE6">
          <w:t>Appendix</w:t>
        </w:r>
        <w:r w:rsidR="00124EE6" w:rsidRPr="00DC52CC">
          <w:t xml:space="preserve"> </w:t>
        </w:r>
      </w:ins>
      <w:r w:rsidRPr="00DC52CC">
        <w:t>1</w:t>
      </w:r>
    </w:p>
    <w:p w14:paraId="7FD66B7A" w14:textId="77777777" w:rsidR="00D778F1" w:rsidRPr="00DC52CC" w:rsidRDefault="00D778F1" w:rsidP="00D778F1">
      <w:r w:rsidRPr="00DC52CC">
        <w:t>##############</w:t>
      </w:r>
    </w:p>
    <w:p w14:paraId="5FE620ED" w14:textId="77777777" w:rsidR="00D778F1" w:rsidRPr="00DC52CC" w:rsidRDefault="00D778F1" w:rsidP="00D778F1">
      <w:r w:rsidRPr="00DC52CC">
        <w:t>#President Code</w:t>
      </w:r>
    </w:p>
    <w:p w14:paraId="1A8A1CCF" w14:textId="77777777" w:rsidR="00D778F1" w:rsidRPr="00DC52CC" w:rsidRDefault="00D778F1" w:rsidP="00D778F1">
      <w:r w:rsidRPr="00DC52CC">
        <w:t>##############</w:t>
      </w:r>
    </w:p>
    <w:p w14:paraId="3F7FFC94" w14:textId="77777777" w:rsidR="00D778F1" w:rsidRPr="00DC52CC" w:rsidRDefault="00D778F1" w:rsidP="00D778F1"/>
    <w:p w14:paraId="2C098944" w14:textId="77777777" w:rsidR="00D778F1" w:rsidRPr="00DC52CC" w:rsidRDefault="00D778F1" w:rsidP="00D778F1">
      <w:r w:rsidRPr="00DC52CC">
        <w:t>import requests</w:t>
      </w:r>
    </w:p>
    <w:p w14:paraId="04E3C4D5" w14:textId="77777777" w:rsidR="00D778F1" w:rsidRPr="00DC52CC" w:rsidRDefault="00D778F1" w:rsidP="00D778F1">
      <w:r w:rsidRPr="00DC52CC">
        <w:t>import pandas as pd</w:t>
      </w:r>
    </w:p>
    <w:p w14:paraId="3102CBAA" w14:textId="77777777" w:rsidR="00D778F1" w:rsidRPr="00DC52CC" w:rsidRDefault="00D778F1" w:rsidP="00D778F1">
      <w:r w:rsidRPr="00DC52CC">
        <w:t xml:space="preserve">from bs4 import </w:t>
      </w:r>
      <w:proofErr w:type="spellStart"/>
      <w:r w:rsidRPr="00DC52CC">
        <w:t>BeautifulSoup</w:t>
      </w:r>
      <w:proofErr w:type="spellEnd"/>
    </w:p>
    <w:p w14:paraId="534BF9A5" w14:textId="77777777" w:rsidR="00D778F1" w:rsidRPr="00DC52CC" w:rsidRDefault="00D778F1" w:rsidP="00D778F1">
      <w:r w:rsidRPr="00DC52CC">
        <w:t>import re</w:t>
      </w:r>
    </w:p>
    <w:p w14:paraId="24B51452" w14:textId="77777777" w:rsidR="00D778F1" w:rsidRPr="00DC52CC" w:rsidRDefault="00D778F1" w:rsidP="00D778F1"/>
    <w:p w14:paraId="51D95E69" w14:textId="77777777" w:rsidR="00D778F1" w:rsidRPr="00DC52CC" w:rsidRDefault="00D778F1" w:rsidP="00D778F1"/>
    <w:p w14:paraId="1B07CD12" w14:textId="77777777" w:rsidR="00D778F1" w:rsidRPr="00DC52CC" w:rsidRDefault="00D778F1" w:rsidP="00D778F1">
      <w:r w:rsidRPr="00DC52CC">
        <w:t xml:space="preserve">def </w:t>
      </w:r>
      <w:proofErr w:type="spellStart"/>
      <w:r w:rsidRPr="00DC52CC">
        <w:t>generate_raw_table</w:t>
      </w:r>
      <w:proofErr w:type="spellEnd"/>
      <w:r w:rsidRPr="00DC52CC">
        <w:t>(</w:t>
      </w:r>
      <w:proofErr w:type="spellStart"/>
      <w:r w:rsidRPr="00DC52CC">
        <w:t>html_table</w:t>
      </w:r>
      <w:proofErr w:type="spellEnd"/>
      <w:r w:rsidRPr="00DC52CC">
        <w:t>):</w:t>
      </w:r>
    </w:p>
    <w:p w14:paraId="1552E6BC" w14:textId="77777777" w:rsidR="00D778F1" w:rsidRPr="00DC52CC" w:rsidRDefault="00D778F1" w:rsidP="00D778F1">
      <w:r w:rsidRPr="00DC52CC">
        <w:t xml:space="preserve">    table = []</w:t>
      </w:r>
    </w:p>
    <w:p w14:paraId="286A80CE" w14:textId="77777777" w:rsidR="00D778F1" w:rsidRPr="00DC52CC" w:rsidRDefault="00D778F1" w:rsidP="00D778F1">
      <w:r w:rsidRPr="00DC52CC">
        <w:t xml:space="preserve">    for row in </w:t>
      </w:r>
      <w:proofErr w:type="spellStart"/>
      <w:r w:rsidRPr="00DC52CC">
        <w:t>html_</w:t>
      </w:r>
      <w:proofErr w:type="gramStart"/>
      <w:r w:rsidRPr="00DC52CC">
        <w:t>table.find</w:t>
      </w:r>
      <w:proofErr w:type="gramEnd"/>
      <w:r w:rsidRPr="00DC52CC">
        <w:t>_all</w:t>
      </w:r>
      <w:proofErr w:type="spellEnd"/>
      <w:r w:rsidRPr="00DC52CC">
        <w:t>('</w:t>
      </w:r>
      <w:proofErr w:type="spellStart"/>
      <w:r w:rsidRPr="00DC52CC">
        <w:t>tr</w:t>
      </w:r>
      <w:proofErr w:type="spellEnd"/>
      <w:r w:rsidRPr="00DC52CC">
        <w:t>'):</w:t>
      </w:r>
    </w:p>
    <w:p w14:paraId="18DC35C1" w14:textId="77777777" w:rsidR="00D778F1" w:rsidRPr="00DC52CC" w:rsidRDefault="00D778F1" w:rsidP="00D778F1">
      <w:r w:rsidRPr="00DC52CC">
        <w:t xml:space="preserve">        r</w:t>
      </w:r>
      <w:proofErr w:type="gramStart"/>
      <w:r w:rsidRPr="00DC52CC">
        <w:t>=[</w:t>
      </w:r>
      <w:proofErr w:type="gramEnd"/>
      <w:r w:rsidRPr="00DC52CC">
        <w:t>]</w:t>
      </w:r>
    </w:p>
    <w:p w14:paraId="5306FB90" w14:textId="77777777" w:rsidR="00D778F1" w:rsidRPr="00DC52CC" w:rsidRDefault="00D778F1" w:rsidP="00D778F1">
      <w:r w:rsidRPr="00DC52CC">
        <w:t xml:space="preserve">        for pos, col in enumerate(</w:t>
      </w:r>
      <w:proofErr w:type="spellStart"/>
      <w:proofErr w:type="gramStart"/>
      <w:r w:rsidRPr="00DC52CC">
        <w:t>row.find</w:t>
      </w:r>
      <w:proofErr w:type="gramEnd"/>
      <w:r w:rsidRPr="00DC52CC">
        <w:t>_all</w:t>
      </w:r>
      <w:proofErr w:type="spellEnd"/>
      <w:r w:rsidRPr="00DC52CC">
        <w:t>('td')):</w:t>
      </w:r>
    </w:p>
    <w:p w14:paraId="4DEDA3F8" w14:textId="77777777" w:rsidR="00D778F1" w:rsidRPr="00DC52CC" w:rsidRDefault="00D778F1" w:rsidP="00D778F1">
      <w:r w:rsidRPr="00DC52CC">
        <w:t xml:space="preserve">            if pos == 1:</w:t>
      </w:r>
    </w:p>
    <w:p w14:paraId="30B84713" w14:textId="77777777" w:rsidR="00D778F1" w:rsidRPr="00DC52CC" w:rsidRDefault="00D778F1" w:rsidP="00D778F1">
      <w:r w:rsidRPr="00DC52CC">
        <w:t xml:space="preserve">                for pos, span in enumerate(</w:t>
      </w:r>
      <w:proofErr w:type="spellStart"/>
      <w:proofErr w:type="gramStart"/>
      <w:r w:rsidRPr="00DC52CC">
        <w:t>col.find</w:t>
      </w:r>
      <w:proofErr w:type="gramEnd"/>
      <w:r w:rsidRPr="00DC52CC">
        <w:t>_all</w:t>
      </w:r>
      <w:proofErr w:type="spellEnd"/>
      <w:r w:rsidRPr="00DC52CC">
        <w:t xml:space="preserve">('span')):                    </w:t>
      </w:r>
    </w:p>
    <w:p w14:paraId="288B5F8C" w14:textId="77777777" w:rsidR="00D778F1" w:rsidRPr="00DC52CC" w:rsidRDefault="00D778F1" w:rsidP="00D778F1">
      <w:r w:rsidRPr="00DC52CC">
        <w:t xml:space="preserve">                    if </w:t>
      </w:r>
      <w:proofErr w:type="spellStart"/>
      <w:proofErr w:type="gramStart"/>
      <w:r w:rsidRPr="00DC52CC">
        <w:t>re.search</w:t>
      </w:r>
      <w:proofErr w:type="spellEnd"/>
      <w:proofErr w:type="gramEnd"/>
      <w:r w:rsidRPr="00DC52CC">
        <w:t xml:space="preserve">(r'\]$', </w:t>
      </w:r>
      <w:proofErr w:type="spellStart"/>
      <w:r w:rsidRPr="00DC52CC">
        <w:t>span.text</w:t>
      </w:r>
      <w:proofErr w:type="spellEnd"/>
      <w:r w:rsidRPr="00DC52CC">
        <w:t>):</w:t>
      </w:r>
    </w:p>
    <w:p w14:paraId="05DD47D1" w14:textId="77777777" w:rsidR="00D778F1" w:rsidRPr="00DC52CC" w:rsidRDefault="00D778F1" w:rsidP="00D778F1">
      <w:r w:rsidRPr="00DC52CC">
        <w:t xml:space="preserve">                        </w:t>
      </w:r>
      <w:proofErr w:type="spellStart"/>
      <w:proofErr w:type="gramStart"/>
      <w:r w:rsidRPr="00DC52CC">
        <w:t>r.append</w:t>
      </w:r>
      <w:proofErr w:type="spellEnd"/>
      <w:proofErr w:type="gramEnd"/>
      <w:r w:rsidRPr="00DC52CC">
        <w:t>(</w:t>
      </w:r>
      <w:proofErr w:type="spellStart"/>
      <w:r w:rsidRPr="00DC52CC">
        <w:t>span.text</w:t>
      </w:r>
      <w:proofErr w:type="spellEnd"/>
      <w:r w:rsidRPr="00DC52CC">
        <w:t>[:-3])</w:t>
      </w:r>
    </w:p>
    <w:p w14:paraId="1518DB1F" w14:textId="77777777" w:rsidR="00D778F1" w:rsidRPr="00DC52CC" w:rsidRDefault="00D778F1" w:rsidP="00D778F1">
      <w:r w:rsidRPr="00DC52CC">
        <w:t xml:space="preserve">                    else:</w:t>
      </w:r>
    </w:p>
    <w:p w14:paraId="759ADE98" w14:textId="77777777" w:rsidR="00D778F1" w:rsidRPr="00DC52CC" w:rsidRDefault="00D778F1" w:rsidP="00D778F1">
      <w:r w:rsidRPr="00DC52CC">
        <w:t xml:space="preserve">                        </w:t>
      </w:r>
      <w:proofErr w:type="spellStart"/>
      <w:proofErr w:type="gramStart"/>
      <w:r w:rsidRPr="00DC52CC">
        <w:t>r.append</w:t>
      </w:r>
      <w:proofErr w:type="spellEnd"/>
      <w:proofErr w:type="gramEnd"/>
      <w:r w:rsidRPr="00DC52CC">
        <w:t>(</w:t>
      </w:r>
      <w:proofErr w:type="spellStart"/>
      <w:r w:rsidRPr="00DC52CC">
        <w:t>span.text</w:t>
      </w:r>
      <w:proofErr w:type="spellEnd"/>
      <w:r w:rsidRPr="00DC52CC">
        <w:t xml:space="preserve">)                    </w:t>
      </w:r>
    </w:p>
    <w:p w14:paraId="515A5F1C" w14:textId="77777777" w:rsidR="00D778F1" w:rsidRPr="00DC52CC" w:rsidRDefault="00D778F1" w:rsidP="00D778F1">
      <w:r w:rsidRPr="00DC52CC">
        <w:t xml:space="preserve">            </w:t>
      </w:r>
      <w:proofErr w:type="spellStart"/>
      <w:r w:rsidRPr="00DC52CC">
        <w:t>elif</w:t>
      </w:r>
      <w:proofErr w:type="spellEnd"/>
      <w:r w:rsidRPr="00DC52CC">
        <w:t xml:space="preserve"> </w:t>
      </w:r>
      <w:proofErr w:type="spellStart"/>
      <w:r w:rsidRPr="00DC52CC">
        <w:t>pos</w:t>
      </w:r>
      <w:proofErr w:type="spellEnd"/>
      <w:r w:rsidRPr="00DC52CC">
        <w:t xml:space="preserve"> == 3:</w:t>
      </w:r>
    </w:p>
    <w:p w14:paraId="12FF929C" w14:textId="77777777" w:rsidR="00D778F1" w:rsidRPr="00DC52CC" w:rsidRDefault="00D778F1" w:rsidP="00D778F1">
      <w:r w:rsidRPr="00DC52CC">
        <w:t xml:space="preserve">                </w:t>
      </w:r>
      <w:proofErr w:type="spellStart"/>
      <w:proofErr w:type="gramStart"/>
      <w:r w:rsidRPr="00DC52CC">
        <w:t>r.append</w:t>
      </w:r>
      <w:proofErr w:type="spellEnd"/>
      <w:proofErr w:type="gramEnd"/>
      <w:r w:rsidRPr="00DC52CC">
        <w:t>(</w:t>
      </w:r>
      <w:proofErr w:type="spellStart"/>
      <w:r w:rsidRPr="00DC52CC">
        <w:t>col.find_all</w:t>
      </w:r>
      <w:proofErr w:type="spellEnd"/>
      <w:r w:rsidRPr="00DC52CC">
        <w:t>('a')[0].text)</w:t>
      </w:r>
    </w:p>
    <w:p w14:paraId="71A8318D" w14:textId="77777777" w:rsidR="00D778F1" w:rsidRPr="00DC52CC" w:rsidRDefault="00D778F1" w:rsidP="00D778F1">
      <w:r w:rsidRPr="00DC52CC">
        <w:t xml:space="preserve">            </w:t>
      </w:r>
      <w:proofErr w:type="spellStart"/>
      <w:r w:rsidRPr="00DC52CC">
        <w:t>elif</w:t>
      </w:r>
      <w:proofErr w:type="spellEnd"/>
      <w:r w:rsidRPr="00DC52CC">
        <w:t xml:space="preserve"> </w:t>
      </w:r>
      <w:proofErr w:type="spellStart"/>
      <w:r w:rsidRPr="00DC52CC">
        <w:t>pos</w:t>
      </w:r>
      <w:proofErr w:type="spellEnd"/>
      <w:r w:rsidRPr="00DC52CC">
        <w:t xml:space="preserve"> == 6:</w:t>
      </w:r>
    </w:p>
    <w:p w14:paraId="5C81E7FB" w14:textId="77777777" w:rsidR="00D778F1" w:rsidRPr="00DC52CC" w:rsidRDefault="00D778F1" w:rsidP="00D778F1">
      <w:r w:rsidRPr="00DC52CC">
        <w:t xml:space="preserve">                try:</w:t>
      </w:r>
    </w:p>
    <w:p w14:paraId="7EAD6877" w14:textId="77777777" w:rsidR="00D778F1" w:rsidRPr="00DC52CC" w:rsidRDefault="00D778F1" w:rsidP="00D778F1">
      <w:r w:rsidRPr="00DC52CC">
        <w:t xml:space="preserve">                    </w:t>
      </w:r>
      <w:proofErr w:type="spellStart"/>
      <w:proofErr w:type="gramStart"/>
      <w:r w:rsidRPr="00DC52CC">
        <w:t>r.append</w:t>
      </w:r>
      <w:proofErr w:type="spellEnd"/>
      <w:proofErr w:type="gramEnd"/>
      <w:r w:rsidRPr="00DC52CC">
        <w:t>(</w:t>
      </w:r>
      <w:proofErr w:type="spellStart"/>
      <w:r w:rsidRPr="00DC52CC">
        <w:t>col.find</w:t>
      </w:r>
      <w:proofErr w:type="spellEnd"/>
      <w:r w:rsidRPr="00DC52CC">
        <w:t>('</w:t>
      </w:r>
      <w:proofErr w:type="spellStart"/>
      <w:r w:rsidRPr="00DC52CC">
        <w:t>i</w:t>
      </w:r>
      <w:proofErr w:type="spellEnd"/>
      <w:r w:rsidRPr="00DC52CC">
        <w:t>').text)</w:t>
      </w:r>
    </w:p>
    <w:p w14:paraId="5D8D86BA" w14:textId="77777777" w:rsidR="00D778F1" w:rsidRPr="00DC52CC" w:rsidRDefault="00D778F1" w:rsidP="00D778F1">
      <w:r w:rsidRPr="00DC52CC">
        <w:t xml:space="preserve">                except </w:t>
      </w:r>
      <w:proofErr w:type="spellStart"/>
      <w:r w:rsidRPr="00DC52CC">
        <w:t>AttributeError</w:t>
      </w:r>
      <w:proofErr w:type="spellEnd"/>
      <w:r w:rsidRPr="00DC52CC">
        <w:t>:</w:t>
      </w:r>
    </w:p>
    <w:p w14:paraId="1976842F" w14:textId="77777777" w:rsidR="00D778F1" w:rsidRPr="00DC52CC" w:rsidRDefault="00D778F1" w:rsidP="00D778F1">
      <w:r w:rsidRPr="00DC52CC">
        <w:t xml:space="preserve">                    </w:t>
      </w:r>
      <w:proofErr w:type="spellStart"/>
      <w:proofErr w:type="gramStart"/>
      <w:r w:rsidRPr="00DC52CC">
        <w:t>r.append</w:t>
      </w:r>
      <w:proofErr w:type="spellEnd"/>
      <w:proofErr w:type="gramEnd"/>
      <w:r w:rsidRPr="00DC52CC">
        <w:t>(</w:t>
      </w:r>
      <w:proofErr w:type="spellStart"/>
      <w:r w:rsidRPr="00DC52CC">
        <w:t>col.find_all</w:t>
      </w:r>
      <w:proofErr w:type="spellEnd"/>
      <w:r w:rsidRPr="00DC52CC">
        <w:t>('a')[0].text)</w:t>
      </w:r>
    </w:p>
    <w:p w14:paraId="72B9C727" w14:textId="77777777" w:rsidR="00D778F1" w:rsidRPr="00DC52CC" w:rsidRDefault="00D778F1" w:rsidP="00D778F1">
      <w:r w:rsidRPr="00DC52CC">
        <w:t xml:space="preserve">        if r:</w:t>
      </w:r>
    </w:p>
    <w:p w14:paraId="5C1A1954" w14:textId="77777777" w:rsidR="00D778F1" w:rsidRPr="00DC52CC" w:rsidRDefault="00D778F1" w:rsidP="00D778F1">
      <w:r w:rsidRPr="00DC52CC">
        <w:t xml:space="preserve">            </w:t>
      </w:r>
      <w:proofErr w:type="spellStart"/>
      <w:proofErr w:type="gramStart"/>
      <w:r w:rsidRPr="00DC52CC">
        <w:t>table.append</w:t>
      </w:r>
      <w:proofErr w:type="spellEnd"/>
      <w:proofErr w:type="gramEnd"/>
      <w:r w:rsidRPr="00DC52CC">
        <w:t>(r)</w:t>
      </w:r>
    </w:p>
    <w:p w14:paraId="704A9696" w14:textId="77777777" w:rsidR="00D778F1" w:rsidRPr="00DC52CC" w:rsidRDefault="00D778F1" w:rsidP="00D778F1">
      <w:r w:rsidRPr="00DC52CC">
        <w:t xml:space="preserve">    return table</w:t>
      </w:r>
    </w:p>
    <w:p w14:paraId="787FE7FB" w14:textId="77777777" w:rsidR="00D778F1" w:rsidRPr="00DC52CC" w:rsidRDefault="00D778F1" w:rsidP="00D778F1"/>
    <w:p w14:paraId="5DF3932D" w14:textId="77777777" w:rsidR="00D778F1" w:rsidRPr="00DC52CC" w:rsidRDefault="00D778F1" w:rsidP="00D778F1">
      <w:r w:rsidRPr="00DC52CC">
        <w:t xml:space="preserve">def </w:t>
      </w:r>
      <w:proofErr w:type="spellStart"/>
      <w:r w:rsidRPr="00DC52CC">
        <w:t>create_dataframe_from_raw_table</w:t>
      </w:r>
      <w:proofErr w:type="spellEnd"/>
      <w:r w:rsidRPr="00DC52CC">
        <w:t>(</w:t>
      </w:r>
      <w:proofErr w:type="spellStart"/>
      <w:r w:rsidRPr="00DC52CC">
        <w:t>raw_table</w:t>
      </w:r>
      <w:proofErr w:type="spellEnd"/>
      <w:r w:rsidRPr="00DC52CC">
        <w:t>):</w:t>
      </w:r>
    </w:p>
    <w:p w14:paraId="6461FD16" w14:textId="77777777" w:rsidR="00D778F1" w:rsidRPr="00DC52CC" w:rsidRDefault="00D778F1" w:rsidP="00D778F1">
      <w:r w:rsidRPr="00DC52CC">
        <w:t xml:space="preserve">    </w:t>
      </w:r>
      <w:proofErr w:type="spellStart"/>
      <w:r w:rsidRPr="00DC52CC">
        <w:t>df</w:t>
      </w:r>
      <w:proofErr w:type="spellEnd"/>
      <w:r w:rsidRPr="00DC52CC">
        <w:t xml:space="preserve"> = </w:t>
      </w:r>
      <w:proofErr w:type="spellStart"/>
      <w:proofErr w:type="gramStart"/>
      <w:r w:rsidRPr="00DC52CC">
        <w:t>pd.DataFrame</w:t>
      </w:r>
      <w:proofErr w:type="spellEnd"/>
      <w:proofErr w:type="gramEnd"/>
      <w:r w:rsidRPr="00DC52CC">
        <w:t>(</w:t>
      </w:r>
      <w:proofErr w:type="spellStart"/>
      <w:r w:rsidRPr="00DC52CC">
        <w:t>raw_table</w:t>
      </w:r>
      <w:proofErr w:type="spellEnd"/>
      <w:r w:rsidRPr="00DC52CC">
        <w:t>, columns=['Presidency Start', 'Presidency End', 'President Name', 'Party'])</w:t>
      </w:r>
    </w:p>
    <w:p w14:paraId="1E3729BC" w14:textId="77777777" w:rsidR="00D778F1" w:rsidRPr="00DC52CC" w:rsidRDefault="00D778F1" w:rsidP="00D778F1">
      <w:r w:rsidRPr="00DC52CC">
        <w:t xml:space="preserve">    </w:t>
      </w:r>
      <w:proofErr w:type="spellStart"/>
      <w:r w:rsidRPr="00DC52CC">
        <w:t>df</w:t>
      </w:r>
      <w:proofErr w:type="spellEnd"/>
      <w:r w:rsidRPr="00DC52CC">
        <w:t>=</w:t>
      </w:r>
      <w:proofErr w:type="spellStart"/>
      <w:proofErr w:type="gramStart"/>
      <w:r w:rsidRPr="00DC52CC">
        <w:t>df.dropna</w:t>
      </w:r>
      <w:proofErr w:type="spellEnd"/>
      <w:proofErr w:type="gramEnd"/>
      <w:r w:rsidRPr="00DC52CC">
        <w:t>()</w:t>
      </w:r>
    </w:p>
    <w:p w14:paraId="4548C49F" w14:textId="77777777" w:rsidR="00D778F1" w:rsidRPr="00DC52CC" w:rsidRDefault="00D778F1" w:rsidP="00D778F1">
      <w:r w:rsidRPr="00DC52CC">
        <w:t xml:space="preserve">    </w:t>
      </w:r>
      <w:proofErr w:type="spellStart"/>
      <w:proofErr w:type="gramStart"/>
      <w:r w:rsidRPr="00DC52CC">
        <w:t>df</w:t>
      </w:r>
      <w:proofErr w:type="spellEnd"/>
      <w:r w:rsidRPr="00DC52CC">
        <w:t>[</w:t>
      </w:r>
      <w:proofErr w:type="gramEnd"/>
      <w:r w:rsidRPr="00DC52CC">
        <w:t>'Presidency End'] =</w:t>
      </w:r>
      <w:proofErr w:type="spellStart"/>
      <w:r w:rsidRPr="00DC52CC">
        <w:t>pd.to_datetime</w:t>
      </w:r>
      <w:proofErr w:type="spellEnd"/>
      <w:r w:rsidRPr="00DC52CC">
        <w:t>(</w:t>
      </w:r>
      <w:proofErr w:type="spellStart"/>
      <w:r w:rsidRPr="00DC52CC">
        <w:t>df</w:t>
      </w:r>
      <w:proofErr w:type="spellEnd"/>
      <w:r w:rsidRPr="00DC52CC">
        <w:t>['Presidency End'])</w:t>
      </w:r>
    </w:p>
    <w:p w14:paraId="13ABF1DD" w14:textId="77777777" w:rsidR="00D778F1" w:rsidRPr="00DC52CC" w:rsidRDefault="00D778F1" w:rsidP="00D778F1">
      <w:r w:rsidRPr="00DC52CC">
        <w:t xml:space="preserve">    </w:t>
      </w:r>
      <w:proofErr w:type="spellStart"/>
      <w:proofErr w:type="gramStart"/>
      <w:r w:rsidRPr="00DC52CC">
        <w:t>df</w:t>
      </w:r>
      <w:proofErr w:type="spellEnd"/>
      <w:r w:rsidRPr="00DC52CC">
        <w:t>[</w:t>
      </w:r>
      <w:proofErr w:type="gramEnd"/>
      <w:r w:rsidRPr="00DC52CC">
        <w:t>'Presidency Start'] =</w:t>
      </w:r>
      <w:proofErr w:type="spellStart"/>
      <w:r w:rsidRPr="00DC52CC">
        <w:t>pd.to_datetime</w:t>
      </w:r>
      <w:proofErr w:type="spellEnd"/>
      <w:r w:rsidRPr="00DC52CC">
        <w:t>(</w:t>
      </w:r>
      <w:proofErr w:type="spellStart"/>
      <w:r w:rsidRPr="00DC52CC">
        <w:t>df</w:t>
      </w:r>
      <w:proofErr w:type="spellEnd"/>
      <w:r w:rsidRPr="00DC52CC">
        <w:t>['Presidency Start'])</w:t>
      </w:r>
    </w:p>
    <w:p w14:paraId="466A668E" w14:textId="77777777" w:rsidR="00D778F1" w:rsidRPr="00DC52CC" w:rsidRDefault="00D778F1" w:rsidP="00D778F1">
      <w:r w:rsidRPr="00DC52CC">
        <w:t xml:space="preserve">    return df</w:t>
      </w:r>
    </w:p>
    <w:p w14:paraId="7AED230F" w14:textId="77777777" w:rsidR="00D778F1" w:rsidRPr="00DC52CC" w:rsidRDefault="00D778F1" w:rsidP="00D778F1"/>
    <w:p w14:paraId="7666EF9B" w14:textId="77777777" w:rsidR="00D778F1" w:rsidRPr="00DC52CC" w:rsidRDefault="00D778F1" w:rsidP="00D778F1">
      <w:r w:rsidRPr="00DC52CC">
        <w:t xml:space="preserve">def </w:t>
      </w:r>
      <w:proofErr w:type="spellStart"/>
      <w:r w:rsidRPr="00DC52CC">
        <w:t>generate_</w:t>
      </w:r>
      <w:proofErr w:type="gramStart"/>
      <w:r w:rsidRPr="00DC52CC">
        <w:t>dates</w:t>
      </w:r>
      <w:proofErr w:type="spellEnd"/>
      <w:r w:rsidRPr="00DC52CC">
        <w:t>(</w:t>
      </w:r>
      <w:proofErr w:type="spellStart"/>
      <w:proofErr w:type="gramEnd"/>
      <w:r w:rsidRPr="00DC52CC">
        <w:t>start_date</w:t>
      </w:r>
      <w:proofErr w:type="spellEnd"/>
      <w:r w:rsidRPr="00DC52CC">
        <w:t xml:space="preserve">, </w:t>
      </w:r>
      <w:proofErr w:type="spellStart"/>
      <w:r w:rsidRPr="00DC52CC">
        <w:t>days_count</w:t>
      </w:r>
      <w:proofErr w:type="spellEnd"/>
      <w:r w:rsidRPr="00DC52CC">
        <w:t>):</w:t>
      </w:r>
    </w:p>
    <w:p w14:paraId="66030292" w14:textId="77777777" w:rsidR="00D778F1" w:rsidRPr="00DC52CC" w:rsidRDefault="00D778F1" w:rsidP="00D778F1">
      <w:r w:rsidRPr="00DC52CC">
        <w:t xml:space="preserve">    </w:t>
      </w:r>
      <w:proofErr w:type="spellStart"/>
      <w:r w:rsidRPr="00DC52CC">
        <w:t>datelist</w:t>
      </w:r>
      <w:proofErr w:type="spellEnd"/>
      <w:r w:rsidRPr="00DC52CC">
        <w:t xml:space="preserve"> = </w:t>
      </w:r>
      <w:proofErr w:type="spellStart"/>
      <w:proofErr w:type="gramStart"/>
      <w:r w:rsidRPr="00DC52CC">
        <w:t>pd.date</w:t>
      </w:r>
      <w:proofErr w:type="gramEnd"/>
      <w:r w:rsidRPr="00DC52CC">
        <w:t>_range</w:t>
      </w:r>
      <w:proofErr w:type="spellEnd"/>
      <w:r w:rsidRPr="00DC52CC">
        <w:t>(</w:t>
      </w:r>
      <w:proofErr w:type="spellStart"/>
      <w:r w:rsidRPr="00DC52CC">
        <w:t>start_date</w:t>
      </w:r>
      <w:proofErr w:type="spellEnd"/>
      <w:r w:rsidRPr="00DC52CC">
        <w:t>, periods=</w:t>
      </w:r>
      <w:proofErr w:type="spellStart"/>
      <w:r w:rsidRPr="00DC52CC">
        <w:t>days_count</w:t>
      </w:r>
      <w:proofErr w:type="spellEnd"/>
      <w:r w:rsidRPr="00DC52CC">
        <w:t>).</w:t>
      </w:r>
      <w:proofErr w:type="spellStart"/>
      <w:r w:rsidRPr="00DC52CC">
        <w:t>tolist</w:t>
      </w:r>
      <w:proofErr w:type="spellEnd"/>
      <w:r w:rsidRPr="00DC52CC">
        <w:t>()</w:t>
      </w:r>
    </w:p>
    <w:p w14:paraId="1C867F38" w14:textId="77777777" w:rsidR="00D778F1" w:rsidRPr="00DC52CC" w:rsidRDefault="00D778F1" w:rsidP="00D778F1">
      <w:r w:rsidRPr="00DC52CC">
        <w:t xml:space="preserve">    return </w:t>
      </w:r>
      <w:proofErr w:type="spellStart"/>
      <w:r w:rsidRPr="00DC52CC">
        <w:t>datelist</w:t>
      </w:r>
      <w:proofErr w:type="spellEnd"/>
    </w:p>
    <w:p w14:paraId="6ECB5B90" w14:textId="77777777" w:rsidR="00D778F1" w:rsidRPr="00DC52CC" w:rsidRDefault="00D778F1" w:rsidP="00D778F1"/>
    <w:p w14:paraId="0A848373" w14:textId="77777777" w:rsidR="00D778F1" w:rsidRPr="00DC52CC" w:rsidRDefault="00D778F1" w:rsidP="00D778F1">
      <w:r w:rsidRPr="00DC52CC">
        <w:t xml:space="preserve">def </w:t>
      </w:r>
      <w:proofErr w:type="spellStart"/>
      <w:r w:rsidRPr="00DC52CC">
        <w:t>append_presidency_rows</w:t>
      </w:r>
      <w:proofErr w:type="spellEnd"/>
      <w:r w:rsidRPr="00DC52CC">
        <w:t>(</w:t>
      </w:r>
      <w:proofErr w:type="spellStart"/>
      <w:r w:rsidRPr="00DC52CC">
        <w:t>df</w:t>
      </w:r>
      <w:proofErr w:type="spellEnd"/>
      <w:r w:rsidRPr="00DC52CC">
        <w:t>):</w:t>
      </w:r>
    </w:p>
    <w:p w14:paraId="18B3880E" w14:textId="77777777" w:rsidR="00D778F1" w:rsidRPr="00DC52CC" w:rsidRDefault="00D778F1" w:rsidP="00D778F1">
      <w:r w:rsidRPr="00DC52CC">
        <w:t xml:space="preserve">    columns</w:t>
      </w:r>
      <w:proofErr w:type="gramStart"/>
      <w:r w:rsidRPr="00DC52CC">
        <w:t>=[</w:t>
      </w:r>
      <w:proofErr w:type="gramEnd"/>
      <w:r w:rsidRPr="00DC52CC">
        <w:t>'Presidency Start', 'Presidency End', 'President Name', 'Party']</w:t>
      </w:r>
    </w:p>
    <w:p w14:paraId="3A773A2F" w14:textId="77777777" w:rsidR="00D778F1" w:rsidRPr="00DC52CC" w:rsidRDefault="00D778F1" w:rsidP="00D778F1">
      <w:r w:rsidRPr="00DC52CC">
        <w:t xml:space="preserve">    </w:t>
      </w:r>
      <w:proofErr w:type="spellStart"/>
      <w:r w:rsidRPr="00DC52CC">
        <w:t>lst</w:t>
      </w:r>
      <w:proofErr w:type="spellEnd"/>
      <w:r w:rsidRPr="00DC52CC">
        <w:t xml:space="preserve"> = []</w:t>
      </w:r>
    </w:p>
    <w:p w14:paraId="0AFFE04A" w14:textId="77777777" w:rsidR="00D778F1" w:rsidRPr="00DC52CC" w:rsidRDefault="00D778F1" w:rsidP="00D778F1">
      <w:r w:rsidRPr="00DC52CC">
        <w:t xml:space="preserve">    for index, row in </w:t>
      </w:r>
      <w:proofErr w:type="spellStart"/>
      <w:proofErr w:type="gramStart"/>
      <w:r w:rsidRPr="00DC52CC">
        <w:t>df.iterrows</w:t>
      </w:r>
      <w:proofErr w:type="spellEnd"/>
      <w:proofErr w:type="gramEnd"/>
      <w:r w:rsidRPr="00DC52CC">
        <w:t>():</w:t>
      </w:r>
    </w:p>
    <w:p w14:paraId="154C27BD" w14:textId="77777777" w:rsidR="00D778F1" w:rsidRPr="00DC52CC" w:rsidRDefault="00D778F1" w:rsidP="00D778F1">
      <w:r w:rsidRPr="00DC52CC">
        <w:t xml:space="preserve">        </w:t>
      </w:r>
      <w:proofErr w:type="spellStart"/>
      <w:r w:rsidRPr="00DC52CC">
        <w:t>start_date</w:t>
      </w:r>
      <w:proofErr w:type="spellEnd"/>
      <w:r w:rsidRPr="00DC52CC">
        <w:t xml:space="preserve"> = </w:t>
      </w:r>
      <w:proofErr w:type="gramStart"/>
      <w:r w:rsidRPr="00DC52CC">
        <w:t>row[</w:t>
      </w:r>
      <w:proofErr w:type="gramEnd"/>
      <w:r w:rsidRPr="00DC52CC">
        <w:t>'Presidency Start']</w:t>
      </w:r>
    </w:p>
    <w:p w14:paraId="259D419F" w14:textId="77777777" w:rsidR="00D778F1" w:rsidRPr="00DC52CC" w:rsidRDefault="00D778F1" w:rsidP="00D778F1">
      <w:r w:rsidRPr="00DC52CC">
        <w:t xml:space="preserve">        </w:t>
      </w:r>
      <w:proofErr w:type="spellStart"/>
      <w:r w:rsidRPr="00DC52CC">
        <w:t>diff_days</w:t>
      </w:r>
      <w:proofErr w:type="spellEnd"/>
      <w:r w:rsidRPr="00DC52CC">
        <w:t xml:space="preserve"> = (</w:t>
      </w:r>
      <w:proofErr w:type="gramStart"/>
      <w:r w:rsidRPr="00DC52CC">
        <w:t>row[</w:t>
      </w:r>
      <w:proofErr w:type="gramEnd"/>
      <w:r w:rsidRPr="00DC52CC">
        <w:t xml:space="preserve">'Presidency End'] - </w:t>
      </w:r>
      <w:proofErr w:type="spellStart"/>
      <w:r w:rsidRPr="00DC52CC">
        <w:t>start_date</w:t>
      </w:r>
      <w:proofErr w:type="spellEnd"/>
      <w:r w:rsidRPr="00DC52CC">
        <w:t xml:space="preserve">).days        </w:t>
      </w:r>
    </w:p>
    <w:p w14:paraId="1CEB40F0" w14:textId="77777777" w:rsidR="00D778F1" w:rsidRPr="00DC52CC" w:rsidRDefault="00D778F1" w:rsidP="00D778F1">
      <w:r w:rsidRPr="00DC52CC">
        <w:t xml:space="preserve">        </w:t>
      </w:r>
      <w:proofErr w:type="spellStart"/>
      <w:r w:rsidRPr="00DC52CC">
        <w:t>datelist</w:t>
      </w:r>
      <w:proofErr w:type="spellEnd"/>
      <w:r w:rsidRPr="00DC52CC">
        <w:t xml:space="preserve"> = </w:t>
      </w:r>
      <w:proofErr w:type="spellStart"/>
      <w:r w:rsidRPr="00DC52CC">
        <w:t>generate_</w:t>
      </w:r>
      <w:proofErr w:type="gramStart"/>
      <w:r w:rsidRPr="00DC52CC">
        <w:t>dates</w:t>
      </w:r>
      <w:proofErr w:type="spellEnd"/>
      <w:r w:rsidRPr="00DC52CC">
        <w:t>(</w:t>
      </w:r>
      <w:proofErr w:type="spellStart"/>
      <w:proofErr w:type="gramEnd"/>
      <w:r w:rsidRPr="00DC52CC">
        <w:t>start_date</w:t>
      </w:r>
      <w:proofErr w:type="spellEnd"/>
      <w:r w:rsidRPr="00DC52CC">
        <w:t>=</w:t>
      </w:r>
      <w:proofErr w:type="spellStart"/>
      <w:r w:rsidRPr="00DC52CC">
        <w:t>start_date</w:t>
      </w:r>
      <w:proofErr w:type="spellEnd"/>
      <w:r w:rsidRPr="00DC52CC">
        <w:t xml:space="preserve">, </w:t>
      </w:r>
      <w:proofErr w:type="spellStart"/>
      <w:r w:rsidRPr="00DC52CC">
        <w:t>days_count</w:t>
      </w:r>
      <w:proofErr w:type="spellEnd"/>
      <w:r w:rsidRPr="00DC52CC">
        <w:t>=</w:t>
      </w:r>
      <w:proofErr w:type="spellStart"/>
      <w:r w:rsidRPr="00DC52CC">
        <w:t>diff_days</w:t>
      </w:r>
      <w:proofErr w:type="spellEnd"/>
      <w:r w:rsidRPr="00DC52CC">
        <w:t>)</w:t>
      </w:r>
    </w:p>
    <w:p w14:paraId="0826F84E" w14:textId="77777777" w:rsidR="00D778F1" w:rsidRPr="00DC52CC" w:rsidRDefault="00D778F1" w:rsidP="00D778F1">
      <w:r w:rsidRPr="00DC52CC">
        <w:t xml:space="preserve">        </w:t>
      </w:r>
    </w:p>
    <w:p w14:paraId="5A1075E4" w14:textId="77777777" w:rsidR="00D778F1" w:rsidRPr="00DC52CC" w:rsidRDefault="00D778F1" w:rsidP="00D778F1">
      <w:r w:rsidRPr="00DC52CC">
        <w:t xml:space="preserve">        </w:t>
      </w:r>
      <w:proofErr w:type="spellStart"/>
      <w:r w:rsidRPr="00DC52CC">
        <w:t>for d</w:t>
      </w:r>
      <w:proofErr w:type="spellEnd"/>
      <w:r w:rsidRPr="00DC52CC">
        <w:t xml:space="preserve"> in </w:t>
      </w:r>
      <w:proofErr w:type="spellStart"/>
      <w:r w:rsidRPr="00DC52CC">
        <w:t>datelist</w:t>
      </w:r>
      <w:proofErr w:type="spellEnd"/>
      <w:r w:rsidRPr="00DC52CC">
        <w:t xml:space="preserve">:        </w:t>
      </w:r>
    </w:p>
    <w:p w14:paraId="44879673" w14:textId="77777777" w:rsidR="00D778F1" w:rsidRPr="00DC52CC" w:rsidRDefault="00D778F1" w:rsidP="00D778F1">
      <w:r w:rsidRPr="00DC52CC">
        <w:t xml:space="preserve">            r = [d, </w:t>
      </w:r>
      <w:proofErr w:type="gramStart"/>
      <w:r w:rsidRPr="00DC52CC">
        <w:t>row[</w:t>
      </w:r>
      <w:proofErr w:type="gramEnd"/>
      <w:r w:rsidRPr="00DC52CC">
        <w:t>'Presidency End'], row['President Name'],row['Party']]</w:t>
      </w:r>
    </w:p>
    <w:p w14:paraId="20A3A5D4" w14:textId="77777777" w:rsidR="00D778F1" w:rsidRPr="00DC52CC" w:rsidRDefault="00D778F1" w:rsidP="00D778F1">
      <w:r w:rsidRPr="00DC52CC">
        <w:t xml:space="preserve">            </w:t>
      </w:r>
      <w:proofErr w:type="spellStart"/>
      <w:proofErr w:type="gramStart"/>
      <w:r w:rsidRPr="00DC52CC">
        <w:t>lst.append</w:t>
      </w:r>
      <w:proofErr w:type="spellEnd"/>
      <w:proofErr w:type="gramEnd"/>
      <w:r w:rsidRPr="00DC52CC">
        <w:t>(r)</w:t>
      </w:r>
    </w:p>
    <w:p w14:paraId="411D66A5" w14:textId="77777777" w:rsidR="00D778F1" w:rsidRPr="00DC52CC" w:rsidRDefault="00D778F1" w:rsidP="00D778F1">
      <w:r w:rsidRPr="00DC52CC">
        <w:t xml:space="preserve">    </w:t>
      </w:r>
      <w:proofErr w:type="spellStart"/>
      <w:r w:rsidRPr="00DC52CC">
        <w:t>new_df</w:t>
      </w:r>
      <w:proofErr w:type="spellEnd"/>
      <w:r w:rsidRPr="00DC52CC">
        <w:t xml:space="preserve"> = </w:t>
      </w:r>
      <w:proofErr w:type="spellStart"/>
      <w:proofErr w:type="gramStart"/>
      <w:r w:rsidRPr="00DC52CC">
        <w:t>pd.DataFrame</w:t>
      </w:r>
      <w:proofErr w:type="spellEnd"/>
      <w:proofErr w:type="gramEnd"/>
      <w:r w:rsidRPr="00DC52CC">
        <w:t>(</w:t>
      </w:r>
      <w:proofErr w:type="spellStart"/>
      <w:r w:rsidRPr="00DC52CC">
        <w:t>lst</w:t>
      </w:r>
      <w:proofErr w:type="spellEnd"/>
      <w:r w:rsidRPr="00DC52CC">
        <w:t>, columns=columns)</w:t>
      </w:r>
    </w:p>
    <w:p w14:paraId="1FF79D5D" w14:textId="77777777" w:rsidR="00D778F1" w:rsidRPr="00DC52CC" w:rsidRDefault="00D778F1" w:rsidP="00D778F1">
      <w:r w:rsidRPr="00DC52CC">
        <w:t xml:space="preserve">    return </w:t>
      </w:r>
      <w:proofErr w:type="spellStart"/>
      <w:r w:rsidRPr="00DC52CC">
        <w:t>new_df</w:t>
      </w:r>
      <w:proofErr w:type="spellEnd"/>
    </w:p>
    <w:p w14:paraId="795CAEF5" w14:textId="77777777" w:rsidR="00D778F1" w:rsidRPr="00DC52CC" w:rsidRDefault="00D778F1" w:rsidP="00D778F1"/>
    <w:p w14:paraId="73B0D35A" w14:textId="77777777" w:rsidR="00D778F1" w:rsidRPr="00DC52CC" w:rsidRDefault="00D778F1" w:rsidP="00D778F1">
      <w:r w:rsidRPr="00DC52CC">
        <w:t># pick the last row's presidency End date</w:t>
      </w:r>
    </w:p>
    <w:p w14:paraId="61A928B1" w14:textId="77777777" w:rsidR="00D778F1" w:rsidRPr="00DC52CC" w:rsidRDefault="00D778F1" w:rsidP="00D778F1">
      <w:r w:rsidRPr="00DC52CC">
        <w:t># get difference between presidency End date &amp; today</w:t>
      </w:r>
    </w:p>
    <w:p w14:paraId="318AF807" w14:textId="77777777" w:rsidR="00D778F1" w:rsidRPr="00DC52CC" w:rsidRDefault="00D778F1" w:rsidP="00D778F1">
      <w:r w:rsidRPr="00DC52CC">
        <w:t># add diff rows in df, with current president name.</w:t>
      </w:r>
    </w:p>
    <w:p w14:paraId="3B59E355" w14:textId="77777777" w:rsidR="00D778F1" w:rsidRPr="00DC52CC" w:rsidRDefault="00D778F1" w:rsidP="00D778F1"/>
    <w:p w14:paraId="027315F7" w14:textId="77777777" w:rsidR="00D778F1" w:rsidRPr="00DC52CC" w:rsidRDefault="00D778F1" w:rsidP="00D778F1">
      <w:r w:rsidRPr="00DC52CC">
        <w:t xml:space="preserve">def </w:t>
      </w:r>
      <w:proofErr w:type="spellStart"/>
      <w:r w:rsidRPr="00DC52CC">
        <w:t>add_current_president</w:t>
      </w:r>
      <w:proofErr w:type="spellEnd"/>
      <w:r w:rsidRPr="00DC52CC">
        <w:t>(</w:t>
      </w:r>
      <w:proofErr w:type="spellStart"/>
      <w:r w:rsidRPr="00DC52CC">
        <w:t>df</w:t>
      </w:r>
      <w:proofErr w:type="spellEnd"/>
      <w:r w:rsidRPr="00DC52CC">
        <w:t>):</w:t>
      </w:r>
    </w:p>
    <w:p w14:paraId="141E4F4B" w14:textId="77777777" w:rsidR="00D778F1" w:rsidRPr="00DC52CC" w:rsidRDefault="00D778F1" w:rsidP="00D778F1">
      <w:r w:rsidRPr="00DC52CC">
        <w:t xml:space="preserve">    columns</w:t>
      </w:r>
      <w:proofErr w:type="gramStart"/>
      <w:r w:rsidRPr="00DC52CC">
        <w:t>=[</w:t>
      </w:r>
      <w:proofErr w:type="gramEnd"/>
      <w:r w:rsidRPr="00DC52CC">
        <w:t>'Presidency Start', 'Presidency End', 'President Name', 'Party']</w:t>
      </w:r>
    </w:p>
    <w:p w14:paraId="69D4AA51" w14:textId="77777777" w:rsidR="00D778F1" w:rsidRPr="00DC52CC" w:rsidRDefault="00D778F1" w:rsidP="00D778F1">
      <w:r w:rsidRPr="00DC52CC">
        <w:t xml:space="preserve">    </w:t>
      </w:r>
      <w:proofErr w:type="spellStart"/>
      <w:r w:rsidRPr="00DC52CC">
        <w:t>last_row</w:t>
      </w:r>
      <w:proofErr w:type="spellEnd"/>
      <w:r w:rsidRPr="00DC52CC">
        <w:t xml:space="preserve"> = </w:t>
      </w:r>
      <w:proofErr w:type="spellStart"/>
      <w:proofErr w:type="gramStart"/>
      <w:r w:rsidRPr="00DC52CC">
        <w:t>df.tail</w:t>
      </w:r>
      <w:proofErr w:type="spellEnd"/>
      <w:proofErr w:type="gramEnd"/>
      <w:r w:rsidRPr="00DC52CC">
        <w:t>(1)</w:t>
      </w:r>
    </w:p>
    <w:p w14:paraId="1E96CD81" w14:textId="77777777" w:rsidR="00D778F1" w:rsidRPr="00DC52CC" w:rsidRDefault="00D778F1" w:rsidP="00D778F1">
      <w:r w:rsidRPr="00DC52CC">
        <w:t xml:space="preserve">    </w:t>
      </w:r>
      <w:proofErr w:type="spellStart"/>
      <w:r w:rsidRPr="00DC52CC">
        <w:t>start_date</w:t>
      </w:r>
      <w:proofErr w:type="spellEnd"/>
      <w:r w:rsidRPr="00DC52CC">
        <w:t xml:space="preserve"> = </w:t>
      </w:r>
      <w:proofErr w:type="spellStart"/>
      <w:r w:rsidRPr="00DC52CC">
        <w:t>last_</w:t>
      </w:r>
      <w:proofErr w:type="gramStart"/>
      <w:r w:rsidRPr="00DC52CC">
        <w:t>row</w:t>
      </w:r>
      <w:proofErr w:type="spellEnd"/>
      <w:r w:rsidRPr="00DC52CC">
        <w:t>[</w:t>
      </w:r>
      <w:proofErr w:type="gramEnd"/>
      <w:r w:rsidRPr="00DC52CC">
        <w:t>'Presidency End'].</w:t>
      </w:r>
      <w:proofErr w:type="spellStart"/>
      <w:r w:rsidRPr="00DC52CC">
        <w:t>iloc</w:t>
      </w:r>
      <w:proofErr w:type="spellEnd"/>
      <w:r w:rsidRPr="00DC52CC">
        <w:t xml:space="preserve">[0]    </w:t>
      </w:r>
    </w:p>
    <w:p w14:paraId="1A568CCE" w14:textId="77777777" w:rsidR="00D778F1" w:rsidRPr="00DC52CC" w:rsidRDefault="00D778F1" w:rsidP="00D778F1">
      <w:r w:rsidRPr="00DC52CC">
        <w:t xml:space="preserve">    </w:t>
      </w:r>
      <w:proofErr w:type="spellStart"/>
      <w:r w:rsidRPr="00DC52CC">
        <w:t>cur_date</w:t>
      </w:r>
      <w:proofErr w:type="spellEnd"/>
      <w:r w:rsidRPr="00DC52CC">
        <w:t xml:space="preserve"> = </w:t>
      </w:r>
      <w:proofErr w:type="spellStart"/>
      <w:r w:rsidRPr="00DC52CC">
        <w:t>pd.to_datetime</w:t>
      </w:r>
      <w:proofErr w:type="spellEnd"/>
      <w:r w:rsidRPr="00DC52CC">
        <w:t>("today")</w:t>
      </w:r>
    </w:p>
    <w:p w14:paraId="0564847F" w14:textId="77777777" w:rsidR="00D778F1" w:rsidRPr="00DC52CC" w:rsidRDefault="00D778F1" w:rsidP="00D778F1">
      <w:r w:rsidRPr="00DC52CC">
        <w:t xml:space="preserve">    diff= (</w:t>
      </w:r>
      <w:proofErr w:type="spellStart"/>
      <w:r w:rsidRPr="00DC52CC">
        <w:t>cur_date</w:t>
      </w:r>
      <w:proofErr w:type="spellEnd"/>
      <w:r w:rsidRPr="00DC52CC">
        <w:t xml:space="preserve"> -  </w:t>
      </w:r>
      <w:proofErr w:type="spellStart"/>
      <w:r w:rsidRPr="00DC52CC">
        <w:t>start_date</w:t>
      </w:r>
      <w:proofErr w:type="spellEnd"/>
      <w:proofErr w:type="gramStart"/>
      <w:r w:rsidRPr="00DC52CC">
        <w:t>).days</w:t>
      </w:r>
      <w:proofErr w:type="gramEnd"/>
      <w:r w:rsidRPr="00DC52CC">
        <w:t xml:space="preserve">   </w:t>
      </w:r>
    </w:p>
    <w:p w14:paraId="7C3B9E73" w14:textId="77777777" w:rsidR="00D778F1" w:rsidRPr="00DC52CC" w:rsidRDefault="00D778F1" w:rsidP="00D778F1">
      <w:r w:rsidRPr="00DC52CC">
        <w:t xml:space="preserve">    </w:t>
      </w:r>
      <w:proofErr w:type="spellStart"/>
      <w:r w:rsidRPr="00DC52CC">
        <w:t>datelist</w:t>
      </w:r>
      <w:proofErr w:type="spellEnd"/>
      <w:r w:rsidRPr="00DC52CC">
        <w:t xml:space="preserve"> = </w:t>
      </w:r>
      <w:proofErr w:type="spellStart"/>
      <w:r w:rsidRPr="00DC52CC">
        <w:t>generate_</w:t>
      </w:r>
      <w:proofErr w:type="gramStart"/>
      <w:r w:rsidRPr="00DC52CC">
        <w:t>dates</w:t>
      </w:r>
      <w:proofErr w:type="spellEnd"/>
      <w:r w:rsidRPr="00DC52CC">
        <w:t>(</w:t>
      </w:r>
      <w:proofErr w:type="spellStart"/>
      <w:proofErr w:type="gramEnd"/>
      <w:r w:rsidRPr="00DC52CC">
        <w:t>start_date</w:t>
      </w:r>
      <w:proofErr w:type="spellEnd"/>
      <w:r w:rsidRPr="00DC52CC">
        <w:t>=</w:t>
      </w:r>
      <w:proofErr w:type="spellStart"/>
      <w:r w:rsidRPr="00DC52CC">
        <w:t>start_date</w:t>
      </w:r>
      <w:proofErr w:type="spellEnd"/>
      <w:r w:rsidRPr="00DC52CC">
        <w:t xml:space="preserve">, </w:t>
      </w:r>
      <w:proofErr w:type="spellStart"/>
      <w:r w:rsidRPr="00DC52CC">
        <w:t>days_count</w:t>
      </w:r>
      <w:proofErr w:type="spellEnd"/>
      <w:r w:rsidRPr="00DC52CC">
        <w:t xml:space="preserve">=diff)    </w:t>
      </w:r>
    </w:p>
    <w:p w14:paraId="163AA953" w14:textId="77777777" w:rsidR="00D778F1" w:rsidRPr="00DC52CC" w:rsidRDefault="00D778F1" w:rsidP="00D778F1">
      <w:r w:rsidRPr="00DC52CC">
        <w:t xml:space="preserve">    </w:t>
      </w:r>
      <w:proofErr w:type="spellStart"/>
      <w:r w:rsidRPr="00DC52CC">
        <w:t>lst</w:t>
      </w:r>
      <w:proofErr w:type="spellEnd"/>
      <w:r w:rsidRPr="00DC52CC">
        <w:t xml:space="preserve"> = []</w:t>
      </w:r>
    </w:p>
    <w:p w14:paraId="637E9F41" w14:textId="77777777" w:rsidR="00D778F1" w:rsidRPr="00DC52CC" w:rsidRDefault="00D778F1" w:rsidP="00D778F1">
      <w:r w:rsidRPr="00DC52CC">
        <w:t xml:space="preserve">    </w:t>
      </w:r>
      <w:proofErr w:type="spellStart"/>
      <w:r w:rsidRPr="00DC52CC">
        <w:t>for d</w:t>
      </w:r>
      <w:proofErr w:type="spellEnd"/>
      <w:r w:rsidRPr="00DC52CC">
        <w:t xml:space="preserve"> in </w:t>
      </w:r>
      <w:proofErr w:type="spellStart"/>
      <w:r w:rsidRPr="00DC52CC">
        <w:t>datelist</w:t>
      </w:r>
      <w:proofErr w:type="spellEnd"/>
      <w:r w:rsidRPr="00DC52CC">
        <w:t>:</w:t>
      </w:r>
    </w:p>
    <w:p w14:paraId="0BB0731B" w14:textId="77777777" w:rsidR="00D778F1" w:rsidRPr="00DC52CC" w:rsidRDefault="00D778F1" w:rsidP="00D778F1">
      <w:r w:rsidRPr="00DC52CC">
        <w:t xml:space="preserve">            r = [d, </w:t>
      </w:r>
      <w:proofErr w:type="spellStart"/>
      <w:r w:rsidRPr="00DC52CC">
        <w:t>cur_</w:t>
      </w:r>
      <w:proofErr w:type="gramStart"/>
      <w:r w:rsidRPr="00DC52CC">
        <w:t>date.strftime</w:t>
      </w:r>
      <w:proofErr w:type="spellEnd"/>
      <w:proofErr w:type="gramEnd"/>
      <w:r w:rsidRPr="00DC52CC">
        <w:t xml:space="preserve">("%Y-%m-%d"), 'Donald </w:t>
      </w:r>
      <w:proofErr w:type="spellStart"/>
      <w:r w:rsidRPr="00DC52CC">
        <w:t>Trump','Republican</w:t>
      </w:r>
      <w:proofErr w:type="spellEnd"/>
      <w:r w:rsidRPr="00DC52CC">
        <w:t xml:space="preserve"> Party']            </w:t>
      </w:r>
    </w:p>
    <w:p w14:paraId="0B3C9B45" w14:textId="77777777" w:rsidR="00D778F1" w:rsidRPr="00DC52CC" w:rsidRDefault="00D778F1" w:rsidP="00D778F1">
      <w:r w:rsidRPr="00DC52CC">
        <w:t xml:space="preserve">            </w:t>
      </w:r>
      <w:proofErr w:type="spellStart"/>
      <w:proofErr w:type="gramStart"/>
      <w:r w:rsidRPr="00DC52CC">
        <w:t>lst.append</w:t>
      </w:r>
      <w:proofErr w:type="spellEnd"/>
      <w:proofErr w:type="gramEnd"/>
      <w:r w:rsidRPr="00DC52CC">
        <w:t>(r)</w:t>
      </w:r>
    </w:p>
    <w:p w14:paraId="2F1D4BFB" w14:textId="77777777" w:rsidR="00D778F1" w:rsidRPr="00DC52CC" w:rsidRDefault="00D778F1" w:rsidP="00D778F1">
      <w:r w:rsidRPr="00DC52CC">
        <w:t xml:space="preserve">    </w:t>
      </w:r>
    </w:p>
    <w:p w14:paraId="11F8B294" w14:textId="77777777" w:rsidR="00D778F1" w:rsidRPr="00DC52CC" w:rsidRDefault="00D778F1" w:rsidP="00D778F1">
      <w:r w:rsidRPr="00DC52CC">
        <w:t xml:space="preserve">    </w:t>
      </w:r>
      <w:proofErr w:type="spellStart"/>
      <w:r w:rsidRPr="00DC52CC">
        <w:t>ldf</w:t>
      </w:r>
      <w:proofErr w:type="spellEnd"/>
      <w:r w:rsidRPr="00DC52CC">
        <w:t xml:space="preserve"> = </w:t>
      </w:r>
      <w:proofErr w:type="spellStart"/>
      <w:proofErr w:type="gramStart"/>
      <w:r w:rsidRPr="00DC52CC">
        <w:t>pd.DataFrame</w:t>
      </w:r>
      <w:proofErr w:type="spellEnd"/>
      <w:proofErr w:type="gramEnd"/>
      <w:r w:rsidRPr="00DC52CC">
        <w:t>(</w:t>
      </w:r>
      <w:proofErr w:type="spellStart"/>
      <w:r w:rsidRPr="00DC52CC">
        <w:t>lst</w:t>
      </w:r>
      <w:proofErr w:type="spellEnd"/>
      <w:r w:rsidRPr="00DC52CC">
        <w:t>, columns=columns)</w:t>
      </w:r>
    </w:p>
    <w:p w14:paraId="0CE79BCE" w14:textId="77777777" w:rsidR="00D778F1" w:rsidRPr="00DC52CC" w:rsidRDefault="00D778F1" w:rsidP="00D778F1">
      <w:r w:rsidRPr="00DC52CC">
        <w:t xml:space="preserve">    </w:t>
      </w:r>
      <w:proofErr w:type="spellStart"/>
      <w:proofErr w:type="gramStart"/>
      <w:r w:rsidRPr="00DC52CC">
        <w:t>ldf</w:t>
      </w:r>
      <w:proofErr w:type="spellEnd"/>
      <w:r w:rsidRPr="00DC52CC">
        <w:t>[</w:t>
      </w:r>
      <w:proofErr w:type="gramEnd"/>
      <w:r w:rsidRPr="00DC52CC">
        <w:t>'Presidency End'] =</w:t>
      </w:r>
      <w:proofErr w:type="spellStart"/>
      <w:r w:rsidRPr="00DC52CC">
        <w:t>pd.to_datetime</w:t>
      </w:r>
      <w:proofErr w:type="spellEnd"/>
      <w:r w:rsidRPr="00DC52CC">
        <w:t>(</w:t>
      </w:r>
      <w:proofErr w:type="spellStart"/>
      <w:r w:rsidRPr="00DC52CC">
        <w:t>ldf</w:t>
      </w:r>
      <w:proofErr w:type="spellEnd"/>
      <w:r w:rsidRPr="00DC52CC">
        <w:t>['Presidency End'])</w:t>
      </w:r>
    </w:p>
    <w:p w14:paraId="2C50DE9E" w14:textId="77777777" w:rsidR="00D778F1" w:rsidRPr="00DC52CC" w:rsidRDefault="00D778F1" w:rsidP="00D778F1">
      <w:r w:rsidRPr="00DC52CC">
        <w:t xml:space="preserve">    </w:t>
      </w:r>
      <w:proofErr w:type="spellStart"/>
      <w:proofErr w:type="gramStart"/>
      <w:r w:rsidRPr="00DC52CC">
        <w:t>ldf</w:t>
      </w:r>
      <w:proofErr w:type="spellEnd"/>
      <w:r w:rsidRPr="00DC52CC">
        <w:t>[</w:t>
      </w:r>
      <w:proofErr w:type="gramEnd"/>
      <w:r w:rsidRPr="00DC52CC">
        <w:t>'Presidency Start'] =</w:t>
      </w:r>
      <w:proofErr w:type="spellStart"/>
      <w:r w:rsidRPr="00DC52CC">
        <w:t>pd.to_datetime</w:t>
      </w:r>
      <w:proofErr w:type="spellEnd"/>
      <w:r w:rsidRPr="00DC52CC">
        <w:t>(</w:t>
      </w:r>
      <w:proofErr w:type="spellStart"/>
      <w:r w:rsidRPr="00DC52CC">
        <w:t>ldf</w:t>
      </w:r>
      <w:proofErr w:type="spellEnd"/>
      <w:r w:rsidRPr="00DC52CC">
        <w:t>['Presidency Start'])</w:t>
      </w:r>
    </w:p>
    <w:p w14:paraId="35791064" w14:textId="77777777" w:rsidR="00D778F1" w:rsidRPr="00DC52CC" w:rsidRDefault="00D778F1" w:rsidP="00D778F1">
      <w:r w:rsidRPr="00DC52CC">
        <w:t xml:space="preserve">    </w:t>
      </w:r>
    </w:p>
    <w:p w14:paraId="0076A0A0" w14:textId="77777777" w:rsidR="00D778F1" w:rsidRPr="00DC52CC" w:rsidRDefault="00D778F1" w:rsidP="00D778F1">
      <w:r w:rsidRPr="00DC52CC">
        <w:t xml:space="preserve">    </w:t>
      </w:r>
      <w:proofErr w:type="spellStart"/>
      <w:r w:rsidRPr="00DC52CC">
        <w:t>df</w:t>
      </w:r>
      <w:proofErr w:type="spellEnd"/>
      <w:r w:rsidRPr="00DC52CC">
        <w:t xml:space="preserve"> = </w:t>
      </w:r>
      <w:proofErr w:type="spellStart"/>
      <w:proofErr w:type="gramStart"/>
      <w:r w:rsidRPr="00DC52CC">
        <w:t>df.append</w:t>
      </w:r>
      <w:proofErr w:type="spellEnd"/>
      <w:proofErr w:type="gramEnd"/>
      <w:r w:rsidRPr="00DC52CC">
        <w:t>(</w:t>
      </w:r>
      <w:proofErr w:type="spellStart"/>
      <w:r w:rsidRPr="00DC52CC">
        <w:t>ldf</w:t>
      </w:r>
      <w:proofErr w:type="spellEnd"/>
      <w:r w:rsidRPr="00DC52CC">
        <w:t xml:space="preserve">, </w:t>
      </w:r>
      <w:proofErr w:type="spellStart"/>
      <w:r w:rsidRPr="00DC52CC">
        <w:t>ignore_index</w:t>
      </w:r>
      <w:proofErr w:type="spellEnd"/>
      <w:r w:rsidRPr="00DC52CC">
        <w:t>=True)</w:t>
      </w:r>
    </w:p>
    <w:p w14:paraId="61FCDADC" w14:textId="77777777" w:rsidR="00D778F1" w:rsidRPr="00DC52CC" w:rsidRDefault="00D778F1" w:rsidP="00D778F1">
      <w:r w:rsidRPr="00DC52CC">
        <w:t xml:space="preserve">    return df</w:t>
      </w:r>
    </w:p>
    <w:p w14:paraId="3C6527BA" w14:textId="77777777" w:rsidR="00D778F1" w:rsidRPr="00DC52CC" w:rsidRDefault="00D778F1" w:rsidP="00D778F1"/>
    <w:p w14:paraId="0FB1EEE7" w14:textId="77777777" w:rsidR="00D778F1" w:rsidRPr="00DC52CC" w:rsidRDefault="00D778F1" w:rsidP="00D778F1">
      <w:r w:rsidRPr="00DC52CC">
        <w:t xml:space="preserve">def </w:t>
      </w:r>
      <w:proofErr w:type="gramStart"/>
      <w:r w:rsidRPr="00DC52CC">
        <w:t>main(</w:t>
      </w:r>
      <w:proofErr w:type="gramEnd"/>
      <w:r w:rsidRPr="00DC52CC">
        <w:t>):</w:t>
      </w:r>
    </w:p>
    <w:p w14:paraId="3826CFB6" w14:textId="77777777" w:rsidR="00D778F1" w:rsidRPr="00DC52CC" w:rsidRDefault="00D778F1" w:rsidP="00D778F1">
      <w:r w:rsidRPr="00DC52CC">
        <w:t xml:space="preserve">    </w:t>
      </w:r>
      <w:proofErr w:type="spellStart"/>
      <w:r w:rsidRPr="00DC52CC">
        <w:t>url</w:t>
      </w:r>
      <w:proofErr w:type="spellEnd"/>
      <w:r w:rsidRPr="00DC52CC">
        <w:t xml:space="preserve"> = 'https://en.wikipedia.org/wiki/List_of_Presidents_of_the_United_States'</w:t>
      </w:r>
    </w:p>
    <w:p w14:paraId="43FB5102" w14:textId="77777777" w:rsidR="00D778F1" w:rsidRPr="00DC52CC" w:rsidRDefault="00D778F1" w:rsidP="00D778F1">
      <w:r w:rsidRPr="00DC52CC">
        <w:t xml:space="preserve">    res = </w:t>
      </w:r>
      <w:proofErr w:type="spellStart"/>
      <w:r w:rsidRPr="00DC52CC">
        <w:t>requests.get</w:t>
      </w:r>
      <w:proofErr w:type="spellEnd"/>
      <w:r w:rsidRPr="00DC52CC">
        <w:t>(</w:t>
      </w:r>
      <w:proofErr w:type="spellStart"/>
      <w:r w:rsidRPr="00DC52CC">
        <w:t>url</w:t>
      </w:r>
      <w:proofErr w:type="spellEnd"/>
      <w:r w:rsidRPr="00DC52CC">
        <w:t>).text</w:t>
      </w:r>
    </w:p>
    <w:p w14:paraId="1B5F960A" w14:textId="77777777" w:rsidR="00D778F1" w:rsidRPr="00DC52CC" w:rsidRDefault="00D778F1" w:rsidP="00D778F1">
      <w:r w:rsidRPr="00DC52CC">
        <w:t xml:space="preserve">    soup = </w:t>
      </w:r>
      <w:proofErr w:type="spellStart"/>
      <w:r w:rsidRPr="00DC52CC">
        <w:t>BeautifulSoup</w:t>
      </w:r>
      <w:proofErr w:type="spellEnd"/>
      <w:r w:rsidRPr="00DC52CC">
        <w:t>(res,'</w:t>
      </w:r>
      <w:proofErr w:type="spellStart"/>
      <w:r w:rsidRPr="00DC52CC">
        <w:t>lxml</w:t>
      </w:r>
      <w:proofErr w:type="spellEnd"/>
      <w:r w:rsidRPr="00DC52CC">
        <w:t>')</w:t>
      </w:r>
    </w:p>
    <w:p w14:paraId="3D0BCF15" w14:textId="77777777" w:rsidR="00D778F1" w:rsidRPr="00DC52CC" w:rsidRDefault="00D778F1" w:rsidP="00D778F1">
      <w:r w:rsidRPr="00DC52CC">
        <w:t xml:space="preserve">    </w:t>
      </w:r>
      <w:proofErr w:type="spellStart"/>
      <w:r w:rsidRPr="00DC52CC">
        <w:t>html_table</w:t>
      </w:r>
      <w:proofErr w:type="spellEnd"/>
      <w:r w:rsidRPr="00DC52CC">
        <w:t xml:space="preserve"> = </w:t>
      </w:r>
      <w:proofErr w:type="spellStart"/>
      <w:proofErr w:type="gramStart"/>
      <w:r w:rsidRPr="00DC52CC">
        <w:t>soup.find</w:t>
      </w:r>
      <w:proofErr w:type="spellEnd"/>
      <w:proofErr w:type="gramEnd"/>
      <w:r w:rsidRPr="00DC52CC">
        <w:t>('table',{'class':'</w:t>
      </w:r>
      <w:proofErr w:type="spellStart"/>
      <w:r w:rsidRPr="00DC52CC">
        <w:t>wikitable</w:t>
      </w:r>
      <w:proofErr w:type="spellEnd"/>
      <w:r w:rsidRPr="00DC52CC">
        <w:t>'})</w:t>
      </w:r>
    </w:p>
    <w:p w14:paraId="09141D1E" w14:textId="77777777" w:rsidR="00D778F1" w:rsidRPr="00DC52CC" w:rsidRDefault="00D778F1" w:rsidP="00D778F1">
      <w:r w:rsidRPr="00DC52CC">
        <w:t xml:space="preserve">    </w:t>
      </w:r>
    </w:p>
    <w:p w14:paraId="63ADBC1F" w14:textId="77777777" w:rsidR="00D778F1" w:rsidRPr="00DC52CC" w:rsidRDefault="00D778F1" w:rsidP="00D778F1">
      <w:r w:rsidRPr="00DC52CC">
        <w:t xml:space="preserve">    </w:t>
      </w:r>
      <w:proofErr w:type="spellStart"/>
      <w:r w:rsidRPr="00DC52CC">
        <w:t>raw_table</w:t>
      </w:r>
      <w:proofErr w:type="spellEnd"/>
      <w:r w:rsidRPr="00DC52CC">
        <w:t xml:space="preserve"> = </w:t>
      </w:r>
      <w:proofErr w:type="spellStart"/>
      <w:r w:rsidRPr="00DC52CC">
        <w:t>generate_raw_table</w:t>
      </w:r>
      <w:proofErr w:type="spellEnd"/>
      <w:r w:rsidRPr="00DC52CC">
        <w:t>(</w:t>
      </w:r>
      <w:proofErr w:type="spellStart"/>
      <w:r w:rsidRPr="00DC52CC">
        <w:t>html_table</w:t>
      </w:r>
      <w:proofErr w:type="spellEnd"/>
      <w:r w:rsidRPr="00DC52CC">
        <w:t>)</w:t>
      </w:r>
    </w:p>
    <w:p w14:paraId="1B16E242" w14:textId="77777777" w:rsidR="00D778F1" w:rsidRPr="00DC52CC" w:rsidRDefault="00D778F1" w:rsidP="00D778F1">
      <w:r w:rsidRPr="00DC52CC">
        <w:t xml:space="preserve">    </w:t>
      </w:r>
      <w:proofErr w:type="spellStart"/>
      <w:r w:rsidRPr="00DC52CC">
        <w:t>df</w:t>
      </w:r>
      <w:proofErr w:type="spellEnd"/>
      <w:r w:rsidRPr="00DC52CC">
        <w:t xml:space="preserve"> = </w:t>
      </w:r>
      <w:proofErr w:type="spellStart"/>
      <w:r w:rsidRPr="00DC52CC">
        <w:t>create_dataframe_from_raw_table</w:t>
      </w:r>
      <w:proofErr w:type="spellEnd"/>
      <w:r w:rsidRPr="00DC52CC">
        <w:t>(</w:t>
      </w:r>
      <w:proofErr w:type="spellStart"/>
      <w:r w:rsidRPr="00DC52CC">
        <w:t>raw_table</w:t>
      </w:r>
      <w:proofErr w:type="spellEnd"/>
      <w:r w:rsidRPr="00DC52CC">
        <w:t>)</w:t>
      </w:r>
    </w:p>
    <w:p w14:paraId="57F2AE28" w14:textId="77777777" w:rsidR="00D778F1" w:rsidRPr="00DC52CC" w:rsidRDefault="00D778F1" w:rsidP="00D778F1">
      <w:r w:rsidRPr="00DC52CC">
        <w:t xml:space="preserve">    </w:t>
      </w:r>
      <w:proofErr w:type="spellStart"/>
      <w:r w:rsidRPr="00DC52CC">
        <w:t>df</w:t>
      </w:r>
      <w:proofErr w:type="spellEnd"/>
      <w:r w:rsidRPr="00DC52CC">
        <w:t xml:space="preserve"> = </w:t>
      </w:r>
      <w:proofErr w:type="spellStart"/>
      <w:r w:rsidRPr="00DC52CC">
        <w:t>append_presidency_rows</w:t>
      </w:r>
      <w:proofErr w:type="spellEnd"/>
      <w:r w:rsidRPr="00DC52CC">
        <w:t>(</w:t>
      </w:r>
      <w:proofErr w:type="spellStart"/>
      <w:r w:rsidRPr="00DC52CC">
        <w:t>df</w:t>
      </w:r>
      <w:proofErr w:type="spellEnd"/>
      <w:r w:rsidRPr="00DC52CC">
        <w:t>)</w:t>
      </w:r>
    </w:p>
    <w:p w14:paraId="14100681" w14:textId="77777777" w:rsidR="00D778F1" w:rsidRPr="00DC52CC" w:rsidRDefault="00D778F1" w:rsidP="00D778F1">
      <w:r w:rsidRPr="00DC52CC">
        <w:t xml:space="preserve">    </w:t>
      </w:r>
      <w:proofErr w:type="spellStart"/>
      <w:r w:rsidRPr="00DC52CC">
        <w:t>df</w:t>
      </w:r>
      <w:proofErr w:type="spellEnd"/>
      <w:r w:rsidRPr="00DC52CC">
        <w:t xml:space="preserve"> = </w:t>
      </w:r>
      <w:proofErr w:type="spellStart"/>
      <w:r w:rsidRPr="00DC52CC">
        <w:t>add_current_president</w:t>
      </w:r>
      <w:proofErr w:type="spellEnd"/>
      <w:r w:rsidRPr="00DC52CC">
        <w:t>(</w:t>
      </w:r>
      <w:proofErr w:type="spellStart"/>
      <w:r w:rsidRPr="00DC52CC">
        <w:t>df</w:t>
      </w:r>
      <w:proofErr w:type="spellEnd"/>
      <w:r w:rsidRPr="00DC52CC">
        <w:t>)</w:t>
      </w:r>
    </w:p>
    <w:p w14:paraId="45D651C3" w14:textId="77777777" w:rsidR="00D778F1" w:rsidRPr="00DC52CC" w:rsidRDefault="00D778F1" w:rsidP="00D778F1">
      <w:r w:rsidRPr="00DC52CC">
        <w:t xml:space="preserve">    return df</w:t>
      </w:r>
    </w:p>
    <w:p w14:paraId="4A0B89F2" w14:textId="77777777" w:rsidR="00D778F1" w:rsidRPr="00DC52CC" w:rsidRDefault="00D778F1" w:rsidP="00D778F1"/>
    <w:p w14:paraId="37B7D62A" w14:textId="77777777" w:rsidR="00D778F1" w:rsidRPr="00DC52CC" w:rsidRDefault="00D778F1" w:rsidP="00D778F1">
      <w:r w:rsidRPr="00DC52CC">
        <w:t xml:space="preserve">#return </w:t>
      </w:r>
      <w:proofErr w:type="gramStart"/>
      <w:r w:rsidRPr="00DC52CC">
        <w:t>main(</w:t>
      </w:r>
      <w:proofErr w:type="gramEnd"/>
      <w:r w:rsidRPr="00DC52CC">
        <w:t>) function</w:t>
      </w:r>
    </w:p>
    <w:p w14:paraId="56AE2507" w14:textId="229FED84" w:rsidR="00D778F1" w:rsidRPr="00DC52CC" w:rsidRDefault="00D778F1" w:rsidP="00D778F1">
      <w:proofErr w:type="gramStart"/>
      <w:r w:rsidRPr="00DC52CC">
        <w:t>main(</w:t>
      </w:r>
      <w:proofErr w:type="gramEnd"/>
      <w:r w:rsidRPr="00DC52CC">
        <w:t>)</w:t>
      </w:r>
    </w:p>
    <w:p w14:paraId="00A0F637" w14:textId="77777777" w:rsidR="00D778F1" w:rsidRPr="00DC52CC" w:rsidRDefault="00D778F1" w:rsidP="004E20AD">
      <w:pPr>
        <w:pStyle w:val="Text"/>
        <w:ind w:firstLine="0"/>
        <w:rPr>
          <w:b/>
        </w:rPr>
      </w:pPr>
    </w:p>
    <w:p w14:paraId="10C2BF47" w14:textId="245D0F8E" w:rsidR="00D778F1" w:rsidRPr="00DC52CC" w:rsidRDefault="00124EE6" w:rsidP="00D778F1">
      <w:pPr>
        <w:pStyle w:val="Heading1"/>
      </w:pPr>
      <w:ins w:id="165" w:author="Daniel Serna" w:date="2018-12-02T20:49:00Z">
        <w:r>
          <w:t>Appendix</w:t>
        </w:r>
        <w:r w:rsidRPr="00DC52CC" w:rsidDel="00124EE6">
          <w:t xml:space="preserve"> </w:t>
        </w:r>
      </w:ins>
      <w:del w:id="166" w:author="Daniel Serna" w:date="2018-12-02T20:49:00Z">
        <w:r w:rsidR="00D778F1" w:rsidRPr="00DC52CC" w:rsidDel="00124EE6">
          <w:delText xml:space="preserve">Index </w:delText>
        </w:r>
      </w:del>
      <w:r w:rsidR="00D778F1" w:rsidRPr="00DC52CC">
        <w:t>2</w:t>
      </w:r>
    </w:p>
    <w:p w14:paraId="4BD64FA8" w14:textId="2C31BBA1" w:rsidR="000E0ACA" w:rsidRPr="00DC52CC" w:rsidRDefault="000E0ACA" w:rsidP="000E0ACA">
      <w:pPr>
        <w:pStyle w:val="FigureCaption"/>
        <w:rPr>
          <w:sz w:val="20"/>
          <w:szCs w:val="20"/>
        </w:rPr>
      </w:pPr>
      <w:r w:rsidRPr="00DC52CC">
        <w:rPr>
          <w:sz w:val="20"/>
          <w:szCs w:val="20"/>
        </w:rPr>
        <w:t>##############</w:t>
      </w:r>
    </w:p>
    <w:p w14:paraId="77BAC2C9" w14:textId="5E9D684A" w:rsidR="000E0ACA" w:rsidRPr="00DC52CC" w:rsidRDefault="000E0ACA" w:rsidP="000E0ACA">
      <w:pPr>
        <w:pStyle w:val="FigureCaption"/>
        <w:rPr>
          <w:sz w:val="20"/>
          <w:szCs w:val="20"/>
        </w:rPr>
      </w:pPr>
      <w:r w:rsidRPr="00DC52CC">
        <w:rPr>
          <w:sz w:val="20"/>
          <w:szCs w:val="20"/>
        </w:rPr>
        <w:t>#TWITTER CODE</w:t>
      </w:r>
    </w:p>
    <w:p w14:paraId="52CF824B" w14:textId="184F3D94" w:rsidR="000E0ACA" w:rsidRPr="00DC52CC" w:rsidRDefault="000E0ACA" w:rsidP="000E0ACA">
      <w:pPr>
        <w:pStyle w:val="FigureCaption"/>
        <w:rPr>
          <w:sz w:val="20"/>
          <w:szCs w:val="20"/>
        </w:rPr>
      </w:pPr>
      <w:r w:rsidRPr="00DC52CC">
        <w:rPr>
          <w:sz w:val="20"/>
          <w:szCs w:val="20"/>
        </w:rPr>
        <w:t>##############</w:t>
      </w:r>
    </w:p>
    <w:p w14:paraId="7DC65906" w14:textId="32FA20A5" w:rsidR="000E0ACA" w:rsidRPr="00DC52CC" w:rsidRDefault="000E0ACA" w:rsidP="000E0ACA">
      <w:pPr>
        <w:pStyle w:val="FigureCaption"/>
        <w:rPr>
          <w:sz w:val="20"/>
          <w:szCs w:val="20"/>
        </w:rPr>
      </w:pPr>
    </w:p>
    <w:p w14:paraId="3D523CF5" w14:textId="1C360ADD" w:rsidR="000E0ACA" w:rsidRPr="00DC52CC" w:rsidRDefault="000E0ACA" w:rsidP="000E0ACA">
      <w:pPr>
        <w:pStyle w:val="FigureCaption"/>
        <w:rPr>
          <w:sz w:val="20"/>
          <w:szCs w:val="20"/>
        </w:rPr>
      </w:pPr>
      <w:r w:rsidRPr="00DC52CC">
        <w:rPr>
          <w:sz w:val="20"/>
          <w:szCs w:val="20"/>
        </w:rPr>
        <w:t>import requests</w:t>
      </w:r>
    </w:p>
    <w:p w14:paraId="16F94D8F" w14:textId="71F11D6D" w:rsidR="000E0ACA" w:rsidRPr="00DC52CC" w:rsidRDefault="000E0ACA" w:rsidP="000E0ACA">
      <w:pPr>
        <w:pStyle w:val="FigureCaption"/>
        <w:rPr>
          <w:sz w:val="20"/>
          <w:szCs w:val="20"/>
        </w:rPr>
      </w:pPr>
      <w:r w:rsidRPr="00DC52CC">
        <w:rPr>
          <w:sz w:val="20"/>
          <w:szCs w:val="20"/>
        </w:rPr>
        <w:t xml:space="preserve">from </w:t>
      </w:r>
      <w:proofErr w:type="spellStart"/>
      <w:r w:rsidRPr="00DC52CC">
        <w:rPr>
          <w:sz w:val="20"/>
          <w:szCs w:val="20"/>
        </w:rPr>
        <w:t>requests_oauthlib</w:t>
      </w:r>
      <w:proofErr w:type="spellEnd"/>
      <w:r w:rsidRPr="00DC52CC">
        <w:rPr>
          <w:sz w:val="20"/>
          <w:szCs w:val="20"/>
        </w:rPr>
        <w:t xml:space="preserve"> import OAuth1</w:t>
      </w:r>
    </w:p>
    <w:p w14:paraId="75213685" w14:textId="69EB1E7F" w:rsidR="000E0ACA" w:rsidRPr="00DC52CC" w:rsidRDefault="000E0ACA" w:rsidP="000E0ACA">
      <w:pPr>
        <w:pStyle w:val="FigureCaption"/>
        <w:rPr>
          <w:sz w:val="20"/>
          <w:szCs w:val="20"/>
        </w:rPr>
      </w:pPr>
      <w:r w:rsidRPr="00DC52CC">
        <w:rPr>
          <w:sz w:val="20"/>
          <w:szCs w:val="20"/>
        </w:rPr>
        <w:lastRenderedPageBreak/>
        <w:t>import pandas as pd</w:t>
      </w:r>
    </w:p>
    <w:p w14:paraId="163588C6" w14:textId="572BF719" w:rsidR="000E0ACA" w:rsidRPr="00DC52CC" w:rsidRDefault="000E0ACA" w:rsidP="000E0ACA">
      <w:pPr>
        <w:pStyle w:val="FigureCaption"/>
        <w:rPr>
          <w:sz w:val="20"/>
          <w:szCs w:val="20"/>
        </w:rPr>
      </w:pPr>
      <w:r w:rsidRPr="00DC52CC">
        <w:rPr>
          <w:sz w:val="20"/>
          <w:szCs w:val="20"/>
        </w:rPr>
        <w:t xml:space="preserve">from </w:t>
      </w:r>
      <w:proofErr w:type="spellStart"/>
      <w:proofErr w:type="gramStart"/>
      <w:r w:rsidRPr="00DC52CC">
        <w:rPr>
          <w:sz w:val="20"/>
          <w:szCs w:val="20"/>
        </w:rPr>
        <w:t>dateutil.parser</w:t>
      </w:r>
      <w:proofErr w:type="spellEnd"/>
      <w:proofErr w:type="gramEnd"/>
      <w:r w:rsidRPr="00DC52CC">
        <w:rPr>
          <w:sz w:val="20"/>
          <w:szCs w:val="20"/>
        </w:rPr>
        <w:t xml:space="preserve"> import parse</w:t>
      </w:r>
    </w:p>
    <w:p w14:paraId="1ECCE288" w14:textId="4CB34D2D" w:rsidR="000E0ACA" w:rsidRPr="00DC52CC" w:rsidRDefault="000E0ACA" w:rsidP="000E0ACA">
      <w:pPr>
        <w:pStyle w:val="FigureCaption"/>
        <w:rPr>
          <w:sz w:val="20"/>
          <w:szCs w:val="20"/>
        </w:rPr>
      </w:pPr>
    </w:p>
    <w:p w14:paraId="351B43A3" w14:textId="67E97302" w:rsidR="000E0ACA" w:rsidRPr="00DC52CC" w:rsidRDefault="000E0ACA" w:rsidP="000E0ACA">
      <w:pPr>
        <w:pStyle w:val="FigureCaption"/>
        <w:rPr>
          <w:sz w:val="20"/>
          <w:szCs w:val="20"/>
        </w:rPr>
      </w:pPr>
      <w:proofErr w:type="spellStart"/>
      <w:r w:rsidRPr="00DC52CC">
        <w:rPr>
          <w:sz w:val="20"/>
          <w:szCs w:val="20"/>
        </w:rPr>
        <w:t>consumer_key</w:t>
      </w:r>
      <w:proofErr w:type="spellEnd"/>
      <w:r w:rsidRPr="00DC52CC">
        <w:rPr>
          <w:sz w:val="20"/>
          <w:szCs w:val="20"/>
        </w:rPr>
        <w:t xml:space="preserve"> = ‘’ </w:t>
      </w:r>
    </w:p>
    <w:p w14:paraId="71FEA1F3" w14:textId="24740F29" w:rsidR="000E0ACA" w:rsidRPr="00DC52CC" w:rsidRDefault="000E0ACA" w:rsidP="000E0ACA">
      <w:pPr>
        <w:pStyle w:val="FigureCaption"/>
        <w:rPr>
          <w:sz w:val="20"/>
          <w:szCs w:val="20"/>
        </w:rPr>
      </w:pPr>
      <w:proofErr w:type="spellStart"/>
      <w:r w:rsidRPr="00DC52CC">
        <w:rPr>
          <w:sz w:val="20"/>
          <w:szCs w:val="20"/>
        </w:rPr>
        <w:t>consumer_secret</w:t>
      </w:r>
      <w:proofErr w:type="spellEnd"/>
      <w:r w:rsidRPr="00DC52CC">
        <w:rPr>
          <w:sz w:val="20"/>
          <w:szCs w:val="20"/>
        </w:rPr>
        <w:t xml:space="preserve"> = ‘’ </w:t>
      </w:r>
    </w:p>
    <w:p w14:paraId="5097CA08" w14:textId="41D68365" w:rsidR="000E0ACA" w:rsidRPr="00DC52CC" w:rsidRDefault="000E0ACA" w:rsidP="000E0ACA">
      <w:pPr>
        <w:pStyle w:val="FigureCaption"/>
        <w:rPr>
          <w:sz w:val="20"/>
          <w:szCs w:val="20"/>
        </w:rPr>
      </w:pPr>
      <w:proofErr w:type="spellStart"/>
      <w:r w:rsidRPr="00DC52CC">
        <w:rPr>
          <w:sz w:val="20"/>
          <w:szCs w:val="20"/>
        </w:rPr>
        <w:t>access_token</w:t>
      </w:r>
      <w:proofErr w:type="spellEnd"/>
      <w:r w:rsidRPr="00DC52CC">
        <w:rPr>
          <w:sz w:val="20"/>
          <w:szCs w:val="20"/>
        </w:rPr>
        <w:t xml:space="preserve"> = ‘’</w:t>
      </w:r>
    </w:p>
    <w:p w14:paraId="6A2E7E54" w14:textId="6875DE79" w:rsidR="000E0ACA" w:rsidRPr="00DC52CC" w:rsidRDefault="000E0ACA" w:rsidP="000E0ACA">
      <w:pPr>
        <w:pStyle w:val="FigureCaption"/>
        <w:rPr>
          <w:sz w:val="20"/>
          <w:szCs w:val="20"/>
        </w:rPr>
      </w:pPr>
      <w:proofErr w:type="spellStart"/>
      <w:r w:rsidRPr="00DC52CC">
        <w:rPr>
          <w:sz w:val="20"/>
          <w:szCs w:val="20"/>
        </w:rPr>
        <w:t>access_secret</w:t>
      </w:r>
      <w:proofErr w:type="spellEnd"/>
      <w:r w:rsidRPr="00DC52CC">
        <w:rPr>
          <w:sz w:val="20"/>
          <w:szCs w:val="20"/>
        </w:rPr>
        <w:t xml:space="preserve"> = ‘’</w:t>
      </w:r>
    </w:p>
    <w:p w14:paraId="14B14C29" w14:textId="0CE4BA60" w:rsidR="000E0ACA" w:rsidRPr="00DC52CC" w:rsidRDefault="000E0ACA" w:rsidP="000E0ACA">
      <w:pPr>
        <w:pStyle w:val="FigureCaption"/>
        <w:rPr>
          <w:sz w:val="20"/>
          <w:szCs w:val="20"/>
        </w:rPr>
      </w:pPr>
    </w:p>
    <w:p w14:paraId="70C38D18" w14:textId="3E36DE2F" w:rsidR="000E0ACA" w:rsidRPr="00DC52CC" w:rsidRDefault="000E0ACA" w:rsidP="000E0ACA">
      <w:pPr>
        <w:pStyle w:val="FigureCaption"/>
        <w:rPr>
          <w:sz w:val="20"/>
          <w:szCs w:val="20"/>
        </w:rPr>
      </w:pPr>
      <w:r w:rsidRPr="00DC52CC">
        <w:rPr>
          <w:sz w:val="20"/>
          <w:szCs w:val="20"/>
        </w:rPr>
        <w:t xml:space="preserve">def </w:t>
      </w:r>
      <w:proofErr w:type="spellStart"/>
      <w:r w:rsidRPr="00DC52CC">
        <w:rPr>
          <w:sz w:val="20"/>
          <w:szCs w:val="20"/>
        </w:rPr>
        <w:t>search_</w:t>
      </w:r>
      <w:proofErr w:type="gramStart"/>
      <w:r w:rsidRPr="00DC52CC">
        <w:rPr>
          <w:sz w:val="20"/>
          <w:szCs w:val="20"/>
        </w:rPr>
        <w:t>tweets</w:t>
      </w:r>
      <w:proofErr w:type="spellEnd"/>
      <w:r w:rsidRPr="00DC52CC">
        <w:rPr>
          <w:sz w:val="20"/>
          <w:szCs w:val="20"/>
        </w:rPr>
        <w:t>(</w:t>
      </w:r>
      <w:proofErr w:type="spellStart"/>
      <w:proofErr w:type="gramEnd"/>
      <w:r w:rsidRPr="00DC52CC">
        <w:rPr>
          <w:sz w:val="20"/>
          <w:szCs w:val="20"/>
        </w:rPr>
        <w:t>author_id</w:t>
      </w:r>
      <w:proofErr w:type="spellEnd"/>
      <w:r w:rsidRPr="00DC52CC">
        <w:rPr>
          <w:sz w:val="20"/>
          <w:szCs w:val="20"/>
        </w:rPr>
        <w:t xml:space="preserve">, </w:t>
      </w:r>
      <w:proofErr w:type="spellStart"/>
      <w:r w:rsidRPr="00DC52CC">
        <w:rPr>
          <w:sz w:val="20"/>
          <w:szCs w:val="20"/>
        </w:rPr>
        <w:t>tweet_count</w:t>
      </w:r>
      <w:proofErr w:type="spellEnd"/>
      <w:r w:rsidRPr="00DC52CC">
        <w:rPr>
          <w:sz w:val="20"/>
          <w:szCs w:val="20"/>
        </w:rPr>
        <w:t xml:space="preserve"> = 25):</w:t>
      </w:r>
    </w:p>
    <w:p w14:paraId="1908C782" w14:textId="3B85482D" w:rsidR="000E0ACA" w:rsidRPr="00DC52CC" w:rsidRDefault="000E0ACA" w:rsidP="000E0ACA">
      <w:pPr>
        <w:pStyle w:val="FigureCaption"/>
        <w:rPr>
          <w:sz w:val="20"/>
          <w:szCs w:val="20"/>
        </w:rPr>
      </w:pPr>
      <w:r w:rsidRPr="00DC52CC">
        <w:rPr>
          <w:sz w:val="20"/>
          <w:szCs w:val="20"/>
        </w:rPr>
        <w:t xml:space="preserve">    </w:t>
      </w:r>
      <w:proofErr w:type="spellStart"/>
      <w:r w:rsidRPr="00DC52CC">
        <w:rPr>
          <w:sz w:val="20"/>
          <w:szCs w:val="20"/>
        </w:rPr>
        <w:t>search_url</w:t>
      </w:r>
      <w:proofErr w:type="spellEnd"/>
      <w:r w:rsidRPr="00DC52CC">
        <w:rPr>
          <w:sz w:val="20"/>
          <w:szCs w:val="20"/>
        </w:rPr>
        <w:t xml:space="preserve"> = 'https://api.twitter.com/1.1/statuses/</w:t>
      </w:r>
      <w:proofErr w:type="spellStart"/>
      <w:r w:rsidRPr="00DC52CC">
        <w:rPr>
          <w:sz w:val="20"/>
          <w:szCs w:val="20"/>
        </w:rPr>
        <w:t>user_timeline.json</w:t>
      </w:r>
      <w:proofErr w:type="spellEnd"/>
      <w:r w:rsidRPr="00DC52CC">
        <w:rPr>
          <w:sz w:val="20"/>
          <w:szCs w:val="20"/>
        </w:rPr>
        <w:t>'</w:t>
      </w:r>
    </w:p>
    <w:p w14:paraId="00DA8E63" w14:textId="34B4F5EB" w:rsidR="000E0ACA" w:rsidRPr="00DC52CC" w:rsidRDefault="000E0ACA" w:rsidP="000E0ACA">
      <w:pPr>
        <w:pStyle w:val="FigureCaption"/>
        <w:rPr>
          <w:sz w:val="20"/>
          <w:szCs w:val="20"/>
        </w:rPr>
      </w:pPr>
      <w:r w:rsidRPr="00DC52CC">
        <w:rPr>
          <w:sz w:val="20"/>
          <w:szCs w:val="20"/>
        </w:rPr>
        <w:t xml:space="preserve">    </w:t>
      </w:r>
      <w:proofErr w:type="spellStart"/>
      <w:r w:rsidRPr="00DC52CC">
        <w:rPr>
          <w:sz w:val="20"/>
          <w:szCs w:val="20"/>
        </w:rPr>
        <w:t>auth</w:t>
      </w:r>
      <w:proofErr w:type="spellEnd"/>
      <w:r w:rsidRPr="00DC52CC">
        <w:rPr>
          <w:sz w:val="20"/>
          <w:szCs w:val="20"/>
        </w:rPr>
        <w:t xml:space="preserve"> = OAuth1(</w:t>
      </w:r>
      <w:proofErr w:type="spellStart"/>
      <w:r w:rsidRPr="00DC52CC">
        <w:rPr>
          <w:sz w:val="20"/>
          <w:szCs w:val="20"/>
        </w:rPr>
        <w:t>consumer_key</w:t>
      </w:r>
      <w:proofErr w:type="spellEnd"/>
      <w:r w:rsidRPr="00DC52CC">
        <w:rPr>
          <w:sz w:val="20"/>
          <w:szCs w:val="20"/>
        </w:rPr>
        <w:t xml:space="preserve">, </w:t>
      </w:r>
      <w:proofErr w:type="spellStart"/>
      <w:r w:rsidRPr="00DC52CC">
        <w:rPr>
          <w:sz w:val="20"/>
          <w:szCs w:val="20"/>
        </w:rPr>
        <w:t>consumer_secret</w:t>
      </w:r>
      <w:proofErr w:type="spellEnd"/>
      <w:r w:rsidRPr="00DC52CC">
        <w:rPr>
          <w:sz w:val="20"/>
          <w:szCs w:val="20"/>
        </w:rPr>
        <w:t xml:space="preserve">, </w:t>
      </w:r>
      <w:proofErr w:type="spellStart"/>
      <w:r w:rsidRPr="00DC52CC">
        <w:rPr>
          <w:sz w:val="20"/>
          <w:szCs w:val="20"/>
        </w:rPr>
        <w:t>access_token</w:t>
      </w:r>
      <w:proofErr w:type="spellEnd"/>
      <w:r w:rsidRPr="00DC52CC">
        <w:rPr>
          <w:sz w:val="20"/>
          <w:szCs w:val="20"/>
        </w:rPr>
        <w:t xml:space="preserve">, </w:t>
      </w:r>
      <w:proofErr w:type="spellStart"/>
      <w:r w:rsidRPr="00DC52CC">
        <w:rPr>
          <w:sz w:val="20"/>
          <w:szCs w:val="20"/>
        </w:rPr>
        <w:t>access_secret</w:t>
      </w:r>
      <w:proofErr w:type="spellEnd"/>
      <w:r w:rsidRPr="00DC52CC">
        <w:rPr>
          <w:sz w:val="20"/>
          <w:szCs w:val="20"/>
        </w:rPr>
        <w:t>)</w:t>
      </w:r>
    </w:p>
    <w:p w14:paraId="5B951C5E" w14:textId="64348839" w:rsidR="000E0ACA" w:rsidRPr="00DC52CC" w:rsidRDefault="000E0ACA" w:rsidP="000E0ACA">
      <w:pPr>
        <w:pStyle w:val="FigureCaption"/>
        <w:rPr>
          <w:sz w:val="20"/>
          <w:szCs w:val="20"/>
        </w:rPr>
      </w:pPr>
      <w:r w:rsidRPr="00DC52CC">
        <w:rPr>
          <w:sz w:val="20"/>
          <w:szCs w:val="20"/>
        </w:rPr>
        <w:t xml:space="preserve">    params = {</w:t>
      </w:r>
    </w:p>
    <w:p w14:paraId="026E2908" w14:textId="0C96C656" w:rsidR="000E0ACA" w:rsidRPr="00DC52CC" w:rsidRDefault="000E0ACA" w:rsidP="000E0ACA">
      <w:pPr>
        <w:pStyle w:val="FigureCaption"/>
        <w:rPr>
          <w:sz w:val="20"/>
          <w:szCs w:val="20"/>
        </w:rPr>
      </w:pPr>
      <w:r w:rsidRPr="00DC52CC">
        <w:rPr>
          <w:sz w:val="20"/>
          <w:szCs w:val="20"/>
        </w:rPr>
        <w:t xml:space="preserve">        '</w:t>
      </w:r>
      <w:proofErr w:type="spellStart"/>
      <w:r w:rsidRPr="00DC52CC">
        <w:rPr>
          <w:sz w:val="20"/>
          <w:szCs w:val="20"/>
        </w:rPr>
        <w:t>screen_name</w:t>
      </w:r>
      <w:proofErr w:type="spellEnd"/>
      <w:r w:rsidRPr="00DC52CC">
        <w:rPr>
          <w:sz w:val="20"/>
          <w:szCs w:val="20"/>
        </w:rPr>
        <w:t xml:space="preserve">': </w:t>
      </w:r>
      <w:proofErr w:type="spellStart"/>
      <w:r w:rsidRPr="00DC52CC">
        <w:rPr>
          <w:sz w:val="20"/>
          <w:szCs w:val="20"/>
        </w:rPr>
        <w:t>author_id</w:t>
      </w:r>
      <w:proofErr w:type="spellEnd"/>
      <w:r w:rsidRPr="00DC52CC">
        <w:rPr>
          <w:sz w:val="20"/>
          <w:szCs w:val="20"/>
        </w:rPr>
        <w:t>,</w:t>
      </w:r>
    </w:p>
    <w:p w14:paraId="5728BF8B" w14:textId="2D35EDC8" w:rsidR="000E0ACA" w:rsidRPr="00DC52CC" w:rsidRDefault="000E0ACA" w:rsidP="000E0ACA">
      <w:pPr>
        <w:pStyle w:val="FigureCaption"/>
        <w:rPr>
          <w:sz w:val="20"/>
          <w:szCs w:val="20"/>
        </w:rPr>
      </w:pPr>
      <w:r w:rsidRPr="00DC52CC">
        <w:rPr>
          <w:sz w:val="20"/>
          <w:szCs w:val="20"/>
        </w:rPr>
        <w:t xml:space="preserve">        'count</w:t>
      </w:r>
      <w:proofErr w:type="gramStart"/>
      <w:r w:rsidRPr="00DC52CC">
        <w:rPr>
          <w:sz w:val="20"/>
          <w:szCs w:val="20"/>
        </w:rPr>
        <w:t>' :</w:t>
      </w:r>
      <w:proofErr w:type="gramEnd"/>
      <w:r w:rsidRPr="00DC52CC">
        <w:rPr>
          <w:sz w:val="20"/>
          <w:szCs w:val="20"/>
        </w:rPr>
        <w:t xml:space="preserve"> </w:t>
      </w:r>
      <w:proofErr w:type="spellStart"/>
      <w:r w:rsidRPr="00DC52CC">
        <w:rPr>
          <w:sz w:val="20"/>
          <w:szCs w:val="20"/>
        </w:rPr>
        <w:t>tweet_count</w:t>
      </w:r>
      <w:proofErr w:type="spellEnd"/>
    </w:p>
    <w:p w14:paraId="514914B5" w14:textId="77949405" w:rsidR="000E0ACA" w:rsidRPr="00DC52CC" w:rsidRDefault="000E0ACA" w:rsidP="000E0ACA">
      <w:pPr>
        <w:pStyle w:val="FigureCaption"/>
        <w:rPr>
          <w:sz w:val="20"/>
          <w:szCs w:val="20"/>
        </w:rPr>
      </w:pPr>
      <w:r w:rsidRPr="00DC52CC">
        <w:rPr>
          <w:sz w:val="20"/>
          <w:szCs w:val="20"/>
        </w:rPr>
        <w:t xml:space="preserve">    }</w:t>
      </w:r>
    </w:p>
    <w:p w14:paraId="7BAC5318" w14:textId="7A8CA4BB" w:rsidR="000E0ACA" w:rsidRPr="00DC52CC" w:rsidRDefault="000E0ACA" w:rsidP="000E0ACA">
      <w:pPr>
        <w:pStyle w:val="FigureCaption"/>
        <w:rPr>
          <w:sz w:val="20"/>
          <w:szCs w:val="20"/>
        </w:rPr>
      </w:pPr>
      <w:r w:rsidRPr="00DC52CC">
        <w:rPr>
          <w:sz w:val="20"/>
          <w:szCs w:val="20"/>
        </w:rPr>
        <w:t xml:space="preserve">    </w:t>
      </w:r>
    </w:p>
    <w:p w14:paraId="1CFCBCC7" w14:textId="7710BD0C" w:rsidR="000E0ACA" w:rsidRPr="00DC52CC" w:rsidRDefault="000E0ACA" w:rsidP="000E0ACA">
      <w:pPr>
        <w:pStyle w:val="FigureCaption"/>
        <w:rPr>
          <w:sz w:val="20"/>
          <w:szCs w:val="20"/>
        </w:rPr>
      </w:pPr>
      <w:r w:rsidRPr="00DC52CC">
        <w:rPr>
          <w:sz w:val="20"/>
          <w:szCs w:val="20"/>
        </w:rPr>
        <w:t xml:space="preserve">    res = </w:t>
      </w:r>
      <w:proofErr w:type="spellStart"/>
      <w:proofErr w:type="gramStart"/>
      <w:r w:rsidRPr="00DC52CC">
        <w:rPr>
          <w:sz w:val="20"/>
          <w:szCs w:val="20"/>
        </w:rPr>
        <w:t>requests.get</w:t>
      </w:r>
      <w:proofErr w:type="spellEnd"/>
      <w:r w:rsidRPr="00DC52CC">
        <w:rPr>
          <w:sz w:val="20"/>
          <w:szCs w:val="20"/>
        </w:rPr>
        <w:t>(</w:t>
      </w:r>
      <w:proofErr w:type="spellStart"/>
      <w:proofErr w:type="gramEnd"/>
      <w:r w:rsidRPr="00DC52CC">
        <w:rPr>
          <w:sz w:val="20"/>
          <w:szCs w:val="20"/>
        </w:rPr>
        <w:t>search_url</w:t>
      </w:r>
      <w:proofErr w:type="spellEnd"/>
      <w:r w:rsidRPr="00DC52CC">
        <w:rPr>
          <w:sz w:val="20"/>
          <w:szCs w:val="20"/>
        </w:rPr>
        <w:t xml:space="preserve">, </w:t>
      </w:r>
      <w:proofErr w:type="spellStart"/>
      <w:r w:rsidRPr="00DC52CC">
        <w:rPr>
          <w:sz w:val="20"/>
          <w:szCs w:val="20"/>
        </w:rPr>
        <w:t>auth</w:t>
      </w:r>
      <w:proofErr w:type="spellEnd"/>
      <w:r w:rsidRPr="00DC52CC">
        <w:rPr>
          <w:sz w:val="20"/>
          <w:szCs w:val="20"/>
        </w:rPr>
        <w:t>=</w:t>
      </w:r>
      <w:proofErr w:type="spellStart"/>
      <w:r w:rsidRPr="00DC52CC">
        <w:rPr>
          <w:sz w:val="20"/>
          <w:szCs w:val="20"/>
        </w:rPr>
        <w:t>auth</w:t>
      </w:r>
      <w:proofErr w:type="spellEnd"/>
      <w:r w:rsidRPr="00DC52CC">
        <w:rPr>
          <w:sz w:val="20"/>
          <w:szCs w:val="20"/>
        </w:rPr>
        <w:t xml:space="preserve">, </w:t>
      </w:r>
      <w:proofErr w:type="spellStart"/>
      <w:r w:rsidRPr="00DC52CC">
        <w:rPr>
          <w:sz w:val="20"/>
          <w:szCs w:val="20"/>
        </w:rPr>
        <w:t>params</w:t>
      </w:r>
      <w:proofErr w:type="spellEnd"/>
      <w:r w:rsidRPr="00DC52CC">
        <w:rPr>
          <w:sz w:val="20"/>
          <w:szCs w:val="20"/>
        </w:rPr>
        <w:t>=</w:t>
      </w:r>
      <w:proofErr w:type="spellStart"/>
      <w:r w:rsidRPr="00DC52CC">
        <w:rPr>
          <w:sz w:val="20"/>
          <w:szCs w:val="20"/>
        </w:rPr>
        <w:t>params</w:t>
      </w:r>
      <w:proofErr w:type="spellEnd"/>
      <w:r w:rsidRPr="00DC52CC">
        <w:rPr>
          <w:sz w:val="20"/>
          <w:szCs w:val="20"/>
        </w:rPr>
        <w:t>)</w:t>
      </w:r>
    </w:p>
    <w:p w14:paraId="26E2D7EA" w14:textId="5A55101E" w:rsidR="000E0ACA" w:rsidRPr="00DC52CC" w:rsidRDefault="000E0ACA" w:rsidP="000E0ACA">
      <w:pPr>
        <w:pStyle w:val="FigureCaption"/>
        <w:rPr>
          <w:sz w:val="20"/>
          <w:szCs w:val="20"/>
        </w:rPr>
      </w:pPr>
      <w:r w:rsidRPr="00DC52CC">
        <w:rPr>
          <w:sz w:val="20"/>
          <w:szCs w:val="20"/>
        </w:rPr>
        <w:t xml:space="preserve">    if </w:t>
      </w:r>
      <w:proofErr w:type="spellStart"/>
      <w:proofErr w:type="gramStart"/>
      <w:r w:rsidRPr="00DC52CC">
        <w:rPr>
          <w:sz w:val="20"/>
          <w:szCs w:val="20"/>
        </w:rPr>
        <w:t>res.status</w:t>
      </w:r>
      <w:proofErr w:type="gramEnd"/>
      <w:r w:rsidRPr="00DC52CC">
        <w:rPr>
          <w:sz w:val="20"/>
          <w:szCs w:val="20"/>
        </w:rPr>
        <w:t>_code</w:t>
      </w:r>
      <w:proofErr w:type="spellEnd"/>
      <w:r w:rsidRPr="00DC52CC">
        <w:rPr>
          <w:sz w:val="20"/>
          <w:szCs w:val="20"/>
        </w:rPr>
        <w:t xml:space="preserve"> == 200:</w:t>
      </w:r>
    </w:p>
    <w:p w14:paraId="6781F9A2" w14:textId="2D422AC8" w:rsidR="000E0ACA" w:rsidRPr="00DC52CC" w:rsidRDefault="000E0ACA" w:rsidP="000E0ACA">
      <w:pPr>
        <w:pStyle w:val="FigureCaption"/>
        <w:rPr>
          <w:sz w:val="20"/>
          <w:szCs w:val="20"/>
        </w:rPr>
      </w:pPr>
      <w:r w:rsidRPr="00DC52CC">
        <w:rPr>
          <w:sz w:val="20"/>
          <w:szCs w:val="20"/>
        </w:rPr>
        <w:t xml:space="preserve">        tweets = </w:t>
      </w:r>
      <w:proofErr w:type="spellStart"/>
      <w:proofErr w:type="gramStart"/>
      <w:r w:rsidRPr="00DC52CC">
        <w:rPr>
          <w:sz w:val="20"/>
          <w:szCs w:val="20"/>
        </w:rPr>
        <w:t>res.json</w:t>
      </w:r>
      <w:proofErr w:type="spellEnd"/>
      <w:proofErr w:type="gramEnd"/>
      <w:r w:rsidRPr="00DC52CC">
        <w:rPr>
          <w:sz w:val="20"/>
          <w:szCs w:val="20"/>
        </w:rPr>
        <w:t>()</w:t>
      </w:r>
    </w:p>
    <w:p w14:paraId="00529C97" w14:textId="0B1471BA" w:rsidR="000E0ACA" w:rsidRPr="00DC52CC" w:rsidRDefault="000E0ACA" w:rsidP="000E0ACA">
      <w:pPr>
        <w:pStyle w:val="FigureCaption"/>
        <w:rPr>
          <w:sz w:val="20"/>
          <w:szCs w:val="20"/>
        </w:rPr>
      </w:pPr>
      <w:r w:rsidRPr="00DC52CC">
        <w:rPr>
          <w:sz w:val="20"/>
          <w:szCs w:val="20"/>
        </w:rPr>
        <w:t xml:space="preserve">        l = []</w:t>
      </w:r>
    </w:p>
    <w:p w14:paraId="7C4DED12" w14:textId="1B259ADB" w:rsidR="000E0ACA" w:rsidRPr="00DC52CC" w:rsidRDefault="000E0ACA" w:rsidP="000E0ACA">
      <w:pPr>
        <w:pStyle w:val="FigureCaption"/>
        <w:rPr>
          <w:sz w:val="20"/>
          <w:szCs w:val="20"/>
        </w:rPr>
      </w:pPr>
      <w:r w:rsidRPr="00DC52CC">
        <w:rPr>
          <w:sz w:val="20"/>
          <w:szCs w:val="20"/>
        </w:rPr>
        <w:t xml:space="preserve">        for tweet in tweets:</w:t>
      </w:r>
    </w:p>
    <w:p w14:paraId="548CCFCA" w14:textId="39F9F2FD" w:rsidR="000E0ACA" w:rsidRPr="00DC52CC" w:rsidRDefault="000E0ACA" w:rsidP="000E0ACA">
      <w:pPr>
        <w:pStyle w:val="FigureCaption"/>
        <w:rPr>
          <w:sz w:val="20"/>
          <w:szCs w:val="20"/>
        </w:rPr>
      </w:pPr>
      <w:r w:rsidRPr="00DC52CC">
        <w:rPr>
          <w:sz w:val="20"/>
          <w:szCs w:val="20"/>
        </w:rPr>
        <w:t xml:space="preserve">            </w:t>
      </w:r>
      <w:proofErr w:type="spellStart"/>
      <w:r w:rsidRPr="00DC52CC">
        <w:rPr>
          <w:sz w:val="20"/>
          <w:szCs w:val="20"/>
        </w:rPr>
        <w:t>dt</w:t>
      </w:r>
      <w:proofErr w:type="spellEnd"/>
      <w:r w:rsidRPr="00DC52CC">
        <w:rPr>
          <w:sz w:val="20"/>
          <w:szCs w:val="20"/>
        </w:rPr>
        <w:t xml:space="preserve"> = parse(tweet['</w:t>
      </w:r>
      <w:proofErr w:type="spellStart"/>
      <w:r w:rsidRPr="00DC52CC">
        <w:rPr>
          <w:sz w:val="20"/>
          <w:szCs w:val="20"/>
        </w:rPr>
        <w:t>created_at</w:t>
      </w:r>
      <w:proofErr w:type="spellEnd"/>
      <w:r w:rsidRPr="00DC52CC">
        <w:rPr>
          <w:sz w:val="20"/>
          <w:szCs w:val="20"/>
        </w:rPr>
        <w:t>'])</w:t>
      </w:r>
    </w:p>
    <w:p w14:paraId="390C512C" w14:textId="1E8706AB" w:rsidR="000E0ACA" w:rsidRPr="00DC52CC" w:rsidRDefault="000E0ACA" w:rsidP="000E0ACA">
      <w:pPr>
        <w:pStyle w:val="FigureCaption"/>
        <w:rPr>
          <w:sz w:val="20"/>
          <w:szCs w:val="20"/>
        </w:rPr>
      </w:pPr>
      <w:r w:rsidRPr="00DC52CC">
        <w:rPr>
          <w:sz w:val="20"/>
          <w:szCs w:val="20"/>
        </w:rPr>
        <w:t xml:space="preserve">            t = (</w:t>
      </w:r>
      <w:proofErr w:type="spellStart"/>
      <w:proofErr w:type="gramStart"/>
      <w:r w:rsidRPr="00DC52CC">
        <w:rPr>
          <w:sz w:val="20"/>
          <w:szCs w:val="20"/>
        </w:rPr>
        <w:t>dt.strftime</w:t>
      </w:r>
      <w:proofErr w:type="spellEnd"/>
      <w:proofErr w:type="gramEnd"/>
      <w:r w:rsidRPr="00DC52CC">
        <w:rPr>
          <w:sz w:val="20"/>
          <w:szCs w:val="20"/>
        </w:rPr>
        <w:t xml:space="preserve">('%m/%d/%y %H:%M:%S'), tweet['text'], </w:t>
      </w:r>
      <w:proofErr w:type="spellStart"/>
      <w:r w:rsidRPr="00DC52CC">
        <w:rPr>
          <w:sz w:val="20"/>
          <w:szCs w:val="20"/>
        </w:rPr>
        <w:t>author_id</w:t>
      </w:r>
      <w:proofErr w:type="spellEnd"/>
      <w:r w:rsidRPr="00DC52CC">
        <w:rPr>
          <w:sz w:val="20"/>
          <w:szCs w:val="20"/>
        </w:rPr>
        <w:t xml:space="preserve">)            </w:t>
      </w:r>
    </w:p>
    <w:p w14:paraId="2892E831" w14:textId="4C7FBD79" w:rsidR="000E0ACA" w:rsidRPr="00DC52CC" w:rsidRDefault="000E0ACA" w:rsidP="000E0ACA">
      <w:pPr>
        <w:pStyle w:val="FigureCaption"/>
        <w:rPr>
          <w:sz w:val="20"/>
          <w:szCs w:val="20"/>
        </w:rPr>
      </w:pPr>
      <w:r w:rsidRPr="00DC52CC">
        <w:rPr>
          <w:sz w:val="20"/>
          <w:szCs w:val="20"/>
        </w:rPr>
        <w:t xml:space="preserve">            </w:t>
      </w:r>
      <w:proofErr w:type="spellStart"/>
      <w:r w:rsidRPr="00DC52CC">
        <w:rPr>
          <w:sz w:val="20"/>
          <w:szCs w:val="20"/>
        </w:rPr>
        <w:t>l.append</w:t>
      </w:r>
      <w:proofErr w:type="spellEnd"/>
      <w:r w:rsidRPr="00DC52CC">
        <w:rPr>
          <w:sz w:val="20"/>
          <w:szCs w:val="20"/>
        </w:rPr>
        <w:t>(t)</w:t>
      </w:r>
    </w:p>
    <w:p w14:paraId="26E26629" w14:textId="76D1E56D" w:rsidR="000E0ACA" w:rsidRPr="00DC52CC" w:rsidRDefault="000E0ACA" w:rsidP="000E0ACA">
      <w:pPr>
        <w:pStyle w:val="FigureCaption"/>
        <w:rPr>
          <w:sz w:val="20"/>
          <w:szCs w:val="20"/>
        </w:rPr>
      </w:pPr>
      <w:r w:rsidRPr="00DC52CC">
        <w:rPr>
          <w:sz w:val="20"/>
          <w:szCs w:val="20"/>
        </w:rPr>
        <w:t xml:space="preserve">    else:</w:t>
      </w:r>
    </w:p>
    <w:p w14:paraId="5675FBE0" w14:textId="6A3584E4" w:rsidR="000E0ACA" w:rsidRPr="00DC52CC" w:rsidRDefault="000E0ACA" w:rsidP="000E0ACA">
      <w:pPr>
        <w:pStyle w:val="FigureCaption"/>
        <w:rPr>
          <w:sz w:val="20"/>
          <w:szCs w:val="20"/>
        </w:rPr>
      </w:pPr>
      <w:r w:rsidRPr="00DC52CC">
        <w:rPr>
          <w:sz w:val="20"/>
          <w:szCs w:val="20"/>
        </w:rPr>
        <w:t xml:space="preserve">        </w:t>
      </w:r>
      <w:proofErr w:type="gramStart"/>
      <w:r w:rsidRPr="00DC52CC">
        <w:rPr>
          <w:sz w:val="20"/>
          <w:szCs w:val="20"/>
        </w:rPr>
        <w:t>print(</w:t>
      </w:r>
      <w:proofErr w:type="gramEnd"/>
      <w:r w:rsidRPr="00DC52CC">
        <w:rPr>
          <w:sz w:val="20"/>
          <w:szCs w:val="20"/>
        </w:rPr>
        <w:t xml:space="preserve">"Something went wrong, Status Code ", </w:t>
      </w:r>
      <w:proofErr w:type="spellStart"/>
      <w:r w:rsidRPr="00DC52CC">
        <w:rPr>
          <w:sz w:val="20"/>
          <w:szCs w:val="20"/>
        </w:rPr>
        <w:t>res.status_code</w:t>
      </w:r>
      <w:proofErr w:type="spellEnd"/>
      <w:r w:rsidRPr="00DC52CC">
        <w:rPr>
          <w:sz w:val="20"/>
          <w:szCs w:val="20"/>
        </w:rPr>
        <w:t>)</w:t>
      </w:r>
    </w:p>
    <w:p w14:paraId="074C9712" w14:textId="5C509B7E" w:rsidR="000E0ACA" w:rsidRPr="00DC52CC" w:rsidRDefault="000E0ACA" w:rsidP="000E0ACA">
      <w:pPr>
        <w:pStyle w:val="FigureCaption"/>
        <w:rPr>
          <w:sz w:val="20"/>
          <w:szCs w:val="20"/>
        </w:rPr>
      </w:pPr>
      <w:r w:rsidRPr="00DC52CC">
        <w:rPr>
          <w:sz w:val="20"/>
          <w:szCs w:val="20"/>
        </w:rPr>
        <w:t xml:space="preserve">    return l</w:t>
      </w:r>
    </w:p>
    <w:p w14:paraId="204C4716" w14:textId="1B6A1EFF" w:rsidR="000E0ACA" w:rsidRPr="00DC52CC" w:rsidRDefault="000E0ACA" w:rsidP="000E0ACA">
      <w:pPr>
        <w:pStyle w:val="FigureCaption"/>
        <w:rPr>
          <w:sz w:val="20"/>
          <w:szCs w:val="20"/>
        </w:rPr>
      </w:pPr>
    </w:p>
    <w:p w14:paraId="294FDDA7" w14:textId="4CE04D67" w:rsidR="000E0ACA" w:rsidRPr="00DC52CC" w:rsidRDefault="000E0ACA" w:rsidP="000E0ACA">
      <w:pPr>
        <w:pStyle w:val="FigureCaption"/>
        <w:rPr>
          <w:sz w:val="20"/>
          <w:szCs w:val="20"/>
        </w:rPr>
      </w:pPr>
      <w:r w:rsidRPr="00DC52CC">
        <w:rPr>
          <w:sz w:val="20"/>
          <w:szCs w:val="20"/>
        </w:rPr>
        <w:t xml:space="preserve">def </w:t>
      </w:r>
      <w:proofErr w:type="gramStart"/>
      <w:r w:rsidRPr="00DC52CC">
        <w:rPr>
          <w:sz w:val="20"/>
          <w:szCs w:val="20"/>
        </w:rPr>
        <w:t>main(</w:t>
      </w:r>
      <w:proofErr w:type="gramEnd"/>
      <w:r w:rsidRPr="00DC52CC">
        <w:rPr>
          <w:sz w:val="20"/>
          <w:szCs w:val="20"/>
        </w:rPr>
        <w:t>):</w:t>
      </w:r>
    </w:p>
    <w:p w14:paraId="77F70E28" w14:textId="1130F83E" w:rsidR="000E0ACA" w:rsidRPr="00DC52CC" w:rsidRDefault="000E0ACA" w:rsidP="000E0ACA">
      <w:pPr>
        <w:pStyle w:val="FigureCaption"/>
        <w:rPr>
          <w:sz w:val="20"/>
          <w:szCs w:val="20"/>
        </w:rPr>
      </w:pPr>
      <w:r w:rsidRPr="00DC52CC">
        <w:rPr>
          <w:sz w:val="20"/>
          <w:szCs w:val="20"/>
        </w:rPr>
        <w:t xml:space="preserve">    pattern = "@</w:t>
      </w:r>
      <w:proofErr w:type="spellStart"/>
      <w:r w:rsidRPr="00DC52CC">
        <w:rPr>
          <w:sz w:val="20"/>
          <w:szCs w:val="20"/>
        </w:rPr>
        <w:t>ScienceNews</w:t>
      </w:r>
      <w:proofErr w:type="spellEnd"/>
      <w:r w:rsidRPr="00DC52CC">
        <w:rPr>
          <w:sz w:val="20"/>
          <w:szCs w:val="20"/>
        </w:rPr>
        <w:t>"</w:t>
      </w:r>
    </w:p>
    <w:p w14:paraId="5BE7011A" w14:textId="676ACB96" w:rsidR="000E0ACA" w:rsidRPr="00DC52CC" w:rsidRDefault="000E0ACA" w:rsidP="000E0ACA">
      <w:pPr>
        <w:pStyle w:val="FigureCaption"/>
        <w:rPr>
          <w:sz w:val="20"/>
          <w:szCs w:val="20"/>
        </w:rPr>
      </w:pPr>
      <w:r w:rsidRPr="00DC52CC">
        <w:rPr>
          <w:sz w:val="20"/>
          <w:szCs w:val="20"/>
        </w:rPr>
        <w:t xml:space="preserve">    </w:t>
      </w:r>
      <w:proofErr w:type="spellStart"/>
      <w:r w:rsidRPr="00DC52CC">
        <w:rPr>
          <w:sz w:val="20"/>
          <w:szCs w:val="20"/>
        </w:rPr>
        <w:t>tweet_count</w:t>
      </w:r>
      <w:proofErr w:type="spellEnd"/>
      <w:r w:rsidRPr="00DC52CC">
        <w:rPr>
          <w:sz w:val="20"/>
          <w:szCs w:val="20"/>
        </w:rPr>
        <w:t xml:space="preserve"> = 100</w:t>
      </w:r>
    </w:p>
    <w:p w14:paraId="482223ED" w14:textId="3AF9122C" w:rsidR="000E0ACA" w:rsidRPr="00DC52CC" w:rsidRDefault="000E0ACA" w:rsidP="000E0ACA">
      <w:pPr>
        <w:pStyle w:val="FigureCaption"/>
        <w:rPr>
          <w:sz w:val="20"/>
          <w:szCs w:val="20"/>
        </w:rPr>
      </w:pPr>
      <w:r w:rsidRPr="00DC52CC">
        <w:rPr>
          <w:sz w:val="20"/>
          <w:szCs w:val="20"/>
        </w:rPr>
        <w:t xml:space="preserve">    l = </w:t>
      </w:r>
      <w:proofErr w:type="spellStart"/>
      <w:r w:rsidRPr="00DC52CC">
        <w:rPr>
          <w:sz w:val="20"/>
          <w:szCs w:val="20"/>
        </w:rPr>
        <w:t>search_</w:t>
      </w:r>
      <w:proofErr w:type="gramStart"/>
      <w:r w:rsidRPr="00DC52CC">
        <w:rPr>
          <w:sz w:val="20"/>
          <w:szCs w:val="20"/>
        </w:rPr>
        <w:t>tweets</w:t>
      </w:r>
      <w:proofErr w:type="spellEnd"/>
      <w:r w:rsidRPr="00DC52CC">
        <w:rPr>
          <w:sz w:val="20"/>
          <w:szCs w:val="20"/>
        </w:rPr>
        <w:t>(</w:t>
      </w:r>
      <w:proofErr w:type="spellStart"/>
      <w:proofErr w:type="gramEnd"/>
      <w:r w:rsidRPr="00DC52CC">
        <w:rPr>
          <w:sz w:val="20"/>
          <w:szCs w:val="20"/>
        </w:rPr>
        <w:t>author_id</w:t>
      </w:r>
      <w:proofErr w:type="spellEnd"/>
      <w:r w:rsidRPr="00DC52CC">
        <w:rPr>
          <w:sz w:val="20"/>
          <w:szCs w:val="20"/>
        </w:rPr>
        <w:t xml:space="preserve">=pattern, </w:t>
      </w:r>
      <w:proofErr w:type="spellStart"/>
      <w:r w:rsidRPr="00DC52CC">
        <w:rPr>
          <w:sz w:val="20"/>
          <w:szCs w:val="20"/>
        </w:rPr>
        <w:t>tweet_count</w:t>
      </w:r>
      <w:proofErr w:type="spellEnd"/>
      <w:r w:rsidRPr="00DC52CC">
        <w:rPr>
          <w:sz w:val="20"/>
          <w:szCs w:val="20"/>
        </w:rPr>
        <w:t xml:space="preserve">= </w:t>
      </w:r>
      <w:proofErr w:type="spellStart"/>
      <w:r w:rsidRPr="00DC52CC">
        <w:rPr>
          <w:sz w:val="20"/>
          <w:szCs w:val="20"/>
        </w:rPr>
        <w:t>tweet_count</w:t>
      </w:r>
      <w:proofErr w:type="spellEnd"/>
      <w:r w:rsidRPr="00DC52CC">
        <w:rPr>
          <w:sz w:val="20"/>
          <w:szCs w:val="20"/>
        </w:rPr>
        <w:t>)</w:t>
      </w:r>
    </w:p>
    <w:p w14:paraId="60C92100" w14:textId="4E829957" w:rsidR="000E0ACA" w:rsidRPr="00DC52CC" w:rsidRDefault="000E0ACA" w:rsidP="000E0ACA">
      <w:pPr>
        <w:pStyle w:val="FigureCaption"/>
        <w:rPr>
          <w:sz w:val="20"/>
          <w:szCs w:val="20"/>
        </w:rPr>
      </w:pPr>
      <w:r w:rsidRPr="00DC52CC">
        <w:rPr>
          <w:sz w:val="20"/>
          <w:szCs w:val="20"/>
        </w:rPr>
        <w:t xml:space="preserve">    </w:t>
      </w:r>
      <w:proofErr w:type="spellStart"/>
      <w:r w:rsidRPr="00DC52CC">
        <w:rPr>
          <w:sz w:val="20"/>
          <w:szCs w:val="20"/>
        </w:rPr>
        <w:t>df</w:t>
      </w:r>
      <w:proofErr w:type="spellEnd"/>
      <w:r w:rsidRPr="00DC52CC">
        <w:rPr>
          <w:sz w:val="20"/>
          <w:szCs w:val="20"/>
        </w:rPr>
        <w:t xml:space="preserve"> = </w:t>
      </w:r>
      <w:proofErr w:type="spellStart"/>
      <w:proofErr w:type="gramStart"/>
      <w:r w:rsidRPr="00DC52CC">
        <w:rPr>
          <w:sz w:val="20"/>
          <w:szCs w:val="20"/>
        </w:rPr>
        <w:t>pd.DataFrame</w:t>
      </w:r>
      <w:proofErr w:type="spellEnd"/>
      <w:proofErr w:type="gramEnd"/>
      <w:r w:rsidRPr="00DC52CC">
        <w:rPr>
          <w:sz w:val="20"/>
          <w:szCs w:val="20"/>
        </w:rPr>
        <w:t>(l, columns=['Created At', 'Tweet Text', 'Tweet Author'])</w:t>
      </w:r>
    </w:p>
    <w:p w14:paraId="1F03D80A" w14:textId="02BEF331" w:rsidR="000E0ACA" w:rsidRPr="00DC52CC" w:rsidRDefault="000E0ACA" w:rsidP="000E0ACA">
      <w:pPr>
        <w:pStyle w:val="FigureCaption"/>
        <w:rPr>
          <w:sz w:val="20"/>
          <w:szCs w:val="20"/>
        </w:rPr>
      </w:pPr>
      <w:r w:rsidRPr="00DC52CC">
        <w:rPr>
          <w:sz w:val="20"/>
          <w:szCs w:val="20"/>
        </w:rPr>
        <w:t xml:space="preserve">    return df</w:t>
      </w:r>
    </w:p>
    <w:p w14:paraId="7183C5B5" w14:textId="72845652" w:rsidR="000E0ACA" w:rsidRPr="00DC52CC" w:rsidRDefault="000E0ACA" w:rsidP="000E0ACA">
      <w:pPr>
        <w:pStyle w:val="FigureCaption"/>
        <w:rPr>
          <w:sz w:val="20"/>
          <w:szCs w:val="20"/>
        </w:rPr>
      </w:pPr>
    </w:p>
    <w:p w14:paraId="0EC65B21" w14:textId="7CBD3214" w:rsidR="0037551B" w:rsidRPr="00DC52CC" w:rsidRDefault="000E0ACA" w:rsidP="000E0ACA">
      <w:pPr>
        <w:pStyle w:val="FigureCaption"/>
        <w:rPr>
          <w:sz w:val="20"/>
          <w:szCs w:val="20"/>
        </w:rPr>
      </w:pPr>
      <w:proofErr w:type="gramStart"/>
      <w:r w:rsidRPr="00DC52CC">
        <w:rPr>
          <w:sz w:val="20"/>
          <w:szCs w:val="20"/>
        </w:rPr>
        <w:t>main(</w:t>
      </w:r>
      <w:proofErr w:type="gramEnd"/>
      <w:r w:rsidRPr="00DC52CC">
        <w:rPr>
          <w:sz w:val="20"/>
          <w:szCs w:val="20"/>
        </w:rPr>
        <w:t>)</w:t>
      </w:r>
    </w:p>
    <w:p w14:paraId="739117C7" w14:textId="013725A7" w:rsidR="000F463B" w:rsidRPr="00DC52CC" w:rsidDel="008A38B8" w:rsidRDefault="000F463B" w:rsidP="000E0ACA">
      <w:pPr>
        <w:pStyle w:val="FigureCaption"/>
        <w:rPr>
          <w:del w:id="167" w:author="Brandon de la Houssaye" w:date="2018-11-24T17:20:00Z"/>
          <w:sz w:val="20"/>
          <w:szCs w:val="20"/>
        </w:rPr>
      </w:pPr>
    </w:p>
    <w:p w14:paraId="551FBC94" w14:textId="3D926DE8" w:rsidR="000F463B" w:rsidRPr="00DC52CC" w:rsidRDefault="000F463B" w:rsidP="000E0ACA">
      <w:pPr>
        <w:pStyle w:val="FigureCaption"/>
        <w:rPr>
          <w:sz w:val="20"/>
          <w:szCs w:val="20"/>
        </w:rPr>
      </w:pPr>
    </w:p>
    <w:p w14:paraId="358F2597" w14:textId="200358A5" w:rsidR="000F463B" w:rsidRPr="00DC52CC" w:rsidRDefault="000F463B" w:rsidP="000F463B">
      <w:pPr>
        <w:pStyle w:val="Heading1"/>
      </w:pPr>
      <w:r w:rsidRPr="00DC52CC">
        <w:t xml:space="preserve">Index </w:t>
      </w:r>
      <w:r w:rsidR="000B35E5" w:rsidRPr="00DC52CC">
        <w:t>3</w:t>
      </w:r>
    </w:p>
    <w:p w14:paraId="6A0A5E22" w14:textId="77777777" w:rsidR="000F463B" w:rsidRPr="00DC52CC" w:rsidRDefault="000F463B" w:rsidP="000F463B">
      <w:pPr>
        <w:pStyle w:val="FigureCaption"/>
        <w:rPr>
          <w:sz w:val="20"/>
          <w:szCs w:val="20"/>
        </w:rPr>
      </w:pPr>
      <w:r w:rsidRPr="00DC52CC">
        <w:rPr>
          <w:sz w:val="20"/>
          <w:szCs w:val="20"/>
        </w:rPr>
        <w:t>##############</w:t>
      </w:r>
    </w:p>
    <w:p w14:paraId="2ACA2D52" w14:textId="2DF05383" w:rsidR="000F463B" w:rsidRPr="00DC52CC" w:rsidRDefault="000F463B" w:rsidP="000F463B">
      <w:pPr>
        <w:pStyle w:val="FigureCaption"/>
        <w:rPr>
          <w:sz w:val="20"/>
          <w:szCs w:val="20"/>
        </w:rPr>
      </w:pPr>
      <w:r w:rsidRPr="00DC52CC">
        <w:rPr>
          <w:sz w:val="20"/>
          <w:szCs w:val="20"/>
        </w:rPr>
        <w:t>#</w:t>
      </w:r>
      <w:r w:rsidR="00E50EE5" w:rsidRPr="00DC52CC">
        <w:rPr>
          <w:sz w:val="20"/>
          <w:szCs w:val="20"/>
        </w:rPr>
        <w:t>TIMELINE CODE</w:t>
      </w:r>
    </w:p>
    <w:p w14:paraId="29397D01" w14:textId="77777777" w:rsidR="000F463B" w:rsidRPr="00DC52CC" w:rsidRDefault="000F463B" w:rsidP="000F463B">
      <w:pPr>
        <w:pStyle w:val="FigureCaption"/>
        <w:rPr>
          <w:sz w:val="20"/>
          <w:szCs w:val="20"/>
        </w:rPr>
      </w:pPr>
      <w:r w:rsidRPr="00DC52CC">
        <w:rPr>
          <w:sz w:val="20"/>
          <w:szCs w:val="20"/>
        </w:rPr>
        <w:t>##############</w:t>
      </w:r>
    </w:p>
    <w:p w14:paraId="53351E4F" w14:textId="4C29B2B3" w:rsidR="000F463B" w:rsidRDefault="000F463B" w:rsidP="000F463B">
      <w:pPr>
        <w:rPr>
          <w:ins w:id="168" w:author="Brandon de la Houssaye" w:date="2018-11-24T16:15:00Z"/>
        </w:rPr>
      </w:pPr>
    </w:p>
    <w:p w14:paraId="786DA6A1" w14:textId="77777777" w:rsidR="00DF2544" w:rsidRDefault="00DF2544" w:rsidP="00DF2544">
      <w:pPr>
        <w:rPr>
          <w:ins w:id="169" w:author="Brandon de la Houssaye" w:date="2018-11-24T16:21:00Z"/>
        </w:rPr>
      </w:pPr>
      <w:ins w:id="170" w:author="Brandon de la Houssaye" w:date="2018-11-24T16:21:00Z">
        <w:r>
          <w:t># Imports of the respective libraries</w:t>
        </w:r>
      </w:ins>
    </w:p>
    <w:p w14:paraId="219E5D29" w14:textId="77777777" w:rsidR="00DF2544" w:rsidRDefault="00DF2544" w:rsidP="00DF2544">
      <w:pPr>
        <w:rPr>
          <w:ins w:id="171" w:author="Brandon de la Houssaye" w:date="2018-11-24T16:21:00Z"/>
        </w:rPr>
      </w:pPr>
      <w:ins w:id="172" w:author="Brandon de la Houssaye" w:date="2018-11-24T16:21:00Z">
        <w:r>
          <w:t>import requests</w:t>
        </w:r>
      </w:ins>
    </w:p>
    <w:p w14:paraId="5368AC4F" w14:textId="77777777" w:rsidR="00DF2544" w:rsidRDefault="00DF2544" w:rsidP="00DF2544">
      <w:pPr>
        <w:rPr>
          <w:ins w:id="173" w:author="Brandon de la Houssaye" w:date="2018-11-24T16:21:00Z"/>
        </w:rPr>
      </w:pPr>
      <w:ins w:id="174" w:author="Brandon de la Houssaye" w:date="2018-11-24T16:21:00Z">
        <w:r>
          <w:t>import pandas as pd</w:t>
        </w:r>
      </w:ins>
    </w:p>
    <w:p w14:paraId="71A7384D" w14:textId="77777777" w:rsidR="00DF2544" w:rsidRDefault="00DF2544" w:rsidP="00DF2544">
      <w:pPr>
        <w:rPr>
          <w:ins w:id="175" w:author="Brandon de la Houssaye" w:date="2018-11-24T16:21:00Z"/>
        </w:rPr>
      </w:pPr>
      <w:ins w:id="176" w:author="Brandon de la Houssaye" w:date="2018-11-24T16:21:00Z">
        <w:r>
          <w:t xml:space="preserve">from bs4 import </w:t>
        </w:r>
        <w:proofErr w:type="spellStart"/>
        <w:r>
          <w:t>BeautifulSoup</w:t>
        </w:r>
        <w:proofErr w:type="spellEnd"/>
      </w:ins>
    </w:p>
    <w:p w14:paraId="3727C780" w14:textId="77777777" w:rsidR="00DF2544" w:rsidRDefault="00DF2544" w:rsidP="00DF2544">
      <w:pPr>
        <w:rPr>
          <w:ins w:id="177" w:author="Brandon de la Houssaye" w:date="2018-11-24T16:21:00Z"/>
        </w:rPr>
      </w:pPr>
    </w:p>
    <w:p w14:paraId="0C1D5823" w14:textId="77777777" w:rsidR="00DF2544" w:rsidRDefault="00DF2544" w:rsidP="00DF2544">
      <w:pPr>
        <w:rPr>
          <w:ins w:id="178" w:author="Brandon de la Houssaye" w:date="2018-11-24T16:21:00Z"/>
        </w:rPr>
      </w:pPr>
      <w:ins w:id="179" w:author="Brandon de la Houssaye" w:date="2018-11-24T16:21:00Z">
        <w:r>
          <w:t># Convert HTML table to a list of lists for each row</w:t>
        </w:r>
      </w:ins>
    </w:p>
    <w:p w14:paraId="5CCAFA00" w14:textId="77777777" w:rsidR="00DF2544" w:rsidRDefault="00DF2544" w:rsidP="00DF2544">
      <w:pPr>
        <w:rPr>
          <w:ins w:id="180" w:author="Brandon de la Houssaye" w:date="2018-11-24T16:21:00Z"/>
        </w:rPr>
      </w:pPr>
      <w:ins w:id="181" w:author="Brandon de la Houssaye" w:date="2018-11-24T16:21:00Z">
        <w:r>
          <w:t xml:space="preserve"># so as to easily load the same pandas </w:t>
        </w:r>
        <w:proofErr w:type="spellStart"/>
        <w:r>
          <w:t>dataframe</w:t>
        </w:r>
        <w:proofErr w:type="spellEnd"/>
        <w:r>
          <w:t>.</w:t>
        </w:r>
      </w:ins>
    </w:p>
    <w:p w14:paraId="71E5B02F" w14:textId="77777777" w:rsidR="00DF2544" w:rsidRDefault="00DF2544" w:rsidP="00DF2544">
      <w:pPr>
        <w:rPr>
          <w:ins w:id="182" w:author="Brandon de la Houssaye" w:date="2018-11-24T16:21:00Z"/>
        </w:rPr>
      </w:pPr>
    </w:p>
    <w:p w14:paraId="13A4E148" w14:textId="77777777" w:rsidR="00DF2544" w:rsidRDefault="00DF2544" w:rsidP="00DF2544">
      <w:pPr>
        <w:rPr>
          <w:ins w:id="183" w:author="Brandon de la Houssaye" w:date="2018-11-24T16:21:00Z"/>
        </w:rPr>
      </w:pPr>
      <w:ins w:id="184" w:author="Brandon de la Houssaye" w:date="2018-11-24T16:21:00Z">
        <w:r>
          <w:t xml:space="preserve">def </w:t>
        </w:r>
        <w:proofErr w:type="spellStart"/>
        <w:r>
          <w:t>generate_raw_table</w:t>
        </w:r>
        <w:proofErr w:type="spellEnd"/>
        <w:r>
          <w:t>(</w:t>
        </w:r>
        <w:proofErr w:type="spellStart"/>
        <w:r>
          <w:t>html_table</w:t>
        </w:r>
        <w:proofErr w:type="spellEnd"/>
        <w:r>
          <w:t>):</w:t>
        </w:r>
      </w:ins>
    </w:p>
    <w:p w14:paraId="37633157" w14:textId="77777777" w:rsidR="00DF2544" w:rsidRDefault="00DF2544" w:rsidP="00DF2544">
      <w:pPr>
        <w:rPr>
          <w:ins w:id="185" w:author="Brandon de la Houssaye" w:date="2018-11-24T16:21:00Z"/>
        </w:rPr>
      </w:pPr>
      <w:ins w:id="186" w:author="Brandon de la Houssaye" w:date="2018-11-24T16:21:00Z">
        <w:r>
          <w:t xml:space="preserve">    table = []    </w:t>
        </w:r>
      </w:ins>
    </w:p>
    <w:p w14:paraId="7368BA8F" w14:textId="77777777" w:rsidR="00DF2544" w:rsidRDefault="00DF2544" w:rsidP="00DF2544">
      <w:pPr>
        <w:rPr>
          <w:ins w:id="187" w:author="Brandon de la Houssaye" w:date="2018-11-24T16:21:00Z"/>
        </w:rPr>
      </w:pPr>
      <w:ins w:id="188" w:author="Brandon de la Houssaye" w:date="2018-11-24T16:21:00Z">
        <w:r>
          <w:t xml:space="preserve">    year, date, event = None, None, None</w:t>
        </w:r>
      </w:ins>
    </w:p>
    <w:p w14:paraId="13C9E5A1" w14:textId="77777777" w:rsidR="00DF2544" w:rsidRDefault="00DF2544" w:rsidP="00DF2544">
      <w:pPr>
        <w:rPr>
          <w:ins w:id="189" w:author="Brandon de la Houssaye" w:date="2018-11-24T16:21:00Z"/>
        </w:rPr>
      </w:pPr>
      <w:ins w:id="190" w:author="Brandon de la Houssaye" w:date="2018-11-24T16:21:00Z">
        <w:r>
          <w:t xml:space="preserve">    # find all rows from the table</w:t>
        </w:r>
      </w:ins>
    </w:p>
    <w:p w14:paraId="437B17B2" w14:textId="77777777" w:rsidR="00DF2544" w:rsidRDefault="00DF2544" w:rsidP="00DF2544">
      <w:pPr>
        <w:rPr>
          <w:ins w:id="191" w:author="Brandon de la Houssaye" w:date="2018-11-24T16:21:00Z"/>
        </w:rPr>
      </w:pPr>
      <w:ins w:id="192" w:author="Brandon de la Houssaye" w:date="2018-11-24T16:21:00Z">
        <w:r>
          <w:t xml:space="preserve">    for row in </w:t>
        </w:r>
        <w:proofErr w:type="spellStart"/>
        <w:r>
          <w:t>html_</w:t>
        </w:r>
        <w:proofErr w:type="gramStart"/>
        <w:r>
          <w:t>table.find</w:t>
        </w:r>
        <w:proofErr w:type="gramEnd"/>
        <w:r>
          <w:t>_all</w:t>
        </w:r>
        <w:proofErr w:type="spellEnd"/>
        <w:r>
          <w:t>('</w:t>
        </w:r>
        <w:proofErr w:type="spellStart"/>
        <w:r>
          <w:t>tr</w:t>
        </w:r>
        <w:proofErr w:type="spellEnd"/>
        <w:r>
          <w:t>'):</w:t>
        </w:r>
      </w:ins>
    </w:p>
    <w:p w14:paraId="6448E912" w14:textId="77777777" w:rsidR="00DF2544" w:rsidRDefault="00DF2544" w:rsidP="00DF2544">
      <w:pPr>
        <w:rPr>
          <w:ins w:id="193" w:author="Brandon de la Houssaye" w:date="2018-11-24T16:21:00Z"/>
        </w:rPr>
      </w:pPr>
      <w:ins w:id="194" w:author="Brandon de la Houssaye" w:date="2018-11-24T16:21:00Z">
        <w:r>
          <w:t xml:space="preserve">        r</w:t>
        </w:r>
        <w:proofErr w:type="gramStart"/>
        <w:r>
          <w:t>=[</w:t>
        </w:r>
        <w:proofErr w:type="gramEnd"/>
        <w:r>
          <w:t xml:space="preserve">]        </w:t>
        </w:r>
      </w:ins>
    </w:p>
    <w:p w14:paraId="5C223679" w14:textId="77777777" w:rsidR="00DF2544" w:rsidRDefault="00DF2544" w:rsidP="00DF2544">
      <w:pPr>
        <w:rPr>
          <w:ins w:id="195" w:author="Brandon de la Houssaye" w:date="2018-11-24T16:21:00Z"/>
        </w:rPr>
      </w:pPr>
      <w:ins w:id="196" w:author="Brandon de la Houssaye" w:date="2018-11-24T16:21:00Z">
        <w:r>
          <w:t xml:space="preserve">        # find all columns from the row</w:t>
        </w:r>
      </w:ins>
    </w:p>
    <w:p w14:paraId="27909F1E" w14:textId="77777777" w:rsidR="00DF2544" w:rsidRDefault="00DF2544" w:rsidP="00DF2544">
      <w:pPr>
        <w:rPr>
          <w:ins w:id="197" w:author="Brandon de la Houssaye" w:date="2018-11-24T16:21:00Z"/>
        </w:rPr>
      </w:pPr>
      <w:ins w:id="198" w:author="Brandon de la Houssaye" w:date="2018-11-24T16:21:00Z">
        <w:r>
          <w:t xml:space="preserve">        for col in </w:t>
        </w:r>
        <w:proofErr w:type="spellStart"/>
        <w:proofErr w:type="gramStart"/>
        <w:r>
          <w:t>row.find</w:t>
        </w:r>
        <w:proofErr w:type="gramEnd"/>
        <w:r>
          <w:t>_all</w:t>
        </w:r>
        <w:proofErr w:type="spellEnd"/>
        <w:r>
          <w:t>('td'):</w:t>
        </w:r>
      </w:ins>
    </w:p>
    <w:p w14:paraId="72350F99" w14:textId="77777777" w:rsidR="00DF2544" w:rsidRDefault="00DF2544" w:rsidP="00DF2544">
      <w:pPr>
        <w:rPr>
          <w:ins w:id="199" w:author="Brandon de la Houssaye" w:date="2018-11-24T16:21:00Z"/>
        </w:rPr>
      </w:pPr>
      <w:ins w:id="200" w:author="Brandon de la Houssaye" w:date="2018-11-24T16:21:00Z">
        <w:r>
          <w:t xml:space="preserve">            </w:t>
        </w:r>
      </w:ins>
    </w:p>
    <w:p w14:paraId="78A44848" w14:textId="77777777" w:rsidR="00DF2544" w:rsidRDefault="00DF2544" w:rsidP="00DF2544">
      <w:pPr>
        <w:rPr>
          <w:ins w:id="201" w:author="Brandon de la Houssaye" w:date="2018-11-24T16:21:00Z"/>
        </w:rPr>
      </w:pPr>
      <w:ins w:id="202" w:author="Brandon de la Houssaye" w:date="2018-11-24T16:21:00Z">
        <w:r>
          <w:t xml:space="preserve">            # remove extra spaces from cell value</w:t>
        </w:r>
      </w:ins>
    </w:p>
    <w:p w14:paraId="5175DAFB" w14:textId="77777777" w:rsidR="00DF2544" w:rsidRDefault="00DF2544" w:rsidP="00DF2544">
      <w:pPr>
        <w:rPr>
          <w:ins w:id="203" w:author="Brandon de la Houssaye" w:date="2018-11-24T16:21:00Z"/>
        </w:rPr>
      </w:pPr>
      <w:ins w:id="204" w:author="Brandon de la Houssaye" w:date="2018-11-24T16:21:00Z">
        <w:r>
          <w:t xml:space="preserve">            cell = </w:t>
        </w:r>
        <w:proofErr w:type="spellStart"/>
        <w:r>
          <w:t>col.</w:t>
        </w:r>
        <w:proofErr w:type="gramStart"/>
        <w:r>
          <w:t>text.strip</w:t>
        </w:r>
        <w:proofErr w:type="spellEnd"/>
        <w:proofErr w:type="gramEnd"/>
        <w:r>
          <w:t>()</w:t>
        </w:r>
      </w:ins>
    </w:p>
    <w:p w14:paraId="315EAD85" w14:textId="77777777" w:rsidR="00DF2544" w:rsidRDefault="00DF2544" w:rsidP="00DF2544">
      <w:pPr>
        <w:rPr>
          <w:ins w:id="205" w:author="Brandon de la Houssaye" w:date="2018-11-24T16:21:00Z"/>
        </w:rPr>
      </w:pPr>
      <w:ins w:id="206" w:author="Brandon de la Houssaye" w:date="2018-11-24T16:21:00Z">
        <w:r>
          <w:t xml:space="preserve">            </w:t>
        </w:r>
      </w:ins>
    </w:p>
    <w:p w14:paraId="18339518" w14:textId="77777777" w:rsidR="00DF2544" w:rsidRDefault="00DF2544" w:rsidP="00DF2544">
      <w:pPr>
        <w:rPr>
          <w:ins w:id="207" w:author="Brandon de la Houssaye" w:date="2018-11-24T16:21:00Z"/>
        </w:rPr>
      </w:pPr>
      <w:ins w:id="208" w:author="Brandon de la Houssaye" w:date="2018-11-24T16:21:00Z">
        <w:r>
          <w:t xml:space="preserve">            # if the text is of 4 chars, store it as year if it's an integer </w:t>
        </w:r>
      </w:ins>
    </w:p>
    <w:p w14:paraId="0DEB8207" w14:textId="77777777" w:rsidR="00DF2544" w:rsidRDefault="00DF2544" w:rsidP="00DF2544">
      <w:pPr>
        <w:rPr>
          <w:ins w:id="209" w:author="Brandon de la Houssaye" w:date="2018-11-24T16:21:00Z"/>
        </w:rPr>
      </w:pPr>
      <w:ins w:id="210" w:author="Brandon de la Houssaye" w:date="2018-11-24T16:21:00Z">
        <w:r>
          <w:t xml:space="preserve">            if </w:t>
        </w:r>
        <w:proofErr w:type="spellStart"/>
        <w:r>
          <w:t>len</w:t>
        </w:r>
        <w:proofErr w:type="spellEnd"/>
        <w:r>
          <w:t xml:space="preserve">(cell) == 4:  </w:t>
        </w:r>
      </w:ins>
    </w:p>
    <w:p w14:paraId="1EE804E3" w14:textId="77777777" w:rsidR="00DF2544" w:rsidRDefault="00DF2544" w:rsidP="00DF2544">
      <w:pPr>
        <w:rPr>
          <w:ins w:id="211" w:author="Brandon de la Houssaye" w:date="2018-11-24T16:21:00Z"/>
        </w:rPr>
      </w:pPr>
      <w:ins w:id="212" w:author="Brandon de la Houssaye" w:date="2018-11-24T16:21:00Z">
        <w:r>
          <w:t xml:space="preserve">                try:</w:t>
        </w:r>
      </w:ins>
    </w:p>
    <w:p w14:paraId="461030BC" w14:textId="77777777" w:rsidR="00DF2544" w:rsidRDefault="00DF2544" w:rsidP="00DF2544">
      <w:pPr>
        <w:rPr>
          <w:ins w:id="213" w:author="Brandon de la Houssaye" w:date="2018-11-24T16:21:00Z"/>
        </w:rPr>
      </w:pPr>
      <w:ins w:id="214" w:author="Brandon de la Houssaye" w:date="2018-11-24T16:21:00Z">
        <w:r>
          <w:t xml:space="preserve">                    # distinguish between 1901 and July</w:t>
        </w:r>
      </w:ins>
    </w:p>
    <w:p w14:paraId="762A85F1" w14:textId="77777777" w:rsidR="00DF2544" w:rsidRDefault="00DF2544" w:rsidP="00DF2544">
      <w:pPr>
        <w:rPr>
          <w:ins w:id="215" w:author="Brandon de la Houssaye" w:date="2018-11-24T16:21:00Z"/>
        </w:rPr>
      </w:pPr>
      <w:ins w:id="216" w:author="Brandon de la Houssaye" w:date="2018-11-24T16:21:00Z">
        <w:r>
          <w:t xml:space="preserve">                    year = int(cell)</w:t>
        </w:r>
      </w:ins>
    </w:p>
    <w:p w14:paraId="58617319" w14:textId="77777777" w:rsidR="00DF2544" w:rsidRDefault="00DF2544" w:rsidP="00DF2544">
      <w:pPr>
        <w:rPr>
          <w:ins w:id="217" w:author="Brandon de la Houssaye" w:date="2018-11-24T16:21:00Z"/>
        </w:rPr>
      </w:pPr>
      <w:ins w:id="218" w:author="Brandon de la Houssaye" w:date="2018-11-24T16:21:00Z">
        <w:r>
          <w:t xml:space="preserve">                except:</w:t>
        </w:r>
      </w:ins>
    </w:p>
    <w:p w14:paraId="2D896C5C" w14:textId="77777777" w:rsidR="00DF2544" w:rsidRDefault="00DF2544" w:rsidP="00DF2544">
      <w:pPr>
        <w:rPr>
          <w:ins w:id="219" w:author="Brandon de la Houssaye" w:date="2018-11-24T16:21:00Z"/>
        </w:rPr>
      </w:pPr>
      <w:ins w:id="220" w:author="Brandon de la Houssaye" w:date="2018-11-24T16:21:00Z">
        <w:r>
          <w:t xml:space="preserve">                    pass</w:t>
        </w:r>
      </w:ins>
    </w:p>
    <w:p w14:paraId="0C0EDCF1" w14:textId="77777777" w:rsidR="00DF2544" w:rsidRDefault="00DF2544" w:rsidP="00DF2544">
      <w:pPr>
        <w:rPr>
          <w:ins w:id="221" w:author="Brandon de la Houssaye" w:date="2018-11-24T16:21:00Z"/>
        </w:rPr>
      </w:pPr>
      <w:ins w:id="222" w:author="Brandon de la Houssaye" w:date="2018-11-24T16:21:00Z">
        <w:r>
          <w:t xml:space="preserve">            # HTML date column has values like July 21, May–June, Mid-October</w:t>
        </w:r>
      </w:ins>
    </w:p>
    <w:p w14:paraId="313EC306" w14:textId="77777777" w:rsidR="00DF2544" w:rsidRDefault="00DF2544" w:rsidP="00DF2544">
      <w:pPr>
        <w:rPr>
          <w:ins w:id="223" w:author="Brandon de la Houssaye" w:date="2018-11-24T16:21:00Z"/>
        </w:rPr>
      </w:pPr>
      <w:ins w:id="224" w:author="Brandon de la Houssaye" w:date="2018-11-24T16:21:00Z">
        <w:r>
          <w:t xml:space="preserve">            # so split and convert the same in correct format</w:t>
        </w:r>
      </w:ins>
    </w:p>
    <w:p w14:paraId="4FCC7CDE" w14:textId="77777777" w:rsidR="00DF2544" w:rsidRDefault="00DF2544" w:rsidP="00DF2544">
      <w:pPr>
        <w:rPr>
          <w:ins w:id="225" w:author="Brandon de la Houssaye" w:date="2018-11-24T16:21:00Z"/>
        </w:rPr>
      </w:pPr>
      <w:ins w:id="226" w:author="Brandon de la Houssaye" w:date="2018-11-24T16:21:00Z">
        <w:r>
          <w:t xml:space="preserve">            </w:t>
        </w:r>
        <w:proofErr w:type="spellStart"/>
        <w:r>
          <w:t>elif</w:t>
        </w:r>
        <w:proofErr w:type="spellEnd"/>
        <w:r>
          <w:t xml:space="preserve"> 4 &lt; </w:t>
        </w:r>
        <w:proofErr w:type="spellStart"/>
        <w:r>
          <w:t>len</w:t>
        </w:r>
        <w:proofErr w:type="spellEnd"/>
        <w:r>
          <w:t xml:space="preserve">(cell) &lt; 13:                </w:t>
        </w:r>
      </w:ins>
    </w:p>
    <w:p w14:paraId="72DF399F" w14:textId="77777777" w:rsidR="00DF2544" w:rsidRDefault="00DF2544" w:rsidP="00DF2544">
      <w:pPr>
        <w:rPr>
          <w:ins w:id="227" w:author="Brandon de la Houssaye" w:date="2018-11-24T16:21:00Z"/>
        </w:rPr>
      </w:pPr>
      <w:ins w:id="228" w:author="Brandon de la Houssaye" w:date="2018-11-24T16:21:00Z">
        <w:r>
          <w:t xml:space="preserve">                if </w:t>
        </w:r>
        <w:proofErr w:type="spellStart"/>
        <w:proofErr w:type="gramStart"/>
        <w:r>
          <w:t>cell.startswith</w:t>
        </w:r>
        <w:proofErr w:type="spellEnd"/>
        <w:proofErr w:type="gramEnd"/>
        <w:r>
          <w:t>('Mid'):</w:t>
        </w:r>
      </w:ins>
    </w:p>
    <w:p w14:paraId="78B274F4" w14:textId="77777777" w:rsidR="00DF2544" w:rsidRDefault="00DF2544" w:rsidP="00DF2544">
      <w:pPr>
        <w:rPr>
          <w:ins w:id="229" w:author="Brandon de la Houssaye" w:date="2018-11-24T16:21:00Z"/>
        </w:rPr>
      </w:pPr>
      <w:ins w:id="230" w:author="Brandon de la Houssaye" w:date="2018-11-24T16:21:00Z">
        <w:r>
          <w:t xml:space="preserve">                    date = </w:t>
        </w:r>
        <w:proofErr w:type="spellStart"/>
        <w:proofErr w:type="gramStart"/>
        <w:r>
          <w:t>cell.split</w:t>
        </w:r>
        <w:proofErr w:type="spellEnd"/>
        <w:proofErr w:type="gramEnd"/>
        <w:r>
          <w:t>('-')[1] + ' 15'</w:t>
        </w:r>
      </w:ins>
    </w:p>
    <w:p w14:paraId="713DBFEE" w14:textId="77777777" w:rsidR="00DF2544" w:rsidRDefault="00DF2544" w:rsidP="00DF2544">
      <w:pPr>
        <w:rPr>
          <w:ins w:id="231" w:author="Brandon de la Houssaye" w:date="2018-11-24T16:21:00Z"/>
        </w:rPr>
      </w:pPr>
      <w:ins w:id="232" w:author="Brandon de la Houssaye" w:date="2018-11-24T16:21:00Z">
        <w:r>
          <w:t xml:space="preserve">                else:</w:t>
        </w:r>
      </w:ins>
    </w:p>
    <w:p w14:paraId="68F90113" w14:textId="77777777" w:rsidR="00DF2544" w:rsidRDefault="00DF2544" w:rsidP="00DF2544">
      <w:pPr>
        <w:rPr>
          <w:ins w:id="233" w:author="Brandon de la Houssaye" w:date="2018-11-24T16:21:00Z"/>
        </w:rPr>
      </w:pPr>
      <w:ins w:id="234" w:author="Brandon de la Houssaye" w:date="2018-11-24T16:21:00Z">
        <w:r>
          <w:t xml:space="preserve">                    date = </w:t>
        </w:r>
        <w:proofErr w:type="spellStart"/>
        <w:proofErr w:type="gramStart"/>
        <w:r>
          <w:t>cell.split</w:t>
        </w:r>
        <w:proofErr w:type="spellEnd"/>
        <w:proofErr w:type="gramEnd"/>
        <w:r>
          <w:t>('–')[0]</w:t>
        </w:r>
      </w:ins>
    </w:p>
    <w:p w14:paraId="33AB1A3B" w14:textId="77777777" w:rsidR="00DF2544" w:rsidRDefault="00DF2544" w:rsidP="00DF2544">
      <w:pPr>
        <w:rPr>
          <w:ins w:id="235" w:author="Brandon de la Houssaye" w:date="2018-11-24T16:21:00Z"/>
        </w:rPr>
      </w:pPr>
      <w:ins w:id="236" w:author="Brandon de la Houssaye" w:date="2018-11-24T16:21:00Z">
        <w:r>
          <w:t xml:space="preserve">            </w:t>
        </w:r>
      </w:ins>
    </w:p>
    <w:p w14:paraId="461A2B97" w14:textId="77777777" w:rsidR="00DF2544" w:rsidRDefault="00DF2544" w:rsidP="00DF2544">
      <w:pPr>
        <w:rPr>
          <w:ins w:id="237" w:author="Brandon de la Houssaye" w:date="2018-11-24T16:21:00Z"/>
        </w:rPr>
      </w:pPr>
      <w:ins w:id="238" w:author="Brandon de la Houssaye" w:date="2018-11-24T16:21:00Z">
        <w:r>
          <w:t xml:space="preserve">            # to pick up the description (Event Col)</w:t>
        </w:r>
      </w:ins>
    </w:p>
    <w:p w14:paraId="750717BE" w14:textId="77777777" w:rsidR="00DF2544" w:rsidRDefault="00DF2544" w:rsidP="00DF2544">
      <w:pPr>
        <w:rPr>
          <w:ins w:id="239" w:author="Brandon de la Houssaye" w:date="2018-11-24T16:21:00Z"/>
        </w:rPr>
      </w:pPr>
      <w:ins w:id="240" w:author="Brandon de la Houssaye" w:date="2018-11-24T16:21:00Z">
        <w:r>
          <w:t xml:space="preserve">            </w:t>
        </w:r>
        <w:proofErr w:type="spellStart"/>
        <w:r>
          <w:t>elif</w:t>
        </w:r>
        <w:proofErr w:type="spellEnd"/>
        <w:r>
          <w:t xml:space="preserve"> </w:t>
        </w:r>
        <w:proofErr w:type="spellStart"/>
        <w:r>
          <w:t>len</w:t>
        </w:r>
        <w:proofErr w:type="spellEnd"/>
        <w:r>
          <w:t xml:space="preserve">(cell) &gt; 13:                </w:t>
        </w:r>
      </w:ins>
    </w:p>
    <w:p w14:paraId="2C26D6B3" w14:textId="77777777" w:rsidR="00DF2544" w:rsidRDefault="00DF2544" w:rsidP="00DF2544">
      <w:pPr>
        <w:rPr>
          <w:ins w:id="241" w:author="Brandon de la Houssaye" w:date="2018-11-24T16:21:00Z"/>
        </w:rPr>
      </w:pPr>
      <w:ins w:id="242" w:author="Brandon de la Houssaye" w:date="2018-11-24T16:21:00Z">
        <w:r>
          <w:t xml:space="preserve">                # To remove text like [</w:t>
        </w:r>
        <w:proofErr w:type="gramStart"/>
        <w:r>
          <w:t>12][</w:t>
        </w:r>
        <w:proofErr w:type="gramEnd"/>
        <w:r>
          <w:t>33][87] from the end.</w:t>
        </w:r>
      </w:ins>
    </w:p>
    <w:p w14:paraId="69076279" w14:textId="77777777" w:rsidR="00DF2544" w:rsidRDefault="00DF2544" w:rsidP="00DF2544">
      <w:pPr>
        <w:rPr>
          <w:ins w:id="243" w:author="Brandon de la Houssaye" w:date="2018-11-24T16:21:00Z"/>
        </w:rPr>
      </w:pPr>
      <w:ins w:id="244" w:author="Brandon de la Houssaye" w:date="2018-11-24T16:21:00Z">
        <w:r>
          <w:t xml:space="preserve">                event = </w:t>
        </w:r>
        <w:proofErr w:type="gramStart"/>
        <w:r>
          <w:t>'.'.join</w:t>
        </w:r>
        <w:proofErr w:type="gramEnd"/>
        <w:r>
          <w:t xml:space="preserve">(s for s in </w:t>
        </w:r>
        <w:proofErr w:type="spellStart"/>
        <w:r>
          <w:t>cell.split</w:t>
        </w:r>
        <w:proofErr w:type="spellEnd"/>
        <w:r>
          <w:t xml:space="preserve">('.')[:-1])                </w:t>
        </w:r>
      </w:ins>
    </w:p>
    <w:p w14:paraId="5B59A6CE" w14:textId="77777777" w:rsidR="00DF2544" w:rsidRDefault="00DF2544" w:rsidP="00DF2544">
      <w:pPr>
        <w:rPr>
          <w:ins w:id="245" w:author="Brandon de la Houssaye" w:date="2018-11-24T16:21:00Z"/>
        </w:rPr>
      </w:pPr>
      <w:ins w:id="246" w:author="Brandon de la Houssaye" w:date="2018-11-24T16:21:00Z">
        <w:r>
          <w:t xml:space="preserve">            else:</w:t>
        </w:r>
      </w:ins>
    </w:p>
    <w:p w14:paraId="1961076D" w14:textId="77777777" w:rsidR="00DF2544" w:rsidRDefault="00DF2544" w:rsidP="00DF2544">
      <w:pPr>
        <w:rPr>
          <w:ins w:id="247" w:author="Brandon de la Houssaye" w:date="2018-11-24T16:21:00Z"/>
        </w:rPr>
      </w:pPr>
      <w:ins w:id="248" w:author="Brandon de la Houssaye" w:date="2018-11-24T16:21:00Z">
        <w:r>
          <w:t xml:space="preserve">                continue</w:t>
        </w:r>
      </w:ins>
    </w:p>
    <w:p w14:paraId="3A66AB3A" w14:textId="77777777" w:rsidR="00DF2544" w:rsidRDefault="00DF2544" w:rsidP="00DF2544">
      <w:pPr>
        <w:rPr>
          <w:ins w:id="249" w:author="Brandon de la Houssaye" w:date="2018-11-24T16:21:00Z"/>
        </w:rPr>
      </w:pPr>
      <w:ins w:id="250" w:author="Brandon de la Houssaye" w:date="2018-11-24T16:21:00Z">
        <w:r>
          <w:t xml:space="preserve">        </w:t>
        </w:r>
      </w:ins>
    </w:p>
    <w:p w14:paraId="0FC3A69E" w14:textId="77777777" w:rsidR="00DF2544" w:rsidRDefault="00DF2544" w:rsidP="00DF2544">
      <w:pPr>
        <w:rPr>
          <w:ins w:id="251" w:author="Brandon de la Houssaye" w:date="2018-11-24T16:21:00Z"/>
        </w:rPr>
      </w:pPr>
      <w:ins w:id="252" w:author="Brandon de la Houssaye" w:date="2018-11-24T16:21:00Z">
        <w:r>
          <w:t xml:space="preserve">        # if we have got all the values then convert it into a list of 2 values</w:t>
        </w:r>
      </w:ins>
    </w:p>
    <w:p w14:paraId="5FDBA701" w14:textId="77777777" w:rsidR="00DF2544" w:rsidRDefault="00DF2544" w:rsidP="00DF2544">
      <w:pPr>
        <w:rPr>
          <w:ins w:id="253" w:author="Brandon de la Houssaye" w:date="2018-11-24T16:21:00Z"/>
        </w:rPr>
      </w:pPr>
      <w:ins w:id="254" w:author="Brandon de la Houssaye" w:date="2018-11-24T16:21:00Z">
        <w:r>
          <w:t xml:space="preserve">        if </w:t>
        </w:r>
        <w:proofErr w:type="gramStart"/>
        <w:r>
          <w:t>all(</w:t>
        </w:r>
        <w:proofErr w:type="gramEnd"/>
        <w:r>
          <w:t xml:space="preserve">[year, date, event]): </w:t>
        </w:r>
      </w:ins>
    </w:p>
    <w:p w14:paraId="08A2C6A1" w14:textId="77777777" w:rsidR="00DF2544" w:rsidRDefault="00DF2544" w:rsidP="00DF2544">
      <w:pPr>
        <w:rPr>
          <w:ins w:id="255" w:author="Brandon de la Houssaye" w:date="2018-11-24T16:21:00Z"/>
        </w:rPr>
      </w:pPr>
      <w:ins w:id="256" w:author="Brandon de la Houssaye" w:date="2018-11-24T16:21:00Z">
        <w:r>
          <w:t xml:space="preserve">            </w:t>
        </w:r>
        <w:proofErr w:type="spellStart"/>
        <w:r>
          <w:t>event_date</w:t>
        </w:r>
        <w:proofErr w:type="spellEnd"/>
        <w:r>
          <w:t xml:space="preserve"> = </w:t>
        </w:r>
        <w:proofErr w:type="spellStart"/>
        <w:r>
          <w:t>str</w:t>
        </w:r>
        <w:proofErr w:type="spellEnd"/>
        <w:r>
          <w:t>(year) +' '+ date + ' 00:00:00'</w:t>
        </w:r>
      </w:ins>
    </w:p>
    <w:p w14:paraId="67AACC3A" w14:textId="77777777" w:rsidR="00DF2544" w:rsidRDefault="00DF2544" w:rsidP="00DF2544">
      <w:pPr>
        <w:rPr>
          <w:ins w:id="257" w:author="Brandon de la Houssaye" w:date="2018-11-24T16:21:00Z"/>
        </w:rPr>
      </w:pPr>
      <w:ins w:id="258" w:author="Brandon de la Houssaye" w:date="2018-11-24T16:21:00Z">
        <w:r>
          <w:t xml:space="preserve">            </w:t>
        </w:r>
      </w:ins>
    </w:p>
    <w:p w14:paraId="1E69C0B0" w14:textId="77777777" w:rsidR="00DF2544" w:rsidRDefault="00DF2544" w:rsidP="00DF2544">
      <w:pPr>
        <w:rPr>
          <w:ins w:id="259" w:author="Brandon de la Houssaye" w:date="2018-11-24T16:21:00Z"/>
        </w:rPr>
      </w:pPr>
      <w:ins w:id="260" w:author="Brandon de la Houssaye" w:date="2018-11-24T16:21:00Z">
        <w:r>
          <w:t xml:space="preserve">            </w:t>
        </w:r>
        <w:proofErr w:type="spellStart"/>
        <w:proofErr w:type="gramStart"/>
        <w:r>
          <w:t>r.append</w:t>
        </w:r>
        <w:proofErr w:type="spellEnd"/>
        <w:proofErr w:type="gramEnd"/>
        <w:r>
          <w:t>([</w:t>
        </w:r>
        <w:proofErr w:type="spellStart"/>
        <w:r>
          <w:t>event_date</w:t>
        </w:r>
        <w:proofErr w:type="spellEnd"/>
        <w:r>
          <w:t>, event])</w:t>
        </w:r>
      </w:ins>
    </w:p>
    <w:p w14:paraId="5A11DDD4" w14:textId="77777777" w:rsidR="00DF2544" w:rsidRDefault="00DF2544" w:rsidP="00DF2544">
      <w:pPr>
        <w:rPr>
          <w:ins w:id="261" w:author="Brandon de la Houssaye" w:date="2018-11-24T16:21:00Z"/>
        </w:rPr>
      </w:pPr>
      <w:ins w:id="262" w:author="Brandon de la Houssaye" w:date="2018-11-24T16:21:00Z">
        <w:r>
          <w:t xml:space="preserve">            </w:t>
        </w:r>
      </w:ins>
    </w:p>
    <w:p w14:paraId="7A77E933" w14:textId="77777777" w:rsidR="00DF2544" w:rsidRDefault="00DF2544" w:rsidP="00DF2544">
      <w:pPr>
        <w:rPr>
          <w:ins w:id="263" w:author="Brandon de la Houssaye" w:date="2018-11-24T16:21:00Z"/>
        </w:rPr>
      </w:pPr>
      <w:ins w:id="264" w:author="Brandon de la Houssaye" w:date="2018-11-24T16:21:00Z">
        <w:r>
          <w:t xml:space="preserve">        # extend parent table list with above rows. </w:t>
        </w:r>
      </w:ins>
    </w:p>
    <w:p w14:paraId="653A4BE7" w14:textId="77777777" w:rsidR="00DF2544" w:rsidRDefault="00DF2544" w:rsidP="00DF2544">
      <w:pPr>
        <w:rPr>
          <w:ins w:id="265" w:author="Brandon de la Houssaye" w:date="2018-11-24T16:21:00Z"/>
        </w:rPr>
      </w:pPr>
      <w:ins w:id="266" w:author="Brandon de la Houssaye" w:date="2018-11-24T16:21:00Z">
        <w:r>
          <w:t xml:space="preserve">        if r:</w:t>
        </w:r>
      </w:ins>
    </w:p>
    <w:p w14:paraId="087EB8DC" w14:textId="77777777" w:rsidR="00DF2544" w:rsidRDefault="00DF2544" w:rsidP="00DF2544">
      <w:pPr>
        <w:rPr>
          <w:ins w:id="267" w:author="Brandon de la Houssaye" w:date="2018-11-24T16:21:00Z"/>
        </w:rPr>
      </w:pPr>
      <w:ins w:id="268" w:author="Brandon de la Houssaye" w:date="2018-11-24T16:21:00Z">
        <w:r>
          <w:t xml:space="preserve">            </w:t>
        </w:r>
        <w:proofErr w:type="spellStart"/>
        <w:proofErr w:type="gramStart"/>
        <w:r>
          <w:t>table.extend</w:t>
        </w:r>
        <w:proofErr w:type="spellEnd"/>
        <w:proofErr w:type="gramEnd"/>
        <w:r>
          <w:t>(r)</w:t>
        </w:r>
      </w:ins>
    </w:p>
    <w:p w14:paraId="00867E88" w14:textId="77777777" w:rsidR="00DF2544" w:rsidRDefault="00DF2544" w:rsidP="00DF2544">
      <w:pPr>
        <w:rPr>
          <w:ins w:id="269" w:author="Brandon de la Houssaye" w:date="2018-11-24T16:21:00Z"/>
        </w:rPr>
      </w:pPr>
      <w:ins w:id="270" w:author="Brandon de la Houssaye" w:date="2018-11-24T16:21:00Z">
        <w:r>
          <w:t xml:space="preserve">    return table</w:t>
        </w:r>
      </w:ins>
    </w:p>
    <w:p w14:paraId="42B0DA22" w14:textId="77777777" w:rsidR="00DF2544" w:rsidRDefault="00DF2544" w:rsidP="00DF2544">
      <w:pPr>
        <w:rPr>
          <w:ins w:id="271" w:author="Brandon de la Houssaye" w:date="2018-11-24T16:21:00Z"/>
        </w:rPr>
      </w:pPr>
    </w:p>
    <w:p w14:paraId="15AD2312" w14:textId="77777777" w:rsidR="00DF2544" w:rsidRDefault="00DF2544" w:rsidP="00DF2544">
      <w:pPr>
        <w:rPr>
          <w:ins w:id="272" w:author="Brandon de la Houssaye" w:date="2018-11-24T16:21:00Z"/>
        </w:rPr>
      </w:pPr>
      <w:ins w:id="273" w:author="Brandon de la Houssaye" w:date="2018-11-24T16:21:00Z">
        <w:r>
          <w:t xml:space="preserve"># Create </w:t>
        </w:r>
        <w:proofErr w:type="spellStart"/>
        <w:r>
          <w:t>dataframe</w:t>
        </w:r>
        <w:proofErr w:type="spellEnd"/>
        <w:r>
          <w:t xml:space="preserve"> with Event Date and Event as 2 </w:t>
        </w:r>
        <w:proofErr w:type="spellStart"/>
        <w:r>
          <w:t>coloumns</w:t>
        </w:r>
        <w:proofErr w:type="spellEnd"/>
      </w:ins>
    </w:p>
    <w:p w14:paraId="2E272AE1" w14:textId="77777777" w:rsidR="00DF2544" w:rsidRDefault="00DF2544" w:rsidP="00DF2544">
      <w:pPr>
        <w:rPr>
          <w:ins w:id="274" w:author="Brandon de la Houssaye" w:date="2018-11-24T16:21:00Z"/>
        </w:rPr>
      </w:pPr>
      <w:ins w:id="275" w:author="Brandon de la Houssaye" w:date="2018-11-24T16:21:00Z">
        <w:r>
          <w:t xml:space="preserve">def </w:t>
        </w:r>
        <w:proofErr w:type="spellStart"/>
        <w:r>
          <w:t>create_dataframe_from_raw_table</w:t>
        </w:r>
        <w:proofErr w:type="spellEnd"/>
        <w:r>
          <w:t>(</w:t>
        </w:r>
        <w:proofErr w:type="spellStart"/>
        <w:r>
          <w:t>raw_table</w:t>
        </w:r>
        <w:proofErr w:type="spellEnd"/>
        <w:r>
          <w:t>):</w:t>
        </w:r>
      </w:ins>
    </w:p>
    <w:p w14:paraId="2FA4BC33" w14:textId="77777777" w:rsidR="00DF2544" w:rsidRDefault="00DF2544" w:rsidP="00DF2544">
      <w:pPr>
        <w:rPr>
          <w:ins w:id="276" w:author="Brandon de la Houssaye" w:date="2018-11-24T16:21:00Z"/>
        </w:rPr>
      </w:pPr>
      <w:ins w:id="277" w:author="Brandon de la Houssaye" w:date="2018-11-24T16:21:00Z">
        <w:r>
          <w:t xml:space="preserve">    </w:t>
        </w:r>
        <w:proofErr w:type="spellStart"/>
        <w:r>
          <w:t>df</w:t>
        </w:r>
        <w:proofErr w:type="spellEnd"/>
        <w:r>
          <w:t xml:space="preserve"> = </w:t>
        </w:r>
        <w:proofErr w:type="spellStart"/>
        <w:proofErr w:type="gramStart"/>
        <w:r>
          <w:t>pd.DataFrame</w:t>
        </w:r>
        <w:proofErr w:type="spellEnd"/>
        <w:proofErr w:type="gramEnd"/>
        <w:r>
          <w:t>(</w:t>
        </w:r>
        <w:proofErr w:type="spellStart"/>
        <w:r>
          <w:t>raw_table</w:t>
        </w:r>
        <w:proofErr w:type="spellEnd"/>
        <w:r>
          <w:t xml:space="preserve">, columns=['Event Date', 'Event'])    </w:t>
        </w:r>
      </w:ins>
    </w:p>
    <w:p w14:paraId="5DD4CEC9" w14:textId="77777777" w:rsidR="00DF2544" w:rsidRDefault="00DF2544" w:rsidP="00DF2544">
      <w:pPr>
        <w:rPr>
          <w:ins w:id="278" w:author="Brandon de la Houssaye" w:date="2018-11-24T16:21:00Z"/>
        </w:rPr>
      </w:pPr>
      <w:ins w:id="279" w:author="Brandon de la Houssaye" w:date="2018-11-24T16:21:00Z">
        <w:r>
          <w:t xml:space="preserve">    return df</w:t>
        </w:r>
      </w:ins>
    </w:p>
    <w:p w14:paraId="480DE231" w14:textId="77777777" w:rsidR="00DF2544" w:rsidRDefault="00DF2544" w:rsidP="00DF2544">
      <w:pPr>
        <w:rPr>
          <w:ins w:id="280" w:author="Brandon de la Houssaye" w:date="2018-11-24T16:21:00Z"/>
        </w:rPr>
      </w:pPr>
    </w:p>
    <w:p w14:paraId="57AB3E3A" w14:textId="77777777" w:rsidR="00DF2544" w:rsidRDefault="00DF2544" w:rsidP="00DF2544">
      <w:pPr>
        <w:rPr>
          <w:ins w:id="281" w:author="Brandon de la Houssaye" w:date="2018-11-24T16:21:00Z"/>
        </w:rPr>
      </w:pPr>
      <w:ins w:id="282" w:author="Brandon de la Houssaye" w:date="2018-11-24T16:21:00Z">
        <w:r>
          <w:t xml:space="preserve"># Combine the </w:t>
        </w:r>
        <w:proofErr w:type="spellStart"/>
        <w:r>
          <w:t>dataframes</w:t>
        </w:r>
        <w:proofErr w:type="spellEnd"/>
        <w:r>
          <w:t xml:space="preserve"> at a time</w:t>
        </w:r>
      </w:ins>
    </w:p>
    <w:p w14:paraId="5F7F1B66" w14:textId="77777777" w:rsidR="00DF2544" w:rsidRDefault="00DF2544" w:rsidP="00DF2544">
      <w:pPr>
        <w:rPr>
          <w:ins w:id="283" w:author="Brandon de la Houssaye" w:date="2018-11-24T16:21:00Z"/>
        </w:rPr>
      </w:pPr>
      <w:ins w:id="284" w:author="Brandon de la Houssaye" w:date="2018-11-24T16:21:00Z">
        <w:r>
          <w:t># and convert datetime 'string' to 'datetime' type</w:t>
        </w:r>
      </w:ins>
    </w:p>
    <w:p w14:paraId="2A4AFA36" w14:textId="77777777" w:rsidR="00DF2544" w:rsidRDefault="00DF2544" w:rsidP="00DF2544">
      <w:pPr>
        <w:rPr>
          <w:ins w:id="285" w:author="Brandon de la Houssaye" w:date="2018-11-24T16:21:00Z"/>
        </w:rPr>
      </w:pPr>
      <w:ins w:id="286" w:author="Brandon de la Houssaye" w:date="2018-11-24T16:21:00Z">
        <w:r>
          <w:t xml:space="preserve">def </w:t>
        </w:r>
        <w:proofErr w:type="spellStart"/>
        <w:r>
          <w:t>combine_</w:t>
        </w:r>
        <w:proofErr w:type="gramStart"/>
        <w:r>
          <w:t>dataframes</w:t>
        </w:r>
        <w:proofErr w:type="spellEnd"/>
        <w:r>
          <w:t>(</w:t>
        </w:r>
        <w:proofErr w:type="gramEnd"/>
        <w:r>
          <w:t>df0, df1):</w:t>
        </w:r>
      </w:ins>
    </w:p>
    <w:p w14:paraId="196DC183" w14:textId="77777777" w:rsidR="00DF2544" w:rsidRDefault="00DF2544" w:rsidP="00DF2544">
      <w:pPr>
        <w:rPr>
          <w:ins w:id="287" w:author="Brandon de la Houssaye" w:date="2018-11-24T16:21:00Z"/>
        </w:rPr>
      </w:pPr>
      <w:ins w:id="288" w:author="Brandon de la Houssaye" w:date="2018-11-24T16:21:00Z">
        <w:r>
          <w:t xml:space="preserve">    </w:t>
        </w:r>
        <w:proofErr w:type="spellStart"/>
        <w:r>
          <w:t>df</w:t>
        </w:r>
        <w:proofErr w:type="spellEnd"/>
        <w:r>
          <w:t xml:space="preserve"> = df0.append(df1, </w:t>
        </w:r>
        <w:proofErr w:type="spellStart"/>
        <w:r>
          <w:t>ignore_index</w:t>
        </w:r>
        <w:proofErr w:type="spellEnd"/>
        <w:r>
          <w:t xml:space="preserve">=True)    </w:t>
        </w:r>
      </w:ins>
    </w:p>
    <w:p w14:paraId="22A5748A" w14:textId="77777777" w:rsidR="00DF2544" w:rsidRDefault="00DF2544" w:rsidP="00DF2544">
      <w:pPr>
        <w:rPr>
          <w:ins w:id="289" w:author="Brandon de la Houssaye" w:date="2018-11-24T16:21:00Z"/>
        </w:rPr>
      </w:pPr>
      <w:ins w:id="290" w:author="Brandon de la Houssaye" w:date="2018-11-24T16:21:00Z">
        <w:r>
          <w:t xml:space="preserve">    </w:t>
        </w:r>
        <w:proofErr w:type="spellStart"/>
        <w:proofErr w:type="gramStart"/>
        <w:r>
          <w:t>df</w:t>
        </w:r>
        <w:proofErr w:type="spellEnd"/>
        <w:r>
          <w:t>[</w:t>
        </w:r>
        <w:proofErr w:type="gramEnd"/>
        <w:r>
          <w:t xml:space="preserve">'Event Date'] = </w:t>
        </w:r>
        <w:proofErr w:type="spellStart"/>
        <w:r>
          <w:t>pd.to_datetime</w:t>
        </w:r>
        <w:proofErr w:type="spellEnd"/>
        <w:r>
          <w:t>(</w:t>
        </w:r>
        <w:proofErr w:type="spellStart"/>
        <w:r>
          <w:t>df</w:t>
        </w:r>
        <w:proofErr w:type="spellEnd"/>
        <w:r>
          <w:t>['Event Date'])</w:t>
        </w:r>
      </w:ins>
    </w:p>
    <w:p w14:paraId="4074A395" w14:textId="77777777" w:rsidR="00DF2544" w:rsidRDefault="00DF2544" w:rsidP="00DF2544">
      <w:pPr>
        <w:rPr>
          <w:ins w:id="291" w:author="Brandon de la Houssaye" w:date="2018-11-24T16:21:00Z"/>
        </w:rPr>
      </w:pPr>
      <w:ins w:id="292" w:author="Brandon de la Houssaye" w:date="2018-11-24T16:21:00Z">
        <w:r>
          <w:t xml:space="preserve">    return df</w:t>
        </w:r>
      </w:ins>
    </w:p>
    <w:p w14:paraId="55B44F9D" w14:textId="77777777" w:rsidR="00DF2544" w:rsidRDefault="00DF2544" w:rsidP="00DF2544">
      <w:pPr>
        <w:rPr>
          <w:ins w:id="293" w:author="Brandon de la Houssaye" w:date="2018-11-24T16:21:00Z"/>
        </w:rPr>
      </w:pPr>
    </w:p>
    <w:p w14:paraId="015F14A1" w14:textId="77777777" w:rsidR="00DF2544" w:rsidRDefault="00DF2544" w:rsidP="00DF2544">
      <w:pPr>
        <w:rPr>
          <w:ins w:id="294" w:author="Brandon de la Houssaye" w:date="2018-11-24T16:21:00Z"/>
        </w:rPr>
      </w:pPr>
      <w:ins w:id="295" w:author="Brandon de la Houssaye" w:date="2018-11-24T16:21:00Z">
        <w:r>
          <w:t xml:space="preserve"># </w:t>
        </w:r>
        <w:proofErr w:type="gramStart"/>
        <w:r>
          <w:t>main(</w:t>
        </w:r>
        <w:proofErr w:type="gramEnd"/>
        <w:r>
          <w:t>):  the first function and it holds the flow of the script.</w:t>
        </w:r>
      </w:ins>
    </w:p>
    <w:p w14:paraId="37A708C1" w14:textId="77777777" w:rsidR="00DF2544" w:rsidRDefault="00DF2544" w:rsidP="00DF2544">
      <w:pPr>
        <w:rPr>
          <w:ins w:id="296" w:author="Brandon de la Houssaye" w:date="2018-11-24T16:21:00Z"/>
        </w:rPr>
      </w:pPr>
      <w:ins w:id="297" w:author="Brandon de la Houssaye" w:date="2018-11-24T16:21:00Z">
        <w:r>
          <w:lastRenderedPageBreak/>
          <w:t xml:space="preserve">def </w:t>
        </w:r>
        <w:proofErr w:type="gramStart"/>
        <w:r>
          <w:t>main(</w:t>
        </w:r>
        <w:proofErr w:type="gramEnd"/>
        <w:r>
          <w:t>):</w:t>
        </w:r>
      </w:ins>
    </w:p>
    <w:p w14:paraId="1E07AAA9" w14:textId="77777777" w:rsidR="00DF2544" w:rsidRDefault="00DF2544" w:rsidP="00DF2544">
      <w:pPr>
        <w:rPr>
          <w:ins w:id="298" w:author="Brandon de la Houssaye" w:date="2018-11-24T16:21:00Z"/>
        </w:rPr>
      </w:pPr>
      <w:ins w:id="299" w:author="Brandon de la Houssaye" w:date="2018-11-24T16:21:00Z">
        <w:r>
          <w:t xml:space="preserve">    </w:t>
        </w:r>
        <w:proofErr w:type="spellStart"/>
        <w:r>
          <w:t>url</w:t>
        </w:r>
        <w:proofErr w:type="spellEnd"/>
        <w:r>
          <w:t xml:space="preserve"> = 'https://en.wikipedia.org/wiki/Timeline_of_United_States_history'</w:t>
        </w:r>
      </w:ins>
    </w:p>
    <w:p w14:paraId="272ACC78" w14:textId="77777777" w:rsidR="00DF2544" w:rsidRDefault="00DF2544" w:rsidP="00DF2544">
      <w:pPr>
        <w:rPr>
          <w:ins w:id="300" w:author="Brandon de la Houssaye" w:date="2018-11-24T16:21:00Z"/>
        </w:rPr>
      </w:pPr>
      <w:ins w:id="301" w:author="Brandon de la Houssaye" w:date="2018-11-24T16:21:00Z">
        <w:r>
          <w:t xml:space="preserve">    # To get the (HTML) text of the static webpage.</w:t>
        </w:r>
      </w:ins>
    </w:p>
    <w:p w14:paraId="2FF2DE7A" w14:textId="77777777" w:rsidR="00DF2544" w:rsidRDefault="00DF2544" w:rsidP="00DF2544">
      <w:pPr>
        <w:rPr>
          <w:ins w:id="302" w:author="Brandon de la Houssaye" w:date="2018-11-24T16:21:00Z"/>
        </w:rPr>
      </w:pPr>
      <w:ins w:id="303" w:author="Brandon de la Houssaye" w:date="2018-11-24T16:21:00Z">
        <w:r>
          <w:t xml:space="preserve">    res = </w:t>
        </w:r>
        <w:proofErr w:type="spellStart"/>
        <w:r>
          <w:t>requests.get</w:t>
        </w:r>
        <w:proofErr w:type="spellEnd"/>
        <w:r>
          <w:t>(</w:t>
        </w:r>
        <w:proofErr w:type="spellStart"/>
        <w:r>
          <w:t>url</w:t>
        </w:r>
        <w:proofErr w:type="spellEnd"/>
        <w:r>
          <w:t>).text</w:t>
        </w:r>
      </w:ins>
    </w:p>
    <w:p w14:paraId="134DC1B8" w14:textId="77777777" w:rsidR="00DF2544" w:rsidRDefault="00DF2544" w:rsidP="00DF2544">
      <w:pPr>
        <w:rPr>
          <w:ins w:id="304" w:author="Brandon de la Houssaye" w:date="2018-11-24T16:21:00Z"/>
        </w:rPr>
      </w:pPr>
      <w:ins w:id="305" w:author="Brandon de la Houssaye" w:date="2018-11-24T16:21:00Z">
        <w:r>
          <w:t xml:space="preserve">    soup = </w:t>
        </w:r>
        <w:proofErr w:type="spellStart"/>
        <w:r>
          <w:t>BeautifulSoup</w:t>
        </w:r>
        <w:proofErr w:type="spellEnd"/>
        <w:r>
          <w:t>(res,'</w:t>
        </w:r>
        <w:proofErr w:type="spellStart"/>
        <w:r>
          <w:t>lxml</w:t>
        </w:r>
        <w:proofErr w:type="spellEnd"/>
        <w:r>
          <w:t>')</w:t>
        </w:r>
      </w:ins>
    </w:p>
    <w:p w14:paraId="290D69B1" w14:textId="77777777" w:rsidR="00DF2544" w:rsidRDefault="00DF2544" w:rsidP="00DF2544">
      <w:pPr>
        <w:rPr>
          <w:ins w:id="306" w:author="Brandon de la Houssaye" w:date="2018-11-24T16:21:00Z"/>
        </w:rPr>
      </w:pPr>
      <w:ins w:id="307" w:author="Brandon de la Houssaye" w:date="2018-11-24T16:21:00Z">
        <w:r>
          <w:t xml:space="preserve">    </w:t>
        </w:r>
      </w:ins>
    </w:p>
    <w:p w14:paraId="029C6779" w14:textId="77777777" w:rsidR="00DF2544" w:rsidRDefault="00DF2544" w:rsidP="00DF2544">
      <w:pPr>
        <w:rPr>
          <w:ins w:id="308" w:author="Brandon de la Houssaye" w:date="2018-11-24T16:21:00Z"/>
        </w:rPr>
      </w:pPr>
      <w:ins w:id="309" w:author="Brandon de la Houssaye" w:date="2018-11-24T16:21:00Z">
        <w:r>
          <w:t xml:space="preserve">    # Get all tables from the HTML text</w:t>
        </w:r>
      </w:ins>
    </w:p>
    <w:p w14:paraId="453A3AF7" w14:textId="77777777" w:rsidR="00DF2544" w:rsidRDefault="00DF2544" w:rsidP="00DF2544">
      <w:pPr>
        <w:rPr>
          <w:ins w:id="310" w:author="Brandon de la Houssaye" w:date="2018-11-24T16:21:00Z"/>
        </w:rPr>
      </w:pPr>
      <w:ins w:id="311" w:author="Brandon de la Houssaye" w:date="2018-11-24T16:21:00Z">
        <w:r>
          <w:t xml:space="preserve">    </w:t>
        </w:r>
        <w:proofErr w:type="spellStart"/>
        <w:r>
          <w:t>html_table</w:t>
        </w:r>
        <w:proofErr w:type="spellEnd"/>
        <w:r>
          <w:t xml:space="preserve"> = </w:t>
        </w:r>
        <w:proofErr w:type="spellStart"/>
        <w:proofErr w:type="gramStart"/>
        <w:r>
          <w:t>soup.find</w:t>
        </w:r>
        <w:proofErr w:type="gramEnd"/>
        <w:r>
          <w:t>_all</w:t>
        </w:r>
        <w:proofErr w:type="spellEnd"/>
        <w:r>
          <w:t>('table',{'class':'</w:t>
        </w:r>
        <w:proofErr w:type="spellStart"/>
        <w:r>
          <w:t>wikitable</w:t>
        </w:r>
        <w:proofErr w:type="spellEnd"/>
        <w:r>
          <w:t xml:space="preserve">'})    </w:t>
        </w:r>
      </w:ins>
    </w:p>
    <w:p w14:paraId="65F4DD70" w14:textId="77777777" w:rsidR="00DF2544" w:rsidRDefault="00DF2544" w:rsidP="00DF2544">
      <w:pPr>
        <w:rPr>
          <w:ins w:id="312" w:author="Brandon de la Houssaye" w:date="2018-11-24T16:21:00Z"/>
        </w:rPr>
      </w:pPr>
      <w:ins w:id="313" w:author="Brandon de la Houssaye" w:date="2018-11-24T16:21:00Z">
        <w:r>
          <w:t xml:space="preserve">    </w:t>
        </w:r>
      </w:ins>
    </w:p>
    <w:p w14:paraId="7DDFFC02" w14:textId="77777777" w:rsidR="00DF2544" w:rsidRDefault="00DF2544" w:rsidP="00DF2544">
      <w:pPr>
        <w:rPr>
          <w:ins w:id="314" w:author="Brandon de la Houssaye" w:date="2018-11-24T16:21:00Z"/>
        </w:rPr>
      </w:pPr>
      <w:ins w:id="315" w:author="Brandon de la Houssaye" w:date="2018-11-24T16:21:00Z">
        <w:r>
          <w:t xml:space="preserve">    # Since all tables follow common structure, so we selected our table of</w:t>
        </w:r>
      </w:ins>
    </w:p>
    <w:p w14:paraId="14D3CF44" w14:textId="77777777" w:rsidR="00DF2544" w:rsidRDefault="00DF2544" w:rsidP="00DF2544">
      <w:pPr>
        <w:rPr>
          <w:ins w:id="316" w:author="Brandon de la Houssaye" w:date="2018-11-24T16:21:00Z"/>
        </w:rPr>
      </w:pPr>
      <w:ins w:id="317" w:author="Brandon de la Houssaye" w:date="2018-11-24T16:21:00Z">
        <w:r>
          <w:t xml:space="preserve">    # interest by giving the index of that table.</w:t>
        </w:r>
      </w:ins>
    </w:p>
    <w:p w14:paraId="1CC324F8" w14:textId="77777777" w:rsidR="00DF2544" w:rsidRDefault="00DF2544" w:rsidP="00DF2544">
      <w:pPr>
        <w:rPr>
          <w:ins w:id="318" w:author="Brandon de la Houssaye" w:date="2018-11-24T16:21:00Z"/>
        </w:rPr>
      </w:pPr>
      <w:ins w:id="319" w:author="Brandon de la Houssaye" w:date="2018-11-24T16:21:00Z">
        <w:r>
          <w:t xml:space="preserve">    # 11- for table for 20th century</w:t>
        </w:r>
      </w:ins>
    </w:p>
    <w:p w14:paraId="056DF997" w14:textId="77777777" w:rsidR="00DF2544" w:rsidRDefault="00DF2544" w:rsidP="00DF2544">
      <w:pPr>
        <w:rPr>
          <w:ins w:id="320" w:author="Brandon de la Houssaye" w:date="2018-11-24T16:21:00Z"/>
        </w:rPr>
      </w:pPr>
      <w:ins w:id="321" w:author="Brandon de la Houssaye" w:date="2018-11-24T16:21:00Z">
        <w:r>
          <w:t xml:space="preserve">    #</w:t>
        </w:r>
        <w:proofErr w:type="spellStart"/>
        <w:r>
          <w:t>raw_table</w:t>
        </w:r>
        <w:proofErr w:type="spellEnd"/>
        <w:r>
          <w:t xml:space="preserve"> = </w:t>
        </w:r>
        <w:proofErr w:type="spellStart"/>
        <w:r>
          <w:t>generate_raw_table</w:t>
        </w:r>
        <w:proofErr w:type="spellEnd"/>
        <w:r>
          <w:t>(</w:t>
        </w:r>
        <w:proofErr w:type="spellStart"/>
        <w:r>
          <w:t>html_</w:t>
        </w:r>
        <w:proofErr w:type="gramStart"/>
        <w:r>
          <w:t>table</w:t>
        </w:r>
        <w:proofErr w:type="spellEnd"/>
        <w:r>
          <w:t>[</w:t>
        </w:r>
        <w:proofErr w:type="gramEnd"/>
        <w:r>
          <w:t xml:space="preserve">11])    </w:t>
        </w:r>
      </w:ins>
    </w:p>
    <w:p w14:paraId="670CD1DF" w14:textId="77777777" w:rsidR="00DF2544" w:rsidRDefault="00DF2544" w:rsidP="00DF2544">
      <w:pPr>
        <w:rPr>
          <w:ins w:id="322" w:author="Brandon de la Houssaye" w:date="2018-11-24T16:21:00Z"/>
        </w:rPr>
      </w:pPr>
      <w:ins w:id="323" w:author="Brandon de la Houssaye" w:date="2018-11-24T16:21:00Z">
        <w:r>
          <w:t xml:space="preserve">    </w:t>
        </w:r>
      </w:ins>
    </w:p>
    <w:p w14:paraId="71DC44CE" w14:textId="77777777" w:rsidR="00DF2544" w:rsidRDefault="00DF2544" w:rsidP="00DF2544">
      <w:pPr>
        <w:rPr>
          <w:ins w:id="324" w:author="Brandon de la Houssaye" w:date="2018-11-24T16:21:00Z"/>
        </w:rPr>
      </w:pPr>
      <w:ins w:id="325" w:author="Brandon de la Houssaye" w:date="2018-11-24T16:21:00Z">
        <w:r>
          <w:t xml:space="preserve">    # convert above raw table to a pandas </w:t>
        </w:r>
        <w:proofErr w:type="spellStart"/>
        <w:r>
          <w:t>dataframe</w:t>
        </w:r>
        <w:proofErr w:type="spellEnd"/>
      </w:ins>
    </w:p>
    <w:p w14:paraId="2A488926" w14:textId="77777777" w:rsidR="00DF2544" w:rsidRDefault="00DF2544" w:rsidP="00DF2544">
      <w:pPr>
        <w:rPr>
          <w:ins w:id="326" w:author="Brandon de la Houssaye" w:date="2018-11-24T16:21:00Z"/>
        </w:rPr>
      </w:pPr>
      <w:ins w:id="327" w:author="Brandon de la Houssaye" w:date="2018-11-24T16:21:00Z">
        <w:r>
          <w:t xml:space="preserve">   #df_20 = </w:t>
        </w:r>
        <w:proofErr w:type="spellStart"/>
        <w:r>
          <w:t>create_dataframe_from_raw_table</w:t>
        </w:r>
        <w:proofErr w:type="spellEnd"/>
        <w:r>
          <w:t>(</w:t>
        </w:r>
        <w:proofErr w:type="spellStart"/>
        <w:r>
          <w:t>raw_table</w:t>
        </w:r>
        <w:proofErr w:type="spellEnd"/>
        <w:r>
          <w:t>)</w:t>
        </w:r>
      </w:ins>
    </w:p>
    <w:p w14:paraId="3BC24974" w14:textId="77777777" w:rsidR="00DF2544" w:rsidRDefault="00DF2544" w:rsidP="00DF2544">
      <w:pPr>
        <w:rPr>
          <w:ins w:id="328" w:author="Brandon de la Houssaye" w:date="2018-11-24T16:21:00Z"/>
        </w:rPr>
      </w:pPr>
      <w:ins w:id="329" w:author="Brandon de la Houssaye" w:date="2018-11-24T16:21:00Z">
        <w:r>
          <w:t xml:space="preserve">    </w:t>
        </w:r>
      </w:ins>
    </w:p>
    <w:p w14:paraId="2788A808" w14:textId="77777777" w:rsidR="00DF2544" w:rsidRDefault="00DF2544" w:rsidP="00DF2544">
      <w:pPr>
        <w:rPr>
          <w:ins w:id="330" w:author="Brandon de la Houssaye" w:date="2018-11-24T16:21:00Z"/>
        </w:rPr>
      </w:pPr>
      <w:ins w:id="331" w:author="Brandon de la Houssaye" w:date="2018-11-24T16:21:00Z">
        <w:r>
          <w:t xml:space="preserve">    # 12- for table for 21st century</w:t>
        </w:r>
      </w:ins>
    </w:p>
    <w:p w14:paraId="40A2F9EC" w14:textId="77777777" w:rsidR="00DF2544" w:rsidRDefault="00DF2544" w:rsidP="00DF2544">
      <w:pPr>
        <w:rPr>
          <w:ins w:id="332" w:author="Brandon de la Houssaye" w:date="2018-11-24T16:21:00Z"/>
        </w:rPr>
      </w:pPr>
      <w:ins w:id="333" w:author="Brandon de la Houssaye" w:date="2018-11-24T16:21:00Z">
        <w:r>
          <w:t xml:space="preserve">    #</w:t>
        </w:r>
        <w:proofErr w:type="spellStart"/>
        <w:r>
          <w:t>raw_table</w:t>
        </w:r>
        <w:proofErr w:type="spellEnd"/>
        <w:r>
          <w:t xml:space="preserve"> = </w:t>
        </w:r>
        <w:proofErr w:type="spellStart"/>
        <w:r>
          <w:t>generate_raw_table</w:t>
        </w:r>
        <w:proofErr w:type="spellEnd"/>
        <w:r>
          <w:t>(</w:t>
        </w:r>
        <w:proofErr w:type="spellStart"/>
        <w:r>
          <w:t>html_</w:t>
        </w:r>
        <w:proofErr w:type="gramStart"/>
        <w:r>
          <w:t>table</w:t>
        </w:r>
        <w:proofErr w:type="spellEnd"/>
        <w:r>
          <w:t>[</w:t>
        </w:r>
        <w:proofErr w:type="gramEnd"/>
        <w:r>
          <w:t xml:space="preserve">12]) </w:t>
        </w:r>
      </w:ins>
    </w:p>
    <w:p w14:paraId="475AA35B" w14:textId="77777777" w:rsidR="00DF2544" w:rsidRDefault="00DF2544" w:rsidP="00DF2544">
      <w:pPr>
        <w:rPr>
          <w:ins w:id="334" w:author="Brandon de la Houssaye" w:date="2018-11-24T16:21:00Z"/>
        </w:rPr>
      </w:pPr>
      <w:ins w:id="335" w:author="Brandon de la Houssaye" w:date="2018-11-24T16:21:00Z">
        <w:r>
          <w:t xml:space="preserve">    </w:t>
        </w:r>
      </w:ins>
    </w:p>
    <w:p w14:paraId="7B39C4FA" w14:textId="77777777" w:rsidR="00DF2544" w:rsidRDefault="00DF2544" w:rsidP="00DF2544">
      <w:pPr>
        <w:rPr>
          <w:ins w:id="336" w:author="Brandon de la Houssaye" w:date="2018-11-24T16:21:00Z"/>
        </w:rPr>
      </w:pPr>
      <w:ins w:id="337" w:author="Brandon de la Houssaye" w:date="2018-11-24T16:21:00Z">
        <w:r>
          <w:t xml:space="preserve">    #13 - for table for rest of 21st century</w:t>
        </w:r>
      </w:ins>
    </w:p>
    <w:p w14:paraId="7246B2BD" w14:textId="77777777" w:rsidR="00DF2544" w:rsidRDefault="00DF2544" w:rsidP="00DF2544">
      <w:pPr>
        <w:rPr>
          <w:ins w:id="338" w:author="Brandon de la Houssaye" w:date="2018-11-24T16:21:00Z"/>
        </w:rPr>
      </w:pPr>
      <w:ins w:id="339" w:author="Brandon de la Houssaye" w:date="2018-11-24T16:21:00Z">
        <w:r>
          <w:t xml:space="preserve">    </w:t>
        </w:r>
        <w:proofErr w:type="spellStart"/>
        <w:r>
          <w:t>raw_table</w:t>
        </w:r>
        <w:proofErr w:type="spellEnd"/>
        <w:r>
          <w:t xml:space="preserve"> = </w:t>
        </w:r>
        <w:proofErr w:type="spellStart"/>
        <w:r>
          <w:t>generate_raw_table</w:t>
        </w:r>
        <w:proofErr w:type="spellEnd"/>
        <w:r>
          <w:t>(</w:t>
        </w:r>
        <w:proofErr w:type="spellStart"/>
        <w:r>
          <w:t>html_</w:t>
        </w:r>
        <w:proofErr w:type="gramStart"/>
        <w:r>
          <w:t>table</w:t>
        </w:r>
        <w:proofErr w:type="spellEnd"/>
        <w:r>
          <w:t>[</w:t>
        </w:r>
        <w:proofErr w:type="gramEnd"/>
        <w:r>
          <w:t>13])</w:t>
        </w:r>
      </w:ins>
    </w:p>
    <w:p w14:paraId="1D43E9AF" w14:textId="77777777" w:rsidR="00DF2544" w:rsidRDefault="00DF2544" w:rsidP="00DF2544">
      <w:pPr>
        <w:rPr>
          <w:ins w:id="340" w:author="Brandon de la Houssaye" w:date="2018-11-24T16:21:00Z"/>
        </w:rPr>
      </w:pPr>
      <w:ins w:id="341" w:author="Brandon de la Houssaye" w:date="2018-11-24T16:21:00Z">
        <w:r>
          <w:t xml:space="preserve">    </w:t>
        </w:r>
      </w:ins>
    </w:p>
    <w:p w14:paraId="51689D23" w14:textId="77777777" w:rsidR="00DF2544" w:rsidRDefault="00DF2544" w:rsidP="00DF2544">
      <w:pPr>
        <w:rPr>
          <w:ins w:id="342" w:author="Brandon de la Houssaye" w:date="2018-11-24T16:21:00Z"/>
        </w:rPr>
      </w:pPr>
      <w:ins w:id="343" w:author="Brandon de la Houssaye" w:date="2018-11-24T16:21:00Z">
        <w:r>
          <w:t xml:space="preserve">    # convert above raw table to a pandas </w:t>
        </w:r>
        <w:proofErr w:type="spellStart"/>
        <w:r>
          <w:t>dataframe</w:t>
        </w:r>
        <w:proofErr w:type="spellEnd"/>
      </w:ins>
    </w:p>
    <w:p w14:paraId="35613B41" w14:textId="77777777" w:rsidR="00DF2544" w:rsidRDefault="00DF2544" w:rsidP="00DF2544">
      <w:pPr>
        <w:rPr>
          <w:ins w:id="344" w:author="Brandon de la Houssaye" w:date="2018-11-24T16:21:00Z"/>
        </w:rPr>
      </w:pPr>
      <w:ins w:id="345" w:author="Brandon de la Houssaye" w:date="2018-11-24T16:21:00Z">
        <w:r>
          <w:t xml:space="preserve">    df_21 = </w:t>
        </w:r>
        <w:proofErr w:type="spellStart"/>
        <w:r>
          <w:t>create_dataframe_from_raw_table</w:t>
        </w:r>
        <w:proofErr w:type="spellEnd"/>
        <w:r>
          <w:t>(</w:t>
        </w:r>
        <w:proofErr w:type="spellStart"/>
        <w:r>
          <w:t>raw_table</w:t>
        </w:r>
        <w:proofErr w:type="spellEnd"/>
        <w:r>
          <w:t xml:space="preserve">)        </w:t>
        </w:r>
      </w:ins>
    </w:p>
    <w:p w14:paraId="6E2B09E6" w14:textId="77777777" w:rsidR="00DF2544" w:rsidRDefault="00DF2544" w:rsidP="00DF2544">
      <w:pPr>
        <w:rPr>
          <w:ins w:id="346" w:author="Brandon de la Houssaye" w:date="2018-11-24T16:21:00Z"/>
        </w:rPr>
      </w:pPr>
      <w:ins w:id="347" w:author="Brandon de la Houssaye" w:date="2018-11-24T16:21:00Z">
        <w:r>
          <w:t xml:space="preserve">    </w:t>
        </w:r>
      </w:ins>
    </w:p>
    <w:p w14:paraId="04279BDE" w14:textId="77777777" w:rsidR="00DF2544" w:rsidRDefault="00DF2544" w:rsidP="00DF2544">
      <w:pPr>
        <w:rPr>
          <w:ins w:id="348" w:author="Brandon de la Houssaye" w:date="2018-11-24T16:21:00Z"/>
        </w:rPr>
      </w:pPr>
      <w:ins w:id="349" w:author="Brandon de la Houssaye" w:date="2018-11-24T16:21:00Z">
        <w:r>
          <w:t xml:space="preserve">    # return both the </w:t>
        </w:r>
        <w:proofErr w:type="spellStart"/>
        <w:r>
          <w:t>dataframes</w:t>
        </w:r>
        <w:proofErr w:type="spellEnd"/>
      </w:ins>
    </w:p>
    <w:p w14:paraId="7E9348EB" w14:textId="77777777" w:rsidR="00DF2544" w:rsidRDefault="00DF2544" w:rsidP="00DF2544">
      <w:pPr>
        <w:rPr>
          <w:ins w:id="350" w:author="Brandon de la Houssaye" w:date="2018-11-24T16:21:00Z"/>
        </w:rPr>
      </w:pPr>
      <w:ins w:id="351" w:author="Brandon de la Houssaye" w:date="2018-11-24T16:21:00Z">
        <w:r>
          <w:t xml:space="preserve">    #return df_20, df_21</w:t>
        </w:r>
      </w:ins>
    </w:p>
    <w:p w14:paraId="73616531" w14:textId="77777777" w:rsidR="00DF2544" w:rsidRDefault="00DF2544" w:rsidP="00DF2544">
      <w:pPr>
        <w:rPr>
          <w:ins w:id="352" w:author="Brandon de la Houssaye" w:date="2018-11-24T16:21:00Z"/>
        </w:rPr>
      </w:pPr>
      <w:ins w:id="353" w:author="Brandon de la Houssaye" w:date="2018-11-24T16:21:00Z">
        <w:r>
          <w:t xml:space="preserve">    return df_21</w:t>
        </w:r>
      </w:ins>
    </w:p>
    <w:p w14:paraId="7A73F285" w14:textId="77777777" w:rsidR="00DF2544" w:rsidRDefault="00DF2544" w:rsidP="00DF2544">
      <w:pPr>
        <w:rPr>
          <w:ins w:id="354" w:author="Brandon de la Houssaye" w:date="2018-11-24T16:21:00Z"/>
        </w:rPr>
      </w:pPr>
    </w:p>
    <w:p w14:paraId="4D2BE3E8" w14:textId="77777777" w:rsidR="00DF2544" w:rsidRDefault="00DF2544" w:rsidP="00DF2544">
      <w:pPr>
        <w:rPr>
          <w:ins w:id="355" w:author="Brandon de la Houssaye" w:date="2018-11-24T16:21:00Z"/>
        </w:rPr>
      </w:pPr>
      <w:ins w:id="356" w:author="Brandon de la Houssaye" w:date="2018-11-24T16:21:00Z">
        <w:r>
          <w:t xml:space="preserve">df0, df1 = </w:t>
        </w:r>
        <w:proofErr w:type="gramStart"/>
        <w:r>
          <w:t>main(</w:t>
        </w:r>
        <w:proofErr w:type="gramEnd"/>
        <w:r>
          <w:t>)</w:t>
        </w:r>
      </w:ins>
    </w:p>
    <w:p w14:paraId="27D32468" w14:textId="77777777" w:rsidR="00DF2544" w:rsidRDefault="00DF2544" w:rsidP="00DF2544">
      <w:pPr>
        <w:rPr>
          <w:ins w:id="357" w:author="Brandon de la Houssaye" w:date="2018-11-24T16:21:00Z"/>
        </w:rPr>
      </w:pPr>
    </w:p>
    <w:p w14:paraId="6A287D8D" w14:textId="77777777" w:rsidR="00DF2544" w:rsidRDefault="00DF2544" w:rsidP="00DF2544">
      <w:pPr>
        <w:rPr>
          <w:ins w:id="358" w:author="Brandon de la Houssaye" w:date="2018-11-24T16:21:00Z"/>
        </w:rPr>
      </w:pPr>
      <w:ins w:id="359" w:author="Brandon de la Houssaye" w:date="2018-11-24T16:21:00Z">
        <w:r>
          <w:t xml:space="preserve"># Combine the </w:t>
        </w:r>
        <w:proofErr w:type="spellStart"/>
        <w:r>
          <w:t>dataframes</w:t>
        </w:r>
        <w:proofErr w:type="spellEnd"/>
        <w:r>
          <w:t xml:space="preserve"> for 20th and 21st century to one.</w:t>
        </w:r>
      </w:ins>
    </w:p>
    <w:p w14:paraId="2E6566E9" w14:textId="77777777" w:rsidR="00DF2544" w:rsidRDefault="00DF2544" w:rsidP="00DF2544">
      <w:pPr>
        <w:rPr>
          <w:ins w:id="360" w:author="Brandon de la Houssaye" w:date="2018-11-24T16:21:00Z"/>
        </w:rPr>
      </w:pPr>
      <w:ins w:id="361" w:author="Brandon de la Houssaye" w:date="2018-11-24T16:21:00Z">
        <w:r>
          <w:t>#</w:t>
        </w:r>
        <w:proofErr w:type="spellStart"/>
        <w:r>
          <w:t>df</w:t>
        </w:r>
        <w:proofErr w:type="spellEnd"/>
        <w:r>
          <w:t xml:space="preserve"> = </w:t>
        </w:r>
        <w:proofErr w:type="spellStart"/>
        <w:proofErr w:type="gramStart"/>
        <w:r>
          <w:t>pd.DataFrame</w:t>
        </w:r>
        <w:proofErr w:type="spellEnd"/>
        <w:proofErr w:type="gramEnd"/>
        <w:r>
          <w:t>(</w:t>
        </w:r>
        <w:proofErr w:type="spellStart"/>
        <w:r>
          <w:t>combine_dataframes</w:t>
        </w:r>
        <w:proofErr w:type="spellEnd"/>
        <w:r>
          <w:t>(df0, df1))</w:t>
        </w:r>
      </w:ins>
    </w:p>
    <w:p w14:paraId="0329C693" w14:textId="77777777" w:rsidR="00DF2544" w:rsidRDefault="00DF2544" w:rsidP="00DF2544">
      <w:pPr>
        <w:rPr>
          <w:ins w:id="362" w:author="Brandon de la Houssaye" w:date="2018-11-24T16:21:00Z"/>
        </w:rPr>
      </w:pPr>
      <w:proofErr w:type="spellStart"/>
      <w:proofErr w:type="gramStart"/>
      <w:ins w:id="363" w:author="Brandon de la Houssaye" w:date="2018-11-24T16:21:00Z">
        <w:r>
          <w:t>df</w:t>
        </w:r>
        <w:proofErr w:type="spellEnd"/>
        <w:r>
          <w:t>[</w:t>
        </w:r>
        <w:proofErr w:type="gramEnd"/>
        <w:r>
          <w:t>'Event Date'] =</w:t>
        </w:r>
        <w:proofErr w:type="spellStart"/>
        <w:r>
          <w:t>pd.to_datetime</w:t>
        </w:r>
        <w:proofErr w:type="spellEnd"/>
        <w:r>
          <w:t>(</w:t>
        </w:r>
        <w:proofErr w:type="spellStart"/>
        <w:r>
          <w:t>df</w:t>
        </w:r>
        <w:proofErr w:type="spellEnd"/>
        <w:r>
          <w:t>['Event Date'])</w:t>
        </w:r>
      </w:ins>
    </w:p>
    <w:p w14:paraId="74B3A547" w14:textId="77777777" w:rsidR="00DF2544" w:rsidRDefault="00DF2544" w:rsidP="00DF2544">
      <w:pPr>
        <w:rPr>
          <w:ins w:id="364" w:author="Brandon de la Houssaye" w:date="2018-11-24T16:21:00Z"/>
        </w:rPr>
      </w:pPr>
      <w:ins w:id="365" w:author="Brandon de la Houssaye" w:date="2018-11-24T16:21:00Z">
        <w:r>
          <w:t>#</w:t>
        </w:r>
        <w:proofErr w:type="spellStart"/>
        <w:proofErr w:type="gramStart"/>
        <w:r>
          <w:t>df.tail</w:t>
        </w:r>
        <w:proofErr w:type="spellEnd"/>
        <w:proofErr w:type="gramEnd"/>
        <w:r>
          <w:t>(10)</w:t>
        </w:r>
      </w:ins>
    </w:p>
    <w:p w14:paraId="2AD8979F" w14:textId="77777777" w:rsidR="00DF2544" w:rsidRDefault="00DF2544" w:rsidP="00DF2544">
      <w:pPr>
        <w:rPr>
          <w:ins w:id="366" w:author="Brandon de la Houssaye" w:date="2018-11-24T16:21:00Z"/>
        </w:rPr>
      </w:pPr>
      <w:proofErr w:type="spellStart"/>
      <w:ins w:id="367" w:author="Brandon de la Houssaye" w:date="2018-11-24T16:21:00Z">
        <w:r>
          <w:t>df</w:t>
        </w:r>
        <w:proofErr w:type="spellEnd"/>
        <w:r>
          <w:t>=</w:t>
        </w:r>
        <w:proofErr w:type="spellStart"/>
        <w:proofErr w:type="gramStart"/>
        <w:r>
          <w:t>pd.DataFrame</w:t>
        </w:r>
        <w:proofErr w:type="spellEnd"/>
        <w:proofErr w:type="gramEnd"/>
        <w:r>
          <w:t>(main())</w:t>
        </w:r>
      </w:ins>
    </w:p>
    <w:p w14:paraId="76B95524" w14:textId="523D7EDC" w:rsidR="00DF2544" w:rsidRDefault="00DF2544" w:rsidP="00DF2544">
      <w:pPr>
        <w:rPr>
          <w:ins w:id="368" w:author="Brandon de la Houssaye" w:date="2018-11-24T16:15:00Z"/>
        </w:rPr>
      </w:pPr>
      <w:proofErr w:type="spellStart"/>
      <w:proofErr w:type="gramStart"/>
      <w:ins w:id="369" w:author="Brandon de la Houssaye" w:date="2018-11-24T16:21:00Z">
        <w:r>
          <w:t>df.tail</w:t>
        </w:r>
        <w:proofErr w:type="spellEnd"/>
        <w:proofErr w:type="gramEnd"/>
        <w:r>
          <w:t>(5)</w:t>
        </w:r>
      </w:ins>
    </w:p>
    <w:p w14:paraId="1FCA23C5" w14:textId="1C389E6F" w:rsidR="00DF2544" w:rsidRDefault="00DF2544" w:rsidP="000F463B">
      <w:pPr>
        <w:rPr>
          <w:ins w:id="370" w:author="Brandon de la Houssaye" w:date="2018-11-24T16:21:00Z"/>
        </w:rPr>
      </w:pPr>
    </w:p>
    <w:p w14:paraId="301896BC" w14:textId="77777777" w:rsidR="00DF2544" w:rsidRDefault="00DF2544" w:rsidP="00DF2544">
      <w:pPr>
        <w:rPr>
          <w:ins w:id="371" w:author="Brandon de la Houssaye" w:date="2018-11-24T16:21:00Z"/>
        </w:rPr>
      </w:pPr>
      <w:proofErr w:type="spellStart"/>
      <w:proofErr w:type="gramStart"/>
      <w:ins w:id="372" w:author="Brandon de la Houssaye" w:date="2018-11-24T16:21:00Z">
        <w:r>
          <w:t>df</w:t>
        </w:r>
        <w:proofErr w:type="spellEnd"/>
        <w:r>
          <w:t>[</w:t>
        </w:r>
        <w:proofErr w:type="gramEnd"/>
        <w:r>
          <w:t>'Event Date'] =</w:t>
        </w:r>
        <w:proofErr w:type="spellStart"/>
        <w:r>
          <w:t>pd.to_datetime</w:t>
        </w:r>
        <w:proofErr w:type="spellEnd"/>
        <w:r>
          <w:t>(</w:t>
        </w:r>
        <w:proofErr w:type="spellStart"/>
        <w:r>
          <w:t>df</w:t>
        </w:r>
        <w:proofErr w:type="spellEnd"/>
        <w:r>
          <w:t>['Event Date'])</w:t>
        </w:r>
      </w:ins>
    </w:p>
    <w:p w14:paraId="4322BA00" w14:textId="3A5B81D0" w:rsidR="00DF2544" w:rsidRDefault="00DF2544" w:rsidP="00DF2544">
      <w:pPr>
        <w:rPr>
          <w:ins w:id="373" w:author="Brandon de la Houssaye" w:date="2018-11-24T16:21:00Z"/>
        </w:rPr>
      </w:pPr>
      <w:proofErr w:type="spellStart"/>
      <w:proofErr w:type="gramStart"/>
      <w:ins w:id="374" w:author="Brandon de la Houssaye" w:date="2018-11-24T16:21:00Z">
        <w:r>
          <w:t>df.head</w:t>
        </w:r>
        <w:proofErr w:type="spellEnd"/>
        <w:proofErr w:type="gramEnd"/>
        <w:r>
          <w:t>(5)</w:t>
        </w:r>
      </w:ins>
    </w:p>
    <w:p w14:paraId="79196C74" w14:textId="638FE865" w:rsidR="00DF2544" w:rsidRDefault="00DF2544" w:rsidP="000F463B">
      <w:pPr>
        <w:rPr>
          <w:ins w:id="375" w:author="Brandon de la Houssaye" w:date="2018-11-24T16:21:00Z"/>
        </w:rPr>
      </w:pPr>
    </w:p>
    <w:p w14:paraId="641BF420" w14:textId="77777777" w:rsidR="00DF2544" w:rsidRDefault="00DF2544" w:rsidP="00DF2544">
      <w:pPr>
        <w:rPr>
          <w:ins w:id="376" w:author="Brandon de la Houssaye" w:date="2018-11-24T16:21:00Z"/>
        </w:rPr>
      </w:pPr>
      <w:ins w:id="377" w:author="Brandon de la Houssaye" w:date="2018-11-24T16:21:00Z">
        <w:r>
          <w:t xml:space="preserve"># Import </w:t>
        </w:r>
        <w:proofErr w:type="spellStart"/>
        <w:r>
          <w:t>dataframe</w:t>
        </w:r>
        <w:proofErr w:type="spellEnd"/>
        <w:r>
          <w:t xml:space="preserve"> into MySQL</w:t>
        </w:r>
      </w:ins>
    </w:p>
    <w:p w14:paraId="1F71547B" w14:textId="77777777" w:rsidR="00DF2544" w:rsidRDefault="00DF2544" w:rsidP="00DF2544">
      <w:pPr>
        <w:rPr>
          <w:ins w:id="378" w:author="Brandon de la Houssaye" w:date="2018-11-24T16:21:00Z"/>
        </w:rPr>
      </w:pPr>
    </w:p>
    <w:p w14:paraId="59C2B8E4" w14:textId="77777777" w:rsidR="00DF2544" w:rsidRDefault="00DF2544" w:rsidP="00DF2544">
      <w:pPr>
        <w:rPr>
          <w:ins w:id="379" w:author="Brandon de la Houssaye" w:date="2018-11-24T16:21:00Z"/>
        </w:rPr>
      </w:pPr>
      <w:ins w:id="380" w:author="Brandon de la Houssaye" w:date="2018-11-24T16:21:00Z">
        <w:r>
          <w:t xml:space="preserve">import </w:t>
        </w:r>
        <w:proofErr w:type="spellStart"/>
        <w:r>
          <w:t>sqlalchemy</w:t>
        </w:r>
        <w:proofErr w:type="spellEnd"/>
      </w:ins>
    </w:p>
    <w:p w14:paraId="1E3BE43D" w14:textId="77777777" w:rsidR="00DF2544" w:rsidRDefault="00DF2544" w:rsidP="00DF2544">
      <w:pPr>
        <w:rPr>
          <w:ins w:id="381" w:author="Brandon de la Houssaye" w:date="2018-11-24T16:21:00Z"/>
        </w:rPr>
      </w:pPr>
      <w:ins w:id="382" w:author="Brandon de la Houssaye" w:date="2018-11-24T16:21:00Z">
        <w:r>
          <w:t xml:space="preserve">from </w:t>
        </w:r>
        <w:proofErr w:type="spellStart"/>
        <w:r>
          <w:t>sqlalchemy</w:t>
        </w:r>
        <w:proofErr w:type="spellEnd"/>
        <w:r>
          <w:t xml:space="preserve"> import </w:t>
        </w:r>
        <w:proofErr w:type="spellStart"/>
        <w:r>
          <w:t>create_engine</w:t>
        </w:r>
        <w:proofErr w:type="spellEnd"/>
      </w:ins>
    </w:p>
    <w:p w14:paraId="7AAFB0BA" w14:textId="77777777" w:rsidR="00DF2544" w:rsidRDefault="00DF2544" w:rsidP="00DF2544">
      <w:pPr>
        <w:rPr>
          <w:ins w:id="383" w:author="Brandon de la Houssaye" w:date="2018-11-24T16:21:00Z"/>
        </w:rPr>
      </w:pPr>
      <w:proofErr w:type="spellStart"/>
      <w:ins w:id="384" w:author="Brandon de la Houssaye" w:date="2018-11-24T16:21:00Z">
        <w:r>
          <w:t>kwargs</w:t>
        </w:r>
        <w:proofErr w:type="spellEnd"/>
        <w:r>
          <w:t xml:space="preserve"> = </w:t>
        </w:r>
        <w:proofErr w:type="spellStart"/>
        <w:proofErr w:type="gramStart"/>
        <w:r>
          <w:t>dict</w:t>
        </w:r>
        <w:proofErr w:type="spellEnd"/>
        <w:r>
          <w:t>(</w:t>
        </w:r>
        <w:proofErr w:type="gramEnd"/>
      </w:ins>
    </w:p>
    <w:p w14:paraId="411BD518" w14:textId="77777777" w:rsidR="00DF2544" w:rsidRDefault="00DF2544" w:rsidP="00DF2544">
      <w:pPr>
        <w:rPr>
          <w:ins w:id="385" w:author="Brandon de la Houssaye" w:date="2018-11-24T16:21:00Z"/>
        </w:rPr>
      </w:pPr>
      <w:ins w:id="386" w:author="Brandon de la Houssaye" w:date="2018-11-24T16:21:00Z">
        <w:r>
          <w:t>username = 'root',</w:t>
        </w:r>
      </w:ins>
    </w:p>
    <w:p w14:paraId="63CAC791" w14:textId="77777777" w:rsidR="00DF2544" w:rsidRDefault="00DF2544" w:rsidP="00DF2544">
      <w:pPr>
        <w:rPr>
          <w:ins w:id="387" w:author="Brandon de la Houssaye" w:date="2018-11-24T16:21:00Z"/>
        </w:rPr>
      </w:pPr>
      <w:ins w:id="388" w:author="Brandon de la Houssaye" w:date="2018-11-24T16:21:00Z">
        <w:r>
          <w:t>password = '1942bdla',</w:t>
        </w:r>
      </w:ins>
    </w:p>
    <w:p w14:paraId="7556FB4F" w14:textId="77777777" w:rsidR="00DF2544" w:rsidRDefault="00DF2544" w:rsidP="00DF2544">
      <w:pPr>
        <w:rPr>
          <w:ins w:id="389" w:author="Brandon de la Houssaye" w:date="2018-11-24T16:21:00Z"/>
        </w:rPr>
      </w:pPr>
      <w:proofErr w:type="spellStart"/>
      <w:ins w:id="390" w:author="Brandon de la Houssaye" w:date="2018-11-24T16:21:00Z">
        <w:r>
          <w:t>database_ip</w:t>
        </w:r>
        <w:proofErr w:type="spellEnd"/>
        <w:r>
          <w:t xml:space="preserve"> = 'localhost',</w:t>
        </w:r>
      </w:ins>
    </w:p>
    <w:p w14:paraId="24F40CA6" w14:textId="77777777" w:rsidR="00DF2544" w:rsidRDefault="00DF2544" w:rsidP="00DF2544">
      <w:pPr>
        <w:rPr>
          <w:ins w:id="391" w:author="Brandon de la Houssaye" w:date="2018-11-24T16:21:00Z"/>
        </w:rPr>
      </w:pPr>
      <w:proofErr w:type="spellStart"/>
      <w:ins w:id="392" w:author="Brandon de la Houssaye" w:date="2018-11-24T16:21:00Z">
        <w:r>
          <w:t>database_name</w:t>
        </w:r>
        <w:proofErr w:type="spellEnd"/>
        <w:r>
          <w:t xml:space="preserve"> = 'history',</w:t>
        </w:r>
      </w:ins>
    </w:p>
    <w:p w14:paraId="4195F507" w14:textId="77777777" w:rsidR="00DF2544" w:rsidRDefault="00DF2544" w:rsidP="00DF2544">
      <w:pPr>
        <w:rPr>
          <w:ins w:id="393" w:author="Brandon de la Houssaye" w:date="2018-11-24T16:21:00Z"/>
        </w:rPr>
      </w:pPr>
      <w:ins w:id="394" w:author="Brandon de la Houssaye" w:date="2018-11-24T16:21:00Z">
        <w:r>
          <w:t>)</w:t>
        </w:r>
      </w:ins>
    </w:p>
    <w:p w14:paraId="30E5D447" w14:textId="77777777" w:rsidR="00DF2544" w:rsidRDefault="00DF2544" w:rsidP="00DF2544">
      <w:pPr>
        <w:rPr>
          <w:ins w:id="395" w:author="Brandon de la Houssaye" w:date="2018-11-24T16:21:00Z"/>
        </w:rPr>
      </w:pPr>
    </w:p>
    <w:p w14:paraId="7C0D6D40" w14:textId="77777777" w:rsidR="00DF2544" w:rsidRDefault="00DF2544" w:rsidP="00DF2544">
      <w:pPr>
        <w:rPr>
          <w:ins w:id="396" w:author="Brandon de la Houssaye" w:date="2018-11-24T16:21:00Z"/>
        </w:rPr>
      </w:pPr>
      <w:ins w:id="397" w:author="Brandon de la Houssaye" w:date="2018-11-24T16:21:00Z">
        <w:r>
          <w:t xml:space="preserve">from </w:t>
        </w:r>
        <w:proofErr w:type="spellStart"/>
        <w:r>
          <w:t>sqlalchemy</w:t>
        </w:r>
        <w:proofErr w:type="spellEnd"/>
        <w:r>
          <w:t xml:space="preserve"> import </w:t>
        </w:r>
        <w:proofErr w:type="spellStart"/>
        <w:r>
          <w:t>create_engine</w:t>
        </w:r>
        <w:proofErr w:type="spellEnd"/>
      </w:ins>
    </w:p>
    <w:p w14:paraId="2A2518B4" w14:textId="77777777" w:rsidR="00DF2544" w:rsidRDefault="00DF2544" w:rsidP="00DF2544">
      <w:pPr>
        <w:rPr>
          <w:ins w:id="398" w:author="Brandon de la Houssaye" w:date="2018-11-24T16:21:00Z"/>
        </w:rPr>
      </w:pPr>
      <w:ins w:id="399" w:author="Brandon de la Houssaye" w:date="2018-11-24T16:21:00Z">
        <w:r>
          <w:t>#engine = create_engine("mysql+pymysql://root:"+'password'+"@localhost/ecommercedb")</w:t>
        </w:r>
      </w:ins>
    </w:p>
    <w:p w14:paraId="6C316CF5" w14:textId="77777777" w:rsidR="00DF2544" w:rsidRDefault="00DF2544" w:rsidP="00DF2544">
      <w:pPr>
        <w:rPr>
          <w:ins w:id="400" w:author="Brandon de la Houssaye" w:date="2018-11-24T16:21:00Z"/>
        </w:rPr>
      </w:pPr>
    </w:p>
    <w:p w14:paraId="3F2DDC5A" w14:textId="77777777" w:rsidR="00DF2544" w:rsidRDefault="00DF2544" w:rsidP="00DF2544">
      <w:pPr>
        <w:rPr>
          <w:ins w:id="401" w:author="Brandon de la Houssaye" w:date="2018-11-24T16:21:00Z"/>
        </w:rPr>
      </w:pPr>
      <w:proofErr w:type="spellStart"/>
      <w:ins w:id="402" w:author="Brandon de la Houssaye" w:date="2018-11-24T16:21:00Z">
        <w:r>
          <w:t>conn_string</w:t>
        </w:r>
        <w:proofErr w:type="spellEnd"/>
        <w:r>
          <w:t xml:space="preserve"> = "mysql+pymysql://{username</w:t>
        </w:r>
        <w:proofErr w:type="gramStart"/>
        <w:r>
          <w:t>}:{</w:t>
        </w:r>
        <w:proofErr w:type="gramEnd"/>
        <w:r>
          <w:t>password}@{database_ip}/{database_name}".format(**kwargs)</w:t>
        </w:r>
      </w:ins>
    </w:p>
    <w:p w14:paraId="5D6B5185" w14:textId="77777777" w:rsidR="00DF2544" w:rsidRDefault="00DF2544" w:rsidP="00DF2544">
      <w:pPr>
        <w:rPr>
          <w:ins w:id="403" w:author="Brandon de la Houssaye" w:date="2018-11-24T16:21:00Z"/>
        </w:rPr>
      </w:pPr>
      <w:ins w:id="404" w:author="Brandon de la Houssaye" w:date="2018-11-24T16:21:00Z">
        <w:r>
          <w:t xml:space="preserve">engine = </w:t>
        </w:r>
        <w:proofErr w:type="spellStart"/>
        <w:r>
          <w:t>create_engine</w:t>
        </w:r>
        <w:proofErr w:type="spellEnd"/>
        <w:r>
          <w:t>(</w:t>
        </w:r>
        <w:proofErr w:type="spellStart"/>
        <w:r>
          <w:t>conn_string</w:t>
        </w:r>
        <w:proofErr w:type="spellEnd"/>
        <w:r>
          <w:t>)</w:t>
        </w:r>
      </w:ins>
    </w:p>
    <w:p w14:paraId="22D350BF" w14:textId="79233993" w:rsidR="00DF2544" w:rsidRPr="00DC52CC" w:rsidRDefault="00DF2544" w:rsidP="00DF2544">
      <w:proofErr w:type="spellStart"/>
      <w:ins w:id="405" w:author="Brandon de la Houssaye" w:date="2018-11-24T16:21:00Z">
        <w:r>
          <w:t>df.to_</w:t>
        </w:r>
        <w:proofErr w:type="gramStart"/>
        <w:r>
          <w:t>sql</w:t>
        </w:r>
        <w:proofErr w:type="spellEnd"/>
        <w:r>
          <w:t>(</w:t>
        </w:r>
        <w:proofErr w:type="gramEnd"/>
        <w:r>
          <w:t xml:space="preserve">con=engine, </w:t>
        </w:r>
        <w:proofErr w:type="spellStart"/>
        <w:r>
          <w:t>if_exists</w:t>
        </w:r>
        <w:proofErr w:type="spellEnd"/>
        <w:r>
          <w:t>='replace', index=</w:t>
        </w:r>
        <w:proofErr w:type="spellStart"/>
        <w:r>
          <w:t>False,name</w:t>
        </w:r>
        <w:proofErr w:type="spellEnd"/>
        <w:r>
          <w:t>='</w:t>
        </w:r>
        <w:proofErr w:type="spellStart"/>
        <w:r>
          <w:t>us_history_timeline</w:t>
        </w:r>
        <w:proofErr w:type="spellEnd"/>
        <w:r>
          <w:t>')</w:t>
        </w:r>
      </w:ins>
    </w:p>
    <w:p w14:paraId="1FE197B1" w14:textId="266FE218" w:rsidR="00E50EE5" w:rsidRPr="00DC52CC" w:rsidRDefault="00124EE6" w:rsidP="00E50EE5">
      <w:pPr>
        <w:pStyle w:val="Heading1"/>
      </w:pPr>
      <w:ins w:id="406" w:author="Daniel Serna" w:date="2018-12-02T20:50:00Z">
        <w:r>
          <w:t>Appendix</w:t>
        </w:r>
        <w:r w:rsidRPr="00DC52CC" w:rsidDel="00124EE6">
          <w:t xml:space="preserve"> </w:t>
        </w:r>
      </w:ins>
      <w:del w:id="407" w:author="Daniel Serna" w:date="2018-12-02T20:50:00Z">
        <w:r w:rsidR="00E50EE5" w:rsidRPr="00DC52CC" w:rsidDel="00124EE6">
          <w:delText xml:space="preserve">Index </w:delText>
        </w:r>
      </w:del>
      <w:r w:rsidR="000B35E5" w:rsidRPr="00DC52CC">
        <w:t>4</w:t>
      </w:r>
    </w:p>
    <w:p w14:paraId="2C851A79" w14:textId="77777777" w:rsidR="00E50EE5" w:rsidRPr="00DC52CC" w:rsidRDefault="00E50EE5" w:rsidP="00E50EE5">
      <w:pPr>
        <w:pStyle w:val="FigureCaption"/>
        <w:rPr>
          <w:sz w:val="20"/>
          <w:szCs w:val="20"/>
        </w:rPr>
      </w:pPr>
      <w:r w:rsidRPr="00DC52CC">
        <w:rPr>
          <w:sz w:val="20"/>
          <w:szCs w:val="20"/>
        </w:rPr>
        <w:t>##############</w:t>
      </w:r>
    </w:p>
    <w:p w14:paraId="09555E24" w14:textId="7077B56E" w:rsidR="00E50EE5" w:rsidRPr="00DC52CC" w:rsidRDefault="00E50EE5" w:rsidP="00E50EE5">
      <w:pPr>
        <w:pStyle w:val="FigureCaption"/>
        <w:rPr>
          <w:sz w:val="20"/>
          <w:szCs w:val="20"/>
        </w:rPr>
      </w:pPr>
      <w:r w:rsidRPr="00DC52CC">
        <w:rPr>
          <w:sz w:val="20"/>
          <w:szCs w:val="20"/>
        </w:rPr>
        <w:t>#DISASTERS CODE</w:t>
      </w:r>
    </w:p>
    <w:p w14:paraId="2B0937D0" w14:textId="3B78317A" w:rsidR="00E50EE5" w:rsidRPr="00DC52CC" w:rsidRDefault="00E50EE5" w:rsidP="00E50EE5">
      <w:pPr>
        <w:pStyle w:val="FigureCaption"/>
        <w:rPr>
          <w:sz w:val="20"/>
          <w:szCs w:val="20"/>
        </w:rPr>
      </w:pPr>
      <w:r w:rsidRPr="00DC52CC">
        <w:rPr>
          <w:sz w:val="20"/>
          <w:szCs w:val="20"/>
        </w:rPr>
        <w:t>##############</w:t>
      </w:r>
    </w:p>
    <w:p w14:paraId="0D0EDA2F" w14:textId="34DF6DD2" w:rsidR="00E50EE5" w:rsidRPr="00DC52CC" w:rsidRDefault="00E50EE5" w:rsidP="00E50EE5">
      <w:pPr>
        <w:pStyle w:val="FigureCaption"/>
        <w:rPr>
          <w:sz w:val="20"/>
          <w:szCs w:val="20"/>
        </w:rPr>
      </w:pPr>
    </w:p>
    <w:p w14:paraId="7A84CE94" w14:textId="53F5F3EF" w:rsidR="00E50EE5" w:rsidRPr="00DC52CC" w:rsidRDefault="00E50EE5" w:rsidP="00E50EE5">
      <w:pPr>
        <w:pStyle w:val="FigureCaption"/>
        <w:rPr>
          <w:sz w:val="20"/>
          <w:szCs w:val="20"/>
        </w:rPr>
      </w:pPr>
    </w:p>
    <w:p w14:paraId="609C8833" w14:textId="77777777" w:rsidR="00E50EE5" w:rsidRPr="00DC52CC" w:rsidRDefault="00E50EE5" w:rsidP="00E50EE5">
      <w:pPr>
        <w:pStyle w:val="FigureCaption"/>
        <w:rPr>
          <w:sz w:val="20"/>
          <w:szCs w:val="20"/>
        </w:rPr>
      </w:pPr>
      <w:r w:rsidRPr="00DC52CC">
        <w:rPr>
          <w:sz w:val="20"/>
          <w:szCs w:val="20"/>
        </w:rPr>
        <w:t>from requests import get</w:t>
      </w:r>
    </w:p>
    <w:p w14:paraId="7021F8B9" w14:textId="77777777" w:rsidR="00E50EE5" w:rsidRPr="00DC52CC" w:rsidRDefault="00E50EE5" w:rsidP="00E50EE5">
      <w:pPr>
        <w:pStyle w:val="FigureCaption"/>
        <w:rPr>
          <w:sz w:val="20"/>
          <w:szCs w:val="20"/>
        </w:rPr>
      </w:pPr>
      <w:r w:rsidRPr="00DC52CC">
        <w:rPr>
          <w:sz w:val="20"/>
          <w:szCs w:val="20"/>
        </w:rPr>
        <w:t xml:space="preserve">from </w:t>
      </w:r>
      <w:proofErr w:type="spellStart"/>
      <w:proofErr w:type="gramStart"/>
      <w:r w:rsidRPr="00DC52CC">
        <w:rPr>
          <w:sz w:val="20"/>
          <w:szCs w:val="20"/>
        </w:rPr>
        <w:t>requests.exceptions</w:t>
      </w:r>
      <w:proofErr w:type="spellEnd"/>
      <w:proofErr w:type="gramEnd"/>
      <w:r w:rsidRPr="00DC52CC">
        <w:rPr>
          <w:sz w:val="20"/>
          <w:szCs w:val="20"/>
        </w:rPr>
        <w:t xml:space="preserve"> import </w:t>
      </w:r>
      <w:proofErr w:type="spellStart"/>
      <w:r w:rsidRPr="00DC52CC">
        <w:rPr>
          <w:sz w:val="20"/>
          <w:szCs w:val="20"/>
        </w:rPr>
        <w:t>RequestException</w:t>
      </w:r>
      <w:proofErr w:type="spellEnd"/>
    </w:p>
    <w:p w14:paraId="624FB622" w14:textId="77777777" w:rsidR="00E50EE5" w:rsidRPr="00DC52CC" w:rsidRDefault="00E50EE5" w:rsidP="00E50EE5">
      <w:pPr>
        <w:pStyle w:val="FigureCaption"/>
        <w:rPr>
          <w:sz w:val="20"/>
          <w:szCs w:val="20"/>
        </w:rPr>
      </w:pPr>
      <w:r w:rsidRPr="00DC52CC">
        <w:rPr>
          <w:sz w:val="20"/>
          <w:szCs w:val="20"/>
        </w:rPr>
        <w:t xml:space="preserve">from </w:t>
      </w:r>
      <w:proofErr w:type="spellStart"/>
      <w:r w:rsidRPr="00DC52CC">
        <w:rPr>
          <w:sz w:val="20"/>
          <w:szCs w:val="20"/>
        </w:rPr>
        <w:t>contextlib</w:t>
      </w:r>
      <w:proofErr w:type="spellEnd"/>
      <w:r w:rsidRPr="00DC52CC">
        <w:rPr>
          <w:sz w:val="20"/>
          <w:szCs w:val="20"/>
        </w:rPr>
        <w:t xml:space="preserve"> import closing</w:t>
      </w:r>
    </w:p>
    <w:p w14:paraId="270B29F8" w14:textId="77777777" w:rsidR="00E50EE5" w:rsidRPr="00DC52CC" w:rsidRDefault="00E50EE5" w:rsidP="00E50EE5">
      <w:pPr>
        <w:pStyle w:val="FigureCaption"/>
        <w:rPr>
          <w:sz w:val="20"/>
          <w:szCs w:val="20"/>
        </w:rPr>
      </w:pPr>
      <w:r w:rsidRPr="00DC52CC">
        <w:rPr>
          <w:sz w:val="20"/>
          <w:szCs w:val="20"/>
        </w:rPr>
        <w:t xml:space="preserve">from bs4 import </w:t>
      </w:r>
      <w:proofErr w:type="spellStart"/>
      <w:r w:rsidRPr="00DC52CC">
        <w:rPr>
          <w:sz w:val="20"/>
          <w:szCs w:val="20"/>
        </w:rPr>
        <w:t>BeautifulSoup</w:t>
      </w:r>
      <w:proofErr w:type="spellEnd"/>
    </w:p>
    <w:p w14:paraId="7255CCFB" w14:textId="77777777" w:rsidR="00E50EE5" w:rsidRPr="00DC52CC" w:rsidRDefault="00E50EE5" w:rsidP="00E50EE5">
      <w:pPr>
        <w:pStyle w:val="FigureCaption"/>
        <w:rPr>
          <w:sz w:val="20"/>
          <w:szCs w:val="20"/>
        </w:rPr>
      </w:pPr>
    </w:p>
    <w:p w14:paraId="60A5BABC" w14:textId="77777777" w:rsidR="00E50EE5" w:rsidRPr="00DC52CC" w:rsidRDefault="00E50EE5" w:rsidP="00E50EE5">
      <w:pPr>
        <w:pStyle w:val="FigureCaption"/>
        <w:rPr>
          <w:sz w:val="20"/>
          <w:szCs w:val="20"/>
        </w:rPr>
      </w:pPr>
      <w:r w:rsidRPr="00DC52CC">
        <w:rPr>
          <w:sz w:val="20"/>
          <w:szCs w:val="20"/>
        </w:rPr>
        <w:t xml:space="preserve">def </w:t>
      </w:r>
      <w:proofErr w:type="spellStart"/>
      <w:r w:rsidRPr="00DC52CC">
        <w:rPr>
          <w:sz w:val="20"/>
          <w:szCs w:val="20"/>
        </w:rPr>
        <w:t>simple_get</w:t>
      </w:r>
      <w:proofErr w:type="spellEnd"/>
      <w:r w:rsidRPr="00DC52CC">
        <w:rPr>
          <w:sz w:val="20"/>
          <w:szCs w:val="20"/>
        </w:rPr>
        <w:t>(</w:t>
      </w:r>
      <w:proofErr w:type="spellStart"/>
      <w:r w:rsidRPr="00DC52CC">
        <w:rPr>
          <w:sz w:val="20"/>
          <w:szCs w:val="20"/>
        </w:rPr>
        <w:t>url</w:t>
      </w:r>
      <w:proofErr w:type="spellEnd"/>
      <w:r w:rsidRPr="00DC52CC">
        <w:rPr>
          <w:sz w:val="20"/>
          <w:szCs w:val="20"/>
        </w:rPr>
        <w:t>):</w:t>
      </w:r>
    </w:p>
    <w:p w14:paraId="50F99A62" w14:textId="77777777" w:rsidR="00E50EE5" w:rsidRPr="00DC52CC" w:rsidRDefault="00E50EE5" w:rsidP="00E50EE5">
      <w:pPr>
        <w:pStyle w:val="FigureCaption"/>
        <w:rPr>
          <w:sz w:val="20"/>
          <w:szCs w:val="20"/>
        </w:rPr>
      </w:pPr>
      <w:r w:rsidRPr="00DC52CC">
        <w:rPr>
          <w:sz w:val="20"/>
          <w:szCs w:val="20"/>
        </w:rPr>
        <w:t xml:space="preserve">    """</w:t>
      </w:r>
    </w:p>
    <w:p w14:paraId="12A48483" w14:textId="77777777" w:rsidR="00E50EE5" w:rsidRPr="00DC52CC" w:rsidRDefault="00E50EE5" w:rsidP="00E50EE5">
      <w:pPr>
        <w:pStyle w:val="FigureCaption"/>
        <w:rPr>
          <w:sz w:val="20"/>
          <w:szCs w:val="20"/>
        </w:rPr>
      </w:pPr>
      <w:r w:rsidRPr="00DC52CC">
        <w:rPr>
          <w:sz w:val="20"/>
          <w:szCs w:val="20"/>
        </w:rPr>
        <w:t xml:space="preserve">    Attempts to get the content at `</w:t>
      </w:r>
      <w:proofErr w:type="spellStart"/>
      <w:r w:rsidRPr="00DC52CC">
        <w:rPr>
          <w:sz w:val="20"/>
          <w:szCs w:val="20"/>
        </w:rPr>
        <w:t>url</w:t>
      </w:r>
      <w:proofErr w:type="spellEnd"/>
      <w:r w:rsidRPr="00DC52CC">
        <w:rPr>
          <w:sz w:val="20"/>
          <w:szCs w:val="20"/>
        </w:rPr>
        <w:t>` by making an HTTP GET request.</w:t>
      </w:r>
    </w:p>
    <w:p w14:paraId="4C7C4013" w14:textId="77777777" w:rsidR="00E50EE5" w:rsidRPr="00DC52CC" w:rsidRDefault="00E50EE5" w:rsidP="00E50EE5">
      <w:pPr>
        <w:pStyle w:val="FigureCaption"/>
        <w:rPr>
          <w:sz w:val="20"/>
          <w:szCs w:val="20"/>
        </w:rPr>
      </w:pPr>
      <w:r w:rsidRPr="00DC52CC">
        <w:rPr>
          <w:sz w:val="20"/>
          <w:szCs w:val="20"/>
        </w:rPr>
        <w:t xml:space="preserve">    If the content-type of response is some kind of HTML/XML, return the</w:t>
      </w:r>
    </w:p>
    <w:p w14:paraId="55B2F25E" w14:textId="77777777" w:rsidR="00E50EE5" w:rsidRPr="00DC52CC" w:rsidRDefault="00E50EE5" w:rsidP="00E50EE5">
      <w:pPr>
        <w:pStyle w:val="FigureCaption"/>
        <w:rPr>
          <w:sz w:val="20"/>
          <w:szCs w:val="20"/>
        </w:rPr>
      </w:pPr>
      <w:r w:rsidRPr="00DC52CC">
        <w:rPr>
          <w:sz w:val="20"/>
          <w:szCs w:val="20"/>
        </w:rPr>
        <w:t xml:space="preserve">    text content, otherwise return None.</w:t>
      </w:r>
    </w:p>
    <w:p w14:paraId="4D08D557" w14:textId="77777777" w:rsidR="00E50EE5" w:rsidRPr="00DC52CC" w:rsidRDefault="00E50EE5" w:rsidP="00E50EE5">
      <w:pPr>
        <w:pStyle w:val="FigureCaption"/>
        <w:rPr>
          <w:sz w:val="20"/>
          <w:szCs w:val="20"/>
        </w:rPr>
      </w:pPr>
      <w:r w:rsidRPr="00DC52CC">
        <w:rPr>
          <w:sz w:val="20"/>
          <w:szCs w:val="20"/>
        </w:rPr>
        <w:t xml:space="preserve">    """</w:t>
      </w:r>
    </w:p>
    <w:p w14:paraId="66ED5899" w14:textId="77777777" w:rsidR="00E50EE5" w:rsidRPr="00DC52CC" w:rsidRDefault="00E50EE5" w:rsidP="00E50EE5">
      <w:pPr>
        <w:pStyle w:val="FigureCaption"/>
        <w:rPr>
          <w:sz w:val="20"/>
          <w:szCs w:val="20"/>
        </w:rPr>
      </w:pPr>
      <w:r w:rsidRPr="00DC52CC">
        <w:rPr>
          <w:sz w:val="20"/>
          <w:szCs w:val="20"/>
        </w:rPr>
        <w:t xml:space="preserve">    try:</w:t>
      </w:r>
    </w:p>
    <w:p w14:paraId="3A6CD84C" w14:textId="77777777" w:rsidR="00E50EE5" w:rsidRPr="00DC52CC" w:rsidRDefault="00E50EE5" w:rsidP="00E50EE5">
      <w:pPr>
        <w:pStyle w:val="FigureCaption"/>
        <w:rPr>
          <w:sz w:val="20"/>
          <w:szCs w:val="20"/>
        </w:rPr>
      </w:pPr>
      <w:r w:rsidRPr="00DC52CC">
        <w:rPr>
          <w:sz w:val="20"/>
          <w:szCs w:val="20"/>
        </w:rPr>
        <w:t xml:space="preserve">        with </w:t>
      </w:r>
      <w:proofErr w:type="gramStart"/>
      <w:r w:rsidRPr="00DC52CC">
        <w:rPr>
          <w:sz w:val="20"/>
          <w:szCs w:val="20"/>
        </w:rPr>
        <w:t>closing(</w:t>
      </w:r>
      <w:proofErr w:type="gramEnd"/>
      <w:r w:rsidRPr="00DC52CC">
        <w:rPr>
          <w:sz w:val="20"/>
          <w:szCs w:val="20"/>
        </w:rPr>
        <w:t>get(</w:t>
      </w:r>
      <w:proofErr w:type="spellStart"/>
      <w:r w:rsidRPr="00DC52CC">
        <w:rPr>
          <w:sz w:val="20"/>
          <w:szCs w:val="20"/>
        </w:rPr>
        <w:t>url</w:t>
      </w:r>
      <w:proofErr w:type="spellEnd"/>
      <w:r w:rsidRPr="00DC52CC">
        <w:rPr>
          <w:sz w:val="20"/>
          <w:szCs w:val="20"/>
        </w:rPr>
        <w:t xml:space="preserve">, stream=True)) as </w:t>
      </w:r>
      <w:proofErr w:type="spellStart"/>
      <w:r w:rsidRPr="00DC52CC">
        <w:rPr>
          <w:sz w:val="20"/>
          <w:szCs w:val="20"/>
        </w:rPr>
        <w:t>resp</w:t>
      </w:r>
      <w:proofErr w:type="spellEnd"/>
      <w:r w:rsidRPr="00DC52CC">
        <w:rPr>
          <w:sz w:val="20"/>
          <w:szCs w:val="20"/>
        </w:rPr>
        <w:t>:</w:t>
      </w:r>
    </w:p>
    <w:p w14:paraId="7CB2B8F7" w14:textId="77777777" w:rsidR="00E50EE5" w:rsidRPr="00DC52CC" w:rsidRDefault="00E50EE5" w:rsidP="00E50EE5">
      <w:pPr>
        <w:pStyle w:val="FigureCaption"/>
        <w:rPr>
          <w:sz w:val="20"/>
          <w:szCs w:val="20"/>
        </w:rPr>
      </w:pPr>
      <w:r w:rsidRPr="00DC52CC">
        <w:rPr>
          <w:sz w:val="20"/>
          <w:szCs w:val="20"/>
        </w:rPr>
        <w:t xml:space="preserve">            if </w:t>
      </w:r>
      <w:proofErr w:type="spellStart"/>
      <w:r w:rsidRPr="00DC52CC">
        <w:rPr>
          <w:sz w:val="20"/>
          <w:szCs w:val="20"/>
        </w:rPr>
        <w:t>is_good_response</w:t>
      </w:r>
      <w:proofErr w:type="spellEnd"/>
      <w:r w:rsidRPr="00DC52CC">
        <w:rPr>
          <w:sz w:val="20"/>
          <w:szCs w:val="20"/>
        </w:rPr>
        <w:t>(</w:t>
      </w:r>
      <w:proofErr w:type="spellStart"/>
      <w:r w:rsidRPr="00DC52CC">
        <w:rPr>
          <w:sz w:val="20"/>
          <w:szCs w:val="20"/>
        </w:rPr>
        <w:t>resp</w:t>
      </w:r>
      <w:proofErr w:type="spellEnd"/>
      <w:r w:rsidRPr="00DC52CC">
        <w:rPr>
          <w:sz w:val="20"/>
          <w:szCs w:val="20"/>
        </w:rPr>
        <w:t>):</w:t>
      </w:r>
    </w:p>
    <w:p w14:paraId="6F6EE85E" w14:textId="77777777" w:rsidR="00E50EE5" w:rsidRPr="00DC52CC" w:rsidRDefault="00E50EE5" w:rsidP="00E50EE5">
      <w:pPr>
        <w:pStyle w:val="FigureCaption"/>
        <w:rPr>
          <w:sz w:val="20"/>
          <w:szCs w:val="20"/>
        </w:rPr>
      </w:pPr>
      <w:r w:rsidRPr="00DC52CC">
        <w:rPr>
          <w:sz w:val="20"/>
          <w:szCs w:val="20"/>
        </w:rPr>
        <w:t xml:space="preserve">                return </w:t>
      </w:r>
      <w:proofErr w:type="spellStart"/>
      <w:proofErr w:type="gramStart"/>
      <w:r w:rsidRPr="00DC52CC">
        <w:rPr>
          <w:sz w:val="20"/>
          <w:szCs w:val="20"/>
        </w:rPr>
        <w:t>resp.content</w:t>
      </w:r>
      <w:proofErr w:type="spellEnd"/>
      <w:proofErr w:type="gramEnd"/>
    </w:p>
    <w:p w14:paraId="0CD55C1B" w14:textId="77777777" w:rsidR="00E50EE5" w:rsidRPr="00DC52CC" w:rsidRDefault="00E50EE5" w:rsidP="00E50EE5">
      <w:pPr>
        <w:pStyle w:val="FigureCaption"/>
        <w:rPr>
          <w:sz w:val="20"/>
          <w:szCs w:val="20"/>
        </w:rPr>
      </w:pPr>
      <w:r w:rsidRPr="00DC52CC">
        <w:rPr>
          <w:sz w:val="20"/>
          <w:szCs w:val="20"/>
        </w:rPr>
        <w:t xml:space="preserve">            else:</w:t>
      </w:r>
    </w:p>
    <w:p w14:paraId="703B3852" w14:textId="77777777" w:rsidR="00E50EE5" w:rsidRPr="00DC52CC" w:rsidRDefault="00E50EE5" w:rsidP="00E50EE5">
      <w:pPr>
        <w:pStyle w:val="FigureCaption"/>
        <w:rPr>
          <w:sz w:val="20"/>
          <w:szCs w:val="20"/>
        </w:rPr>
      </w:pPr>
      <w:r w:rsidRPr="00DC52CC">
        <w:rPr>
          <w:sz w:val="20"/>
          <w:szCs w:val="20"/>
        </w:rPr>
        <w:t xml:space="preserve">                return None</w:t>
      </w:r>
    </w:p>
    <w:p w14:paraId="2AEC8AB1" w14:textId="77777777" w:rsidR="00E50EE5" w:rsidRPr="00DC52CC" w:rsidRDefault="00E50EE5" w:rsidP="00E50EE5">
      <w:pPr>
        <w:pStyle w:val="FigureCaption"/>
        <w:rPr>
          <w:sz w:val="20"/>
          <w:szCs w:val="20"/>
        </w:rPr>
      </w:pPr>
    </w:p>
    <w:p w14:paraId="4F91672A" w14:textId="77777777" w:rsidR="00E50EE5" w:rsidRPr="00DC52CC" w:rsidRDefault="00E50EE5" w:rsidP="00E50EE5">
      <w:pPr>
        <w:pStyle w:val="FigureCaption"/>
        <w:rPr>
          <w:sz w:val="20"/>
          <w:szCs w:val="20"/>
        </w:rPr>
      </w:pPr>
      <w:r w:rsidRPr="00DC52CC">
        <w:rPr>
          <w:sz w:val="20"/>
          <w:szCs w:val="20"/>
        </w:rPr>
        <w:t xml:space="preserve">    except </w:t>
      </w:r>
      <w:proofErr w:type="spellStart"/>
      <w:r w:rsidRPr="00DC52CC">
        <w:rPr>
          <w:sz w:val="20"/>
          <w:szCs w:val="20"/>
        </w:rPr>
        <w:t>RequestException</w:t>
      </w:r>
      <w:proofErr w:type="spellEnd"/>
      <w:r w:rsidRPr="00DC52CC">
        <w:rPr>
          <w:sz w:val="20"/>
          <w:szCs w:val="20"/>
        </w:rPr>
        <w:t xml:space="preserve"> as e:</w:t>
      </w:r>
    </w:p>
    <w:p w14:paraId="182F9F4F" w14:textId="77777777" w:rsidR="00E50EE5" w:rsidRPr="00DC52CC" w:rsidRDefault="00E50EE5" w:rsidP="00E50EE5">
      <w:pPr>
        <w:pStyle w:val="FigureCaption"/>
        <w:rPr>
          <w:sz w:val="20"/>
          <w:szCs w:val="20"/>
        </w:rPr>
      </w:pPr>
      <w:r w:rsidRPr="00DC52CC">
        <w:rPr>
          <w:sz w:val="20"/>
          <w:szCs w:val="20"/>
        </w:rPr>
        <w:t xml:space="preserve">        </w:t>
      </w:r>
      <w:proofErr w:type="spellStart"/>
      <w:r w:rsidRPr="00DC52CC">
        <w:rPr>
          <w:sz w:val="20"/>
          <w:szCs w:val="20"/>
        </w:rPr>
        <w:t>log_</w:t>
      </w:r>
      <w:proofErr w:type="gramStart"/>
      <w:r w:rsidRPr="00DC52CC">
        <w:rPr>
          <w:sz w:val="20"/>
          <w:szCs w:val="20"/>
        </w:rPr>
        <w:t>error</w:t>
      </w:r>
      <w:proofErr w:type="spellEnd"/>
      <w:r w:rsidRPr="00DC52CC">
        <w:rPr>
          <w:sz w:val="20"/>
          <w:szCs w:val="20"/>
        </w:rPr>
        <w:t>(</w:t>
      </w:r>
      <w:proofErr w:type="gramEnd"/>
      <w:r w:rsidRPr="00DC52CC">
        <w:rPr>
          <w:sz w:val="20"/>
          <w:szCs w:val="20"/>
        </w:rPr>
        <w:t>'Error during requests to {0} : {1}'.format(</w:t>
      </w:r>
      <w:proofErr w:type="spellStart"/>
      <w:r w:rsidRPr="00DC52CC">
        <w:rPr>
          <w:sz w:val="20"/>
          <w:szCs w:val="20"/>
        </w:rPr>
        <w:t>url</w:t>
      </w:r>
      <w:proofErr w:type="spellEnd"/>
      <w:r w:rsidRPr="00DC52CC">
        <w:rPr>
          <w:sz w:val="20"/>
          <w:szCs w:val="20"/>
        </w:rPr>
        <w:t xml:space="preserve">, </w:t>
      </w:r>
      <w:proofErr w:type="spellStart"/>
      <w:r w:rsidRPr="00DC52CC">
        <w:rPr>
          <w:sz w:val="20"/>
          <w:szCs w:val="20"/>
        </w:rPr>
        <w:t>str</w:t>
      </w:r>
      <w:proofErr w:type="spellEnd"/>
      <w:r w:rsidRPr="00DC52CC">
        <w:rPr>
          <w:sz w:val="20"/>
          <w:szCs w:val="20"/>
        </w:rPr>
        <w:t>(e)))</w:t>
      </w:r>
    </w:p>
    <w:p w14:paraId="75FF667F" w14:textId="77777777" w:rsidR="00E50EE5" w:rsidRPr="00DC52CC" w:rsidRDefault="00E50EE5" w:rsidP="00E50EE5">
      <w:pPr>
        <w:pStyle w:val="FigureCaption"/>
        <w:rPr>
          <w:sz w:val="20"/>
          <w:szCs w:val="20"/>
        </w:rPr>
      </w:pPr>
      <w:r w:rsidRPr="00DC52CC">
        <w:rPr>
          <w:sz w:val="20"/>
          <w:szCs w:val="20"/>
        </w:rPr>
        <w:t xml:space="preserve">        return None</w:t>
      </w:r>
    </w:p>
    <w:p w14:paraId="620C1D4E" w14:textId="77777777" w:rsidR="00E50EE5" w:rsidRPr="00DC52CC" w:rsidRDefault="00E50EE5" w:rsidP="00E50EE5">
      <w:pPr>
        <w:pStyle w:val="FigureCaption"/>
        <w:rPr>
          <w:sz w:val="20"/>
          <w:szCs w:val="20"/>
        </w:rPr>
      </w:pPr>
    </w:p>
    <w:p w14:paraId="05CD2D41" w14:textId="77777777" w:rsidR="00E50EE5" w:rsidRPr="00DC52CC" w:rsidRDefault="00E50EE5" w:rsidP="00E50EE5">
      <w:pPr>
        <w:pStyle w:val="FigureCaption"/>
        <w:rPr>
          <w:sz w:val="20"/>
          <w:szCs w:val="20"/>
        </w:rPr>
      </w:pPr>
    </w:p>
    <w:p w14:paraId="2B4DCA04" w14:textId="77777777" w:rsidR="00E50EE5" w:rsidRPr="00DC52CC" w:rsidRDefault="00E50EE5" w:rsidP="00E50EE5">
      <w:pPr>
        <w:pStyle w:val="FigureCaption"/>
        <w:rPr>
          <w:sz w:val="20"/>
          <w:szCs w:val="20"/>
        </w:rPr>
      </w:pPr>
      <w:r w:rsidRPr="00DC52CC">
        <w:rPr>
          <w:sz w:val="20"/>
          <w:szCs w:val="20"/>
        </w:rPr>
        <w:t xml:space="preserve">def </w:t>
      </w:r>
      <w:proofErr w:type="spellStart"/>
      <w:r w:rsidRPr="00DC52CC">
        <w:rPr>
          <w:sz w:val="20"/>
          <w:szCs w:val="20"/>
        </w:rPr>
        <w:t>is_good_response</w:t>
      </w:r>
      <w:proofErr w:type="spellEnd"/>
      <w:r w:rsidRPr="00DC52CC">
        <w:rPr>
          <w:sz w:val="20"/>
          <w:szCs w:val="20"/>
        </w:rPr>
        <w:t>(</w:t>
      </w:r>
      <w:proofErr w:type="spellStart"/>
      <w:r w:rsidRPr="00DC52CC">
        <w:rPr>
          <w:sz w:val="20"/>
          <w:szCs w:val="20"/>
        </w:rPr>
        <w:t>resp</w:t>
      </w:r>
      <w:proofErr w:type="spellEnd"/>
      <w:r w:rsidRPr="00DC52CC">
        <w:rPr>
          <w:sz w:val="20"/>
          <w:szCs w:val="20"/>
        </w:rPr>
        <w:t>):</w:t>
      </w:r>
    </w:p>
    <w:p w14:paraId="624BC628" w14:textId="77777777" w:rsidR="00E50EE5" w:rsidRPr="00DC52CC" w:rsidRDefault="00E50EE5" w:rsidP="00E50EE5">
      <w:pPr>
        <w:pStyle w:val="FigureCaption"/>
        <w:rPr>
          <w:sz w:val="20"/>
          <w:szCs w:val="20"/>
        </w:rPr>
      </w:pPr>
      <w:r w:rsidRPr="00DC52CC">
        <w:rPr>
          <w:sz w:val="20"/>
          <w:szCs w:val="20"/>
        </w:rPr>
        <w:t xml:space="preserve">    """</w:t>
      </w:r>
    </w:p>
    <w:p w14:paraId="0FFDCA0C" w14:textId="77777777" w:rsidR="00E50EE5" w:rsidRPr="00DC52CC" w:rsidRDefault="00E50EE5" w:rsidP="00E50EE5">
      <w:pPr>
        <w:pStyle w:val="FigureCaption"/>
        <w:rPr>
          <w:sz w:val="20"/>
          <w:szCs w:val="20"/>
        </w:rPr>
      </w:pPr>
      <w:r w:rsidRPr="00DC52CC">
        <w:rPr>
          <w:sz w:val="20"/>
          <w:szCs w:val="20"/>
        </w:rPr>
        <w:t xml:space="preserve">    Returns True if the response seems to be HTML, False otherwise.</w:t>
      </w:r>
    </w:p>
    <w:p w14:paraId="163CD5D9" w14:textId="77777777" w:rsidR="00E50EE5" w:rsidRPr="00DC52CC" w:rsidRDefault="00E50EE5" w:rsidP="00E50EE5">
      <w:pPr>
        <w:pStyle w:val="FigureCaption"/>
        <w:rPr>
          <w:sz w:val="20"/>
          <w:szCs w:val="20"/>
        </w:rPr>
      </w:pPr>
      <w:r w:rsidRPr="00DC52CC">
        <w:rPr>
          <w:sz w:val="20"/>
          <w:szCs w:val="20"/>
        </w:rPr>
        <w:t xml:space="preserve">    """</w:t>
      </w:r>
    </w:p>
    <w:p w14:paraId="36E4B51B" w14:textId="77777777" w:rsidR="00E50EE5" w:rsidRPr="00DC52CC" w:rsidRDefault="00E50EE5" w:rsidP="00E50EE5">
      <w:pPr>
        <w:pStyle w:val="FigureCaption"/>
        <w:rPr>
          <w:sz w:val="20"/>
          <w:szCs w:val="20"/>
        </w:rPr>
      </w:pPr>
      <w:r w:rsidRPr="00DC52CC">
        <w:rPr>
          <w:sz w:val="20"/>
          <w:szCs w:val="20"/>
        </w:rPr>
        <w:t xml:space="preserve">    </w:t>
      </w:r>
      <w:proofErr w:type="spellStart"/>
      <w:r w:rsidRPr="00DC52CC">
        <w:rPr>
          <w:sz w:val="20"/>
          <w:szCs w:val="20"/>
        </w:rPr>
        <w:t>content_type</w:t>
      </w:r>
      <w:proofErr w:type="spellEnd"/>
      <w:r w:rsidRPr="00DC52CC">
        <w:rPr>
          <w:sz w:val="20"/>
          <w:szCs w:val="20"/>
        </w:rPr>
        <w:t xml:space="preserve"> = </w:t>
      </w:r>
      <w:proofErr w:type="spellStart"/>
      <w:proofErr w:type="gramStart"/>
      <w:r w:rsidRPr="00DC52CC">
        <w:rPr>
          <w:sz w:val="20"/>
          <w:szCs w:val="20"/>
        </w:rPr>
        <w:t>resp.headers</w:t>
      </w:r>
      <w:proofErr w:type="spellEnd"/>
      <w:proofErr w:type="gramEnd"/>
      <w:r w:rsidRPr="00DC52CC">
        <w:rPr>
          <w:sz w:val="20"/>
          <w:szCs w:val="20"/>
        </w:rPr>
        <w:t>['Content-Type'].lower()</w:t>
      </w:r>
    </w:p>
    <w:p w14:paraId="7F04AD63" w14:textId="77777777" w:rsidR="00E50EE5" w:rsidRPr="00DC52CC" w:rsidRDefault="00E50EE5" w:rsidP="00E50EE5">
      <w:pPr>
        <w:pStyle w:val="FigureCaption"/>
        <w:rPr>
          <w:sz w:val="20"/>
          <w:szCs w:val="20"/>
        </w:rPr>
      </w:pPr>
      <w:r w:rsidRPr="00DC52CC">
        <w:rPr>
          <w:sz w:val="20"/>
          <w:szCs w:val="20"/>
        </w:rPr>
        <w:t xml:space="preserve">    return (</w:t>
      </w:r>
      <w:proofErr w:type="spellStart"/>
      <w:proofErr w:type="gramStart"/>
      <w:r w:rsidRPr="00DC52CC">
        <w:rPr>
          <w:sz w:val="20"/>
          <w:szCs w:val="20"/>
        </w:rPr>
        <w:t>resp.status</w:t>
      </w:r>
      <w:proofErr w:type="gramEnd"/>
      <w:r w:rsidRPr="00DC52CC">
        <w:rPr>
          <w:sz w:val="20"/>
          <w:szCs w:val="20"/>
        </w:rPr>
        <w:t>_code</w:t>
      </w:r>
      <w:proofErr w:type="spellEnd"/>
      <w:r w:rsidRPr="00DC52CC">
        <w:rPr>
          <w:sz w:val="20"/>
          <w:szCs w:val="20"/>
        </w:rPr>
        <w:t xml:space="preserve"> == 200 </w:t>
      </w:r>
    </w:p>
    <w:p w14:paraId="717CB456" w14:textId="77777777" w:rsidR="00E50EE5" w:rsidRPr="00DC52CC" w:rsidRDefault="00E50EE5" w:rsidP="00E50EE5">
      <w:pPr>
        <w:pStyle w:val="FigureCaption"/>
        <w:rPr>
          <w:sz w:val="20"/>
          <w:szCs w:val="20"/>
        </w:rPr>
      </w:pPr>
      <w:r w:rsidRPr="00DC52CC">
        <w:rPr>
          <w:sz w:val="20"/>
          <w:szCs w:val="20"/>
        </w:rPr>
        <w:t xml:space="preserve">            and </w:t>
      </w:r>
      <w:proofErr w:type="spellStart"/>
      <w:r w:rsidRPr="00DC52CC">
        <w:rPr>
          <w:sz w:val="20"/>
          <w:szCs w:val="20"/>
        </w:rPr>
        <w:t>content_type</w:t>
      </w:r>
      <w:proofErr w:type="spellEnd"/>
      <w:r w:rsidRPr="00DC52CC">
        <w:rPr>
          <w:sz w:val="20"/>
          <w:szCs w:val="20"/>
        </w:rPr>
        <w:t xml:space="preserve"> is not None </w:t>
      </w:r>
    </w:p>
    <w:p w14:paraId="581F2D5E" w14:textId="77777777" w:rsidR="00E50EE5" w:rsidRPr="00DC52CC" w:rsidRDefault="00E50EE5" w:rsidP="00E50EE5">
      <w:pPr>
        <w:pStyle w:val="FigureCaption"/>
        <w:rPr>
          <w:sz w:val="20"/>
          <w:szCs w:val="20"/>
        </w:rPr>
      </w:pPr>
      <w:r w:rsidRPr="00DC52CC">
        <w:rPr>
          <w:sz w:val="20"/>
          <w:szCs w:val="20"/>
        </w:rPr>
        <w:t xml:space="preserve">            and </w:t>
      </w:r>
      <w:proofErr w:type="spellStart"/>
      <w:r w:rsidRPr="00DC52CC">
        <w:rPr>
          <w:sz w:val="20"/>
          <w:szCs w:val="20"/>
        </w:rPr>
        <w:t>content_</w:t>
      </w:r>
      <w:proofErr w:type="gramStart"/>
      <w:r w:rsidRPr="00DC52CC">
        <w:rPr>
          <w:sz w:val="20"/>
          <w:szCs w:val="20"/>
        </w:rPr>
        <w:t>type.find</w:t>
      </w:r>
      <w:proofErr w:type="spellEnd"/>
      <w:proofErr w:type="gramEnd"/>
      <w:r w:rsidRPr="00DC52CC">
        <w:rPr>
          <w:sz w:val="20"/>
          <w:szCs w:val="20"/>
        </w:rPr>
        <w:t>('html') &gt; -1)</w:t>
      </w:r>
    </w:p>
    <w:p w14:paraId="3F1C5F2B" w14:textId="77777777" w:rsidR="00E50EE5" w:rsidRPr="00DC52CC" w:rsidRDefault="00E50EE5" w:rsidP="00E50EE5">
      <w:pPr>
        <w:pStyle w:val="FigureCaption"/>
        <w:rPr>
          <w:sz w:val="20"/>
          <w:szCs w:val="20"/>
        </w:rPr>
      </w:pPr>
    </w:p>
    <w:p w14:paraId="3E7BBD4D" w14:textId="77777777" w:rsidR="00E50EE5" w:rsidRPr="00DC52CC" w:rsidRDefault="00E50EE5" w:rsidP="00E50EE5">
      <w:pPr>
        <w:pStyle w:val="FigureCaption"/>
        <w:rPr>
          <w:sz w:val="20"/>
          <w:szCs w:val="20"/>
        </w:rPr>
      </w:pPr>
    </w:p>
    <w:p w14:paraId="2C1A1428" w14:textId="77777777" w:rsidR="00E50EE5" w:rsidRPr="00DC52CC" w:rsidRDefault="00E50EE5" w:rsidP="00E50EE5">
      <w:pPr>
        <w:pStyle w:val="FigureCaption"/>
        <w:rPr>
          <w:sz w:val="20"/>
          <w:szCs w:val="20"/>
        </w:rPr>
      </w:pPr>
      <w:r w:rsidRPr="00DC52CC">
        <w:rPr>
          <w:sz w:val="20"/>
          <w:szCs w:val="20"/>
        </w:rPr>
        <w:t xml:space="preserve">def </w:t>
      </w:r>
      <w:proofErr w:type="spellStart"/>
      <w:r w:rsidRPr="00DC52CC">
        <w:rPr>
          <w:sz w:val="20"/>
          <w:szCs w:val="20"/>
        </w:rPr>
        <w:t>log_error</w:t>
      </w:r>
      <w:proofErr w:type="spellEnd"/>
      <w:r w:rsidRPr="00DC52CC">
        <w:rPr>
          <w:sz w:val="20"/>
          <w:szCs w:val="20"/>
        </w:rPr>
        <w:t>(e):</w:t>
      </w:r>
    </w:p>
    <w:p w14:paraId="7F840C8F" w14:textId="77777777" w:rsidR="00E50EE5" w:rsidRPr="00DC52CC" w:rsidRDefault="00E50EE5" w:rsidP="00E50EE5">
      <w:pPr>
        <w:pStyle w:val="FigureCaption"/>
        <w:rPr>
          <w:sz w:val="20"/>
          <w:szCs w:val="20"/>
        </w:rPr>
      </w:pPr>
      <w:r w:rsidRPr="00DC52CC">
        <w:rPr>
          <w:sz w:val="20"/>
          <w:szCs w:val="20"/>
        </w:rPr>
        <w:t xml:space="preserve">    """</w:t>
      </w:r>
    </w:p>
    <w:p w14:paraId="07E2B57A" w14:textId="77777777" w:rsidR="00E50EE5" w:rsidRPr="00DC52CC" w:rsidRDefault="00E50EE5" w:rsidP="00E50EE5">
      <w:pPr>
        <w:pStyle w:val="FigureCaption"/>
        <w:rPr>
          <w:sz w:val="20"/>
          <w:szCs w:val="20"/>
        </w:rPr>
      </w:pPr>
      <w:r w:rsidRPr="00DC52CC">
        <w:rPr>
          <w:sz w:val="20"/>
          <w:szCs w:val="20"/>
        </w:rPr>
        <w:t xml:space="preserve">    It is always a good idea to log errors. </w:t>
      </w:r>
    </w:p>
    <w:p w14:paraId="1F58AF9C" w14:textId="77777777" w:rsidR="00E50EE5" w:rsidRPr="00DC52CC" w:rsidRDefault="00E50EE5" w:rsidP="00E50EE5">
      <w:pPr>
        <w:pStyle w:val="FigureCaption"/>
        <w:rPr>
          <w:sz w:val="20"/>
          <w:szCs w:val="20"/>
        </w:rPr>
      </w:pPr>
      <w:r w:rsidRPr="00DC52CC">
        <w:rPr>
          <w:sz w:val="20"/>
          <w:szCs w:val="20"/>
        </w:rPr>
        <w:t xml:space="preserve">    This function just prints them, but you can</w:t>
      </w:r>
    </w:p>
    <w:p w14:paraId="2855C68B" w14:textId="77777777" w:rsidR="00E50EE5" w:rsidRPr="00DC52CC" w:rsidRDefault="00E50EE5" w:rsidP="00E50EE5">
      <w:pPr>
        <w:pStyle w:val="FigureCaption"/>
        <w:rPr>
          <w:sz w:val="20"/>
          <w:szCs w:val="20"/>
        </w:rPr>
      </w:pPr>
      <w:r w:rsidRPr="00DC52CC">
        <w:rPr>
          <w:sz w:val="20"/>
          <w:szCs w:val="20"/>
        </w:rPr>
        <w:t xml:space="preserve">    make it do anything.</w:t>
      </w:r>
    </w:p>
    <w:p w14:paraId="7DAE9849" w14:textId="77777777" w:rsidR="00E50EE5" w:rsidRPr="00DC52CC" w:rsidRDefault="00E50EE5" w:rsidP="00E50EE5">
      <w:pPr>
        <w:pStyle w:val="FigureCaption"/>
        <w:rPr>
          <w:sz w:val="20"/>
          <w:szCs w:val="20"/>
        </w:rPr>
      </w:pPr>
      <w:r w:rsidRPr="00DC52CC">
        <w:rPr>
          <w:sz w:val="20"/>
          <w:szCs w:val="20"/>
        </w:rPr>
        <w:t xml:space="preserve">    """</w:t>
      </w:r>
    </w:p>
    <w:p w14:paraId="2E1527E6" w14:textId="77777777" w:rsidR="00E50EE5" w:rsidRPr="00DC52CC" w:rsidRDefault="00E50EE5" w:rsidP="00E50EE5">
      <w:pPr>
        <w:pStyle w:val="FigureCaption"/>
        <w:rPr>
          <w:sz w:val="20"/>
          <w:szCs w:val="20"/>
        </w:rPr>
      </w:pPr>
      <w:r w:rsidRPr="00DC52CC">
        <w:rPr>
          <w:sz w:val="20"/>
          <w:szCs w:val="20"/>
        </w:rPr>
        <w:t xml:space="preserve">    print(e)</w:t>
      </w:r>
    </w:p>
    <w:p w14:paraId="7CA8744C" w14:textId="77777777" w:rsidR="00E50EE5" w:rsidRPr="00DC52CC" w:rsidRDefault="00E50EE5" w:rsidP="00E50EE5">
      <w:pPr>
        <w:pStyle w:val="FigureCaption"/>
        <w:rPr>
          <w:sz w:val="20"/>
          <w:szCs w:val="20"/>
        </w:rPr>
      </w:pPr>
    </w:p>
    <w:p w14:paraId="65828E54" w14:textId="77777777" w:rsidR="00E50EE5" w:rsidRPr="00DC52CC" w:rsidRDefault="00E50EE5" w:rsidP="00E50EE5">
      <w:pPr>
        <w:pStyle w:val="FigureCaption"/>
        <w:rPr>
          <w:sz w:val="20"/>
          <w:szCs w:val="20"/>
        </w:rPr>
      </w:pPr>
    </w:p>
    <w:p w14:paraId="5C9B1D22" w14:textId="77777777" w:rsidR="00E50EE5" w:rsidRPr="00DC52CC" w:rsidRDefault="00E50EE5" w:rsidP="00E50EE5">
      <w:pPr>
        <w:pStyle w:val="FigureCaption"/>
        <w:rPr>
          <w:sz w:val="20"/>
          <w:szCs w:val="20"/>
        </w:rPr>
      </w:pPr>
      <w:proofErr w:type="spellStart"/>
      <w:r w:rsidRPr="00DC52CC">
        <w:rPr>
          <w:sz w:val="20"/>
          <w:szCs w:val="20"/>
        </w:rPr>
        <w:t>raw_html</w:t>
      </w:r>
      <w:proofErr w:type="spellEnd"/>
      <w:r w:rsidRPr="00DC52CC">
        <w:rPr>
          <w:sz w:val="20"/>
          <w:szCs w:val="20"/>
        </w:rPr>
        <w:t xml:space="preserve"> = simple_get('https://en.wikipedia.org/wiki/List_of_natural_disasters_in_the_United_States')</w:t>
      </w:r>
    </w:p>
    <w:p w14:paraId="45B97B6A" w14:textId="77777777" w:rsidR="00E50EE5" w:rsidRPr="00DC52CC" w:rsidRDefault="00E50EE5" w:rsidP="00E50EE5">
      <w:pPr>
        <w:pStyle w:val="FigureCaption"/>
        <w:rPr>
          <w:sz w:val="20"/>
          <w:szCs w:val="20"/>
        </w:rPr>
      </w:pPr>
      <w:proofErr w:type="spellStart"/>
      <w:r w:rsidRPr="00DC52CC">
        <w:rPr>
          <w:sz w:val="20"/>
          <w:szCs w:val="20"/>
        </w:rPr>
        <w:t>len</w:t>
      </w:r>
      <w:proofErr w:type="spellEnd"/>
      <w:r w:rsidRPr="00DC52CC">
        <w:rPr>
          <w:sz w:val="20"/>
          <w:szCs w:val="20"/>
        </w:rPr>
        <w:t>(</w:t>
      </w:r>
      <w:proofErr w:type="spellStart"/>
      <w:r w:rsidRPr="00DC52CC">
        <w:rPr>
          <w:sz w:val="20"/>
          <w:szCs w:val="20"/>
        </w:rPr>
        <w:t>raw_html</w:t>
      </w:r>
      <w:proofErr w:type="spellEnd"/>
      <w:r w:rsidRPr="00DC52CC">
        <w:rPr>
          <w:sz w:val="20"/>
          <w:szCs w:val="20"/>
        </w:rPr>
        <w:t>)</w:t>
      </w:r>
    </w:p>
    <w:p w14:paraId="77C07815" w14:textId="77777777" w:rsidR="00E50EE5" w:rsidRPr="00DC52CC" w:rsidRDefault="00E50EE5" w:rsidP="00E50EE5">
      <w:pPr>
        <w:pStyle w:val="FigureCaption"/>
        <w:rPr>
          <w:sz w:val="20"/>
          <w:szCs w:val="20"/>
        </w:rPr>
      </w:pPr>
    </w:p>
    <w:p w14:paraId="2DCBB105" w14:textId="77777777" w:rsidR="00E50EE5" w:rsidRPr="00DC52CC" w:rsidRDefault="00E50EE5" w:rsidP="00E50EE5">
      <w:pPr>
        <w:pStyle w:val="FigureCaption"/>
        <w:rPr>
          <w:sz w:val="20"/>
          <w:szCs w:val="20"/>
        </w:rPr>
      </w:pPr>
    </w:p>
    <w:p w14:paraId="7A52DC2A" w14:textId="77777777" w:rsidR="00E50EE5" w:rsidRPr="00DC52CC" w:rsidRDefault="00E50EE5" w:rsidP="00E50EE5">
      <w:pPr>
        <w:pStyle w:val="FigureCaption"/>
        <w:rPr>
          <w:sz w:val="20"/>
          <w:szCs w:val="20"/>
        </w:rPr>
      </w:pPr>
    </w:p>
    <w:p w14:paraId="57D51ECF" w14:textId="77777777" w:rsidR="00E50EE5" w:rsidRPr="00DC52CC" w:rsidRDefault="00E50EE5" w:rsidP="00E50EE5">
      <w:pPr>
        <w:pStyle w:val="FigureCaption"/>
        <w:rPr>
          <w:sz w:val="20"/>
          <w:szCs w:val="20"/>
        </w:rPr>
      </w:pPr>
    </w:p>
    <w:p w14:paraId="260BC63D" w14:textId="77777777" w:rsidR="00E50EE5" w:rsidRPr="00DC52CC" w:rsidRDefault="00E50EE5" w:rsidP="00E50EE5">
      <w:pPr>
        <w:pStyle w:val="FigureCaption"/>
        <w:rPr>
          <w:sz w:val="20"/>
          <w:szCs w:val="20"/>
        </w:rPr>
      </w:pPr>
      <w:proofErr w:type="spellStart"/>
      <w:r w:rsidRPr="00DC52CC">
        <w:rPr>
          <w:sz w:val="20"/>
          <w:szCs w:val="20"/>
        </w:rPr>
        <w:t>no_html</w:t>
      </w:r>
      <w:proofErr w:type="spellEnd"/>
      <w:r w:rsidRPr="00DC52CC">
        <w:rPr>
          <w:sz w:val="20"/>
          <w:szCs w:val="20"/>
        </w:rPr>
        <w:t xml:space="preserve"> = simple_get('https://en.wikipedia.org/wiki/List_of_natural_disasters_in_the_United_States')</w:t>
      </w:r>
    </w:p>
    <w:p w14:paraId="2CC0E03D" w14:textId="77777777" w:rsidR="00E50EE5" w:rsidRPr="00DC52CC" w:rsidRDefault="00E50EE5" w:rsidP="00E50EE5">
      <w:pPr>
        <w:pStyle w:val="FigureCaption"/>
        <w:rPr>
          <w:sz w:val="20"/>
          <w:szCs w:val="20"/>
        </w:rPr>
      </w:pPr>
      <w:proofErr w:type="spellStart"/>
      <w:r w:rsidRPr="00DC52CC">
        <w:rPr>
          <w:sz w:val="20"/>
          <w:szCs w:val="20"/>
        </w:rPr>
        <w:t>no_html</w:t>
      </w:r>
      <w:proofErr w:type="spellEnd"/>
      <w:r w:rsidRPr="00DC52CC">
        <w:rPr>
          <w:sz w:val="20"/>
          <w:szCs w:val="20"/>
        </w:rPr>
        <w:t xml:space="preserve"> is None </w:t>
      </w:r>
    </w:p>
    <w:p w14:paraId="7E6741F9" w14:textId="77777777" w:rsidR="00E50EE5" w:rsidRPr="00DC52CC" w:rsidRDefault="00E50EE5" w:rsidP="00E50EE5">
      <w:pPr>
        <w:pStyle w:val="FigureCaption"/>
        <w:rPr>
          <w:sz w:val="20"/>
          <w:szCs w:val="20"/>
        </w:rPr>
      </w:pPr>
      <w:r w:rsidRPr="00DC52CC">
        <w:rPr>
          <w:sz w:val="20"/>
          <w:szCs w:val="20"/>
        </w:rPr>
        <w:t>True</w:t>
      </w:r>
    </w:p>
    <w:p w14:paraId="5A5AE80A" w14:textId="77777777" w:rsidR="00E50EE5" w:rsidRPr="00DC52CC" w:rsidRDefault="00E50EE5" w:rsidP="00E50EE5">
      <w:pPr>
        <w:pStyle w:val="FigureCaption"/>
        <w:rPr>
          <w:sz w:val="20"/>
          <w:szCs w:val="20"/>
        </w:rPr>
      </w:pPr>
    </w:p>
    <w:p w14:paraId="6C84A7C3" w14:textId="77777777" w:rsidR="00E50EE5" w:rsidRPr="00DC52CC" w:rsidRDefault="00E50EE5" w:rsidP="00E50EE5">
      <w:pPr>
        <w:pStyle w:val="FigureCaption"/>
        <w:rPr>
          <w:sz w:val="20"/>
          <w:szCs w:val="20"/>
        </w:rPr>
      </w:pPr>
    </w:p>
    <w:p w14:paraId="3824E5C4" w14:textId="77777777" w:rsidR="00E50EE5" w:rsidRPr="00DC52CC" w:rsidRDefault="00E50EE5" w:rsidP="00E50EE5">
      <w:pPr>
        <w:pStyle w:val="FigureCaption"/>
        <w:rPr>
          <w:sz w:val="20"/>
          <w:szCs w:val="20"/>
        </w:rPr>
      </w:pPr>
    </w:p>
    <w:p w14:paraId="7A8F68D7" w14:textId="77777777" w:rsidR="00E50EE5" w:rsidRPr="00DC52CC" w:rsidRDefault="00E50EE5" w:rsidP="00E50EE5">
      <w:pPr>
        <w:pStyle w:val="FigureCaption"/>
        <w:rPr>
          <w:sz w:val="20"/>
          <w:szCs w:val="20"/>
        </w:rPr>
      </w:pPr>
      <w:r w:rsidRPr="00DC52CC">
        <w:rPr>
          <w:sz w:val="20"/>
          <w:szCs w:val="20"/>
        </w:rPr>
        <w:t xml:space="preserve">from bs4 import </w:t>
      </w:r>
      <w:proofErr w:type="spellStart"/>
      <w:r w:rsidRPr="00DC52CC">
        <w:rPr>
          <w:sz w:val="20"/>
          <w:szCs w:val="20"/>
        </w:rPr>
        <w:t>BeautifulSoup</w:t>
      </w:r>
      <w:proofErr w:type="spellEnd"/>
    </w:p>
    <w:p w14:paraId="6AB5FBBC" w14:textId="77777777" w:rsidR="00E50EE5" w:rsidRPr="00DC52CC" w:rsidRDefault="00E50EE5" w:rsidP="00E50EE5">
      <w:pPr>
        <w:pStyle w:val="FigureCaption"/>
        <w:rPr>
          <w:sz w:val="20"/>
          <w:szCs w:val="20"/>
        </w:rPr>
      </w:pPr>
      <w:proofErr w:type="spellStart"/>
      <w:r w:rsidRPr="00DC52CC">
        <w:rPr>
          <w:sz w:val="20"/>
          <w:szCs w:val="20"/>
        </w:rPr>
        <w:t>raw_html</w:t>
      </w:r>
      <w:proofErr w:type="spellEnd"/>
      <w:r w:rsidRPr="00DC52CC">
        <w:rPr>
          <w:sz w:val="20"/>
          <w:szCs w:val="20"/>
        </w:rPr>
        <w:t xml:space="preserve"> = open('contrived.html'</w:t>
      </w:r>
      <w:proofErr w:type="gramStart"/>
      <w:r w:rsidRPr="00DC52CC">
        <w:rPr>
          <w:sz w:val="20"/>
          <w:szCs w:val="20"/>
        </w:rPr>
        <w:t>).read</w:t>
      </w:r>
      <w:proofErr w:type="gramEnd"/>
      <w:r w:rsidRPr="00DC52CC">
        <w:rPr>
          <w:sz w:val="20"/>
          <w:szCs w:val="20"/>
        </w:rPr>
        <w:t>()</w:t>
      </w:r>
    </w:p>
    <w:p w14:paraId="62875068" w14:textId="77777777" w:rsidR="00E50EE5" w:rsidRPr="00DC52CC" w:rsidRDefault="00E50EE5" w:rsidP="00E50EE5">
      <w:pPr>
        <w:pStyle w:val="FigureCaption"/>
        <w:rPr>
          <w:sz w:val="20"/>
          <w:szCs w:val="20"/>
        </w:rPr>
      </w:pPr>
      <w:r w:rsidRPr="00DC52CC">
        <w:rPr>
          <w:sz w:val="20"/>
          <w:szCs w:val="20"/>
        </w:rPr>
        <w:t xml:space="preserve">html = </w:t>
      </w:r>
      <w:proofErr w:type="spellStart"/>
      <w:proofErr w:type="gramStart"/>
      <w:r w:rsidRPr="00DC52CC">
        <w:rPr>
          <w:sz w:val="20"/>
          <w:szCs w:val="20"/>
        </w:rPr>
        <w:t>BeautifulSoup</w:t>
      </w:r>
      <w:proofErr w:type="spellEnd"/>
      <w:r w:rsidRPr="00DC52CC">
        <w:rPr>
          <w:sz w:val="20"/>
          <w:szCs w:val="20"/>
        </w:rPr>
        <w:t>(</w:t>
      </w:r>
      <w:proofErr w:type="spellStart"/>
      <w:proofErr w:type="gramEnd"/>
      <w:r w:rsidRPr="00DC52CC">
        <w:rPr>
          <w:sz w:val="20"/>
          <w:szCs w:val="20"/>
        </w:rPr>
        <w:t>raw_html</w:t>
      </w:r>
      <w:proofErr w:type="spellEnd"/>
      <w:r w:rsidRPr="00DC52CC">
        <w:rPr>
          <w:sz w:val="20"/>
          <w:szCs w:val="20"/>
        </w:rPr>
        <w:t>, '</w:t>
      </w:r>
      <w:proofErr w:type="spellStart"/>
      <w:r w:rsidRPr="00DC52CC">
        <w:rPr>
          <w:sz w:val="20"/>
          <w:szCs w:val="20"/>
        </w:rPr>
        <w:t>html.parser</w:t>
      </w:r>
      <w:proofErr w:type="spellEnd"/>
      <w:r w:rsidRPr="00DC52CC">
        <w:rPr>
          <w:sz w:val="20"/>
          <w:szCs w:val="20"/>
        </w:rPr>
        <w:t>')</w:t>
      </w:r>
    </w:p>
    <w:p w14:paraId="7C24A24F" w14:textId="77777777" w:rsidR="00E50EE5" w:rsidRPr="00DC52CC" w:rsidRDefault="00E50EE5" w:rsidP="00E50EE5">
      <w:pPr>
        <w:pStyle w:val="FigureCaption"/>
        <w:rPr>
          <w:sz w:val="20"/>
          <w:szCs w:val="20"/>
        </w:rPr>
      </w:pPr>
    </w:p>
    <w:p w14:paraId="2473AC8F" w14:textId="77777777" w:rsidR="00E50EE5" w:rsidRPr="00DC52CC" w:rsidRDefault="00E50EE5" w:rsidP="00E50EE5">
      <w:pPr>
        <w:pStyle w:val="FigureCaption"/>
        <w:rPr>
          <w:sz w:val="20"/>
          <w:szCs w:val="20"/>
        </w:rPr>
      </w:pPr>
      <w:r w:rsidRPr="00DC52CC">
        <w:rPr>
          <w:sz w:val="20"/>
          <w:szCs w:val="20"/>
        </w:rPr>
        <w:t xml:space="preserve">for </w:t>
      </w:r>
      <w:proofErr w:type="spellStart"/>
      <w:r w:rsidRPr="00DC52CC">
        <w:rPr>
          <w:sz w:val="20"/>
          <w:szCs w:val="20"/>
        </w:rPr>
        <w:t>tr</w:t>
      </w:r>
      <w:proofErr w:type="spellEnd"/>
      <w:r w:rsidRPr="00DC52CC">
        <w:rPr>
          <w:sz w:val="20"/>
          <w:szCs w:val="20"/>
        </w:rPr>
        <w:t xml:space="preserve"> in </w:t>
      </w:r>
      <w:proofErr w:type="spellStart"/>
      <w:proofErr w:type="gramStart"/>
      <w:r w:rsidRPr="00DC52CC">
        <w:rPr>
          <w:sz w:val="20"/>
          <w:szCs w:val="20"/>
        </w:rPr>
        <w:t>html.select</w:t>
      </w:r>
      <w:proofErr w:type="spellEnd"/>
      <w:proofErr w:type="gramEnd"/>
      <w:r w:rsidRPr="00DC52CC">
        <w:rPr>
          <w:sz w:val="20"/>
          <w:szCs w:val="20"/>
        </w:rPr>
        <w:t>('</w:t>
      </w:r>
      <w:proofErr w:type="spellStart"/>
      <w:r w:rsidRPr="00DC52CC">
        <w:rPr>
          <w:sz w:val="20"/>
          <w:szCs w:val="20"/>
        </w:rPr>
        <w:t>tr</w:t>
      </w:r>
      <w:proofErr w:type="spellEnd"/>
      <w:r w:rsidRPr="00DC52CC">
        <w:rPr>
          <w:sz w:val="20"/>
          <w:szCs w:val="20"/>
        </w:rPr>
        <w:t>'):</w:t>
      </w:r>
    </w:p>
    <w:p w14:paraId="04AFA72B" w14:textId="77777777" w:rsidR="00E50EE5" w:rsidRPr="00DC52CC" w:rsidRDefault="00E50EE5" w:rsidP="00E50EE5">
      <w:pPr>
        <w:pStyle w:val="FigureCaption"/>
        <w:rPr>
          <w:sz w:val="20"/>
          <w:szCs w:val="20"/>
        </w:rPr>
      </w:pPr>
      <w:r w:rsidRPr="00DC52CC">
        <w:rPr>
          <w:sz w:val="20"/>
          <w:szCs w:val="20"/>
        </w:rPr>
        <w:t xml:space="preserve">     if tr['a'] == 'disaster':</w:t>
      </w:r>
    </w:p>
    <w:p w14:paraId="61ACDF75" w14:textId="77777777" w:rsidR="00E50EE5" w:rsidRPr="00DC52CC" w:rsidRDefault="00E50EE5" w:rsidP="00E50EE5">
      <w:pPr>
        <w:pStyle w:val="FigureCaption"/>
        <w:rPr>
          <w:sz w:val="20"/>
          <w:szCs w:val="20"/>
        </w:rPr>
      </w:pPr>
      <w:r w:rsidRPr="00DC52CC">
        <w:rPr>
          <w:sz w:val="20"/>
          <w:szCs w:val="20"/>
        </w:rPr>
        <w:t xml:space="preserve">         print(</w:t>
      </w:r>
      <w:proofErr w:type="spellStart"/>
      <w:r w:rsidRPr="00DC52CC">
        <w:rPr>
          <w:sz w:val="20"/>
          <w:szCs w:val="20"/>
        </w:rPr>
        <w:t>tr.text</w:t>
      </w:r>
      <w:proofErr w:type="spellEnd"/>
      <w:r w:rsidRPr="00DC52CC">
        <w:rPr>
          <w:sz w:val="20"/>
          <w:szCs w:val="20"/>
        </w:rPr>
        <w:t>)</w:t>
      </w:r>
    </w:p>
    <w:p w14:paraId="4005663E" w14:textId="77777777" w:rsidR="00E50EE5" w:rsidRPr="00DC52CC" w:rsidRDefault="00E50EE5" w:rsidP="00E50EE5">
      <w:pPr>
        <w:pStyle w:val="FigureCaption"/>
        <w:rPr>
          <w:sz w:val="20"/>
          <w:szCs w:val="20"/>
        </w:rPr>
      </w:pPr>
    </w:p>
    <w:p w14:paraId="2A303117" w14:textId="77777777" w:rsidR="00E50EE5" w:rsidRPr="00DC52CC" w:rsidRDefault="00E50EE5" w:rsidP="00E50EE5">
      <w:pPr>
        <w:pStyle w:val="FigureCaption"/>
        <w:rPr>
          <w:sz w:val="20"/>
          <w:szCs w:val="20"/>
        </w:rPr>
      </w:pPr>
    </w:p>
    <w:p w14:paraId="15D80DA9" w14:textId="77777777" w:rsidR="00E50EE5" w:rsidRPr="00DC52CC" w:rsidRDefault="00E50EE5" w:rsidP="00E50EE5">
      <w:pPr>
        <w:pStyle w:val="FigureCaption"/>
        <w:rPr>
          <w:sz w:val="20"/>
          <w:szCs w:val="20"/>
        </w:rPr>
      </w:pPr>
      <w:proofErr w:type="spellStart"/>
      <w:r w:rsidRPr="00DC52CC">
        <w:rPr>
          <w:sz w:val="20"/>
          <w:szCs w:val="20"/>
        </w:rPr>
        <w:t>raw_html</w:t>
      </w:r>
      <w:proofErr w:type="spellEnd"/>
      <w:r w:rsidRPr="00DC52CC">
        <w:rPr>
          <w:sz w:val="20"/>
          <w:szCs w:val="20"/>
        </w:rPr>
        <w:t xml:space="preserve"> = simple_get('https://en.wikipedia.org/wiki/List_of_natural_disasters_in_the_United_States')</w:t>
      </w:r>
    </w:p>
    <w:p w14:paraId="1C90B8C1" w14:textId="77777777" w:rsidR="00E50EE5" w:rsidRPr="00DC52CC" w:rsidRDefault="00E50EE5" w:rsidP="00E50EE5">
      <w:pPr>
        <w:pStyle w:val="FigureCaption"/>
        <w:rPr>
          <w:sz w:val="20"/>
          <w:szCs w:val="20"/>
        </w:rPr>
      </w:pPr>
      <w:r w:rsidRPr="00DC52CC">
        <w:rPr>
          <w:sz w:val="20"/>
          <w:szCs w:val="20"/>
        </w:rPr>
        <w:t xml:space="preserve">html = </w:t>
      </w:r>
      <w:proofErr w:type="spellStart"/>
      <w:proofErr w:type="gramStart"/>
      <w:r w:rsidRPr="00DC52CC">
        <w:rPr>
          <w:sz w:val="20"/>
          <w:szCs w:val="20"/>
        </w:rPr>
        <w:t>BeautifulSoup</w:t>
      </w:r>
      <w:proofErr w:type="spellEnd"/>
      <w:r w:rsidRPr="00DC52CC">
        <w:rPr>
          <w:sz w:val="20"/>
          <w:szCs w:val="20"/>
        </w:rPr>
        <w:t>(</w:t>
      </w:r>
      <w:proofErr w:type="spellStart"/>
      <w:proofErr w:type="gramEnd"/>
      <w:r w:rsidRPr="00DC52CC">
        <w:rPr>
          <w:sz w:val="20"/>
          <w:szCs w:val="20"/>
        </w:rPr>
        <w:t>raw_html</w:t>
      </w:r>
      <w:proofErr w:type="spellEnd"/>
      <w:r w:rsidRPr="00DC52CC">
        <w:rPr>
          <w:sz w:val="20"/>
          <w:szCs w:val="20"/>
        </w:rPr>
        <w:t>, '</w:t>
      </w:r>
      <w:proofErr w:type="spellStart"/>
      <w:r w:rsidRPr="00DC52CC">
        <w:rPr>
          <w:sz w:val="20"/>
          <w:szCs w:val="20"/>
        </w:rPr>
        <w:t>html.parser</w:t>
      </w:r>
      <w:proofErr w:type="spellEnd"/>
      <w:r w:rsidRPr="00DC52CC">
        <w:rPr>
          <w:sz w:val="20"/>
          <w:szCs w:val="20"/>
        </w:rPr>
        <w:t>')</w:t>
      </w:r>
    </w:p>
    <w:p w14:paraId="770C8BF7" w14:textId="77777777" w:rsidR="00E50EE5" w:rsidRPr="00DC52CC" w:rsidRDefault="00E50EE5" w:rsidP="00E50EE5">
      <w:pPr>
        <w:pStyle w:val="FigureCaption"/>
        <w:rPr>
          <w:sz w:val="20"/>
          <w:szCs w:val="20"/>
        </w:rPr>
      </w:pPr>
      <w:r w:rsidRPr="00DC52CC">
        <w:rPr>
          <w:sz w:val="20"/>
          <w:szCs w:val="20"/>
        </w:rPr>
        <w:t xml:space="preserve">for </w:t>
      </w:r>
      <w:proofErr w:type="spellStart"/>
      <w:r w:rsidRPr="00DC52CC">
        <w:rPr>
          <w:sz w:val="20"/>
          <w:szCs w:val="20"/>
        </w:rPr>
        <w:t>i</w:t>
      </w:r>
      <w:proofErr w:type="spellEnd"/>
      <w:r w:rsidRPr="00DC52CC">
        <w:rPr>
          <w:sz w:val="20"/>
          <w:szCs w:val="20"/>
        </w:rPr>
        <w:t xml:space="preserve">, </w:t>
      </w:r>
      <w:proofErr w:type="spellStart"/>
      <w:r w:rsidRPr="00DC52CC">
        <w:rPr>
          <w:sz w:val="20"/>
          <w:szCs w:val="20"/>
        </w:rPr>
        <w:t>tr</w:t>
      </w:r>
      <w:proofErr w:type="spellEnd"/>
      <w:r w:rsidRPr="00DC52CC">
        <w:rPr>
          <w:sz w:val="20"/>
          <w:szCs w:val="20"/>
        </w:rPr>
        <w:t xml:space="preserve"> in enumerate(</w:t>
      </w:r>
      <w:proofErr w:type="spellStart"/>
      <w:proofErr w:type="gramStart"/>
      <w:r w:rsidRPr="00DC52CC">
        <w:rPr>
          <w:sz w:val="20"/>
          <w:szCs w:val="20"/>
        </w:rPr>
        <w:t>html.select</w:t>
      </w:r>
      <w:proofErr w:type="spellEnd"/>
      <w:proofErr w:type="gramEnd"/>
      <w:r w:rsidRPr="00DC52CC">
        <w:rPr>
          <w:sz w:val="20"/>
          <w:szCs w:val="20"/>
        </w:rPr>
        <w:t>('</w:t>
      </w:r>
      <w:proofErr w:type="spellStart"/>
      <w:r w:rsidRPr="00DC52CC">
        <w:rPr>
          <w:sz w:val="20"/>
          <w:szCs w:val="20"/>
        </w:rPr>
        <w:t>tr</w:t>
      </w:r>
      <w:proofErr w:type="spellEnd"/>
      <w:r w:rsidRPr="00DC52CC">
        <w:rPr>
          <w:sz w:val="20"/>
          <w:szCs w:val="20"/>
        </w:rPr>
        <w:t>')):</w:t>
      </w:r>
    </w:p>
    <w:p w14:paraId="37628A5A" w14:textId="77777777" w:rsidR="00E50EE5" w:rsidRPr="00DC52CC" w:rsidRDefault="00E50EE5" w:rsidP="00E50EE5">
      <w:pPr>
        <w:pStyle w:val="FigureCaption"/>
        <w:rPr>
          <w:sz w:val="20"/>
          <w:szCs w:val="20"/>
        </w:rPr>
      </w:pPr>
      <w:r w:rsidRPr="00DC52CC">
        <w:rPr>
          <w:sz w:val="20"/>
          <w:szCs w:val="20"/>
        </w:rPr>
        <w:t xml:space="preserve">        </w:t>
      </w:r>
      <w:proofErr w:type="gramStart"/>
      <w:r w:rsidRPr="00DC52CC">
        <w:rPr>
          <w:sz w:val="20"/>
          <w:szCs w:val="20"/>
        </w:rPr>
        <w:t>print(</w:t>
      </w:r>
      <w:proofErr w:type="spellStart"/>
      <w:proofErr w:type="gramEnd"/>
      <w:r w:rsidRPr="00DC52CC">
        <w:rPr>
          <w:sz w:val="20"/>
          <w:szCs w:val="20"/>
        </w:rPr>
        <w:t>i</w:t>
      </w:r>
      <w:proofErr w:type="spellEnd"/>
      <w:r w:rsidRPr="00DC52CC">
        <w:rPr>
          <w:sz w:val="20"/>
          <w:szCs w:val="20"/>
        </w:rPr>
        <w:t xml:space="preserve">, </w:t>
      </w:r>
      <w:proofErr w:type="spellStart"/>
      <w:r w:rsidRPr="00DC52CC">
        <w:rPr>
          <w:sz w:val="20"/>
          <w:szCs w:val="20"/>
        </w:rPr>
        <w:t>tr.text</w:t>
      </w:r>
      <w:proofErr w:type="spellEnd"/>
      <w:r w:rsidRPr="00DC52CC">
        <w:rPr>
          <w:sz w:val="20"/>
          <w:szCs w:val="20"/>
        </w:rPr>
        <w:t>)</w:t>
      </w:r>
    </w:p>
    <w:p w14:paraId="5A626FD7" w14:textId="77777777" w:rsidR="00E50EE5" w:rsidRPr="00DC52CC" w:rsidRDefault="00E50EE5" w:rsidP="00E50EE5">
      <w:pPr>
        <w:pStyle w:val="FigureCaption"/>
        <w:rPr>
          <w:sz w:val="20"/>
          <w:szCs w:val="20"/>
        </w:rPr>
      </w:pPr>
    </w:p>
    <w:p w14:paraId="0D698072" w14:textId="77777777" w:rsidR="00E50EE5" w:rsidRPr="00DC52CC" w:rsidRDefault="00E50EE5" w:rsidP="00E50EE5">
      <w:pPr>
        <w:pStyle w:val="FigureCaption"/>
        <w:rPr>
          <w:sz w:val="20"/>
          <w:szCs w:val="20"/>
        </w:rPr>
      </w:pPr>
    </w:p>
    <w:p w14:paraId="23715A20" w14:textId="77777777" w:rsidR="00E50EE5" w:rsidRPr="00DC52CC" w:rsidRDefault="00E50EE5" w:rsidP="00E50EE5">
      <w:pPr>
        <w:pStyle w:val="FigureCaption"/>
        <w:rPr>
          <w:sz w:val="20"/>
          <w:szCs w:val="20"/>
        </w:rPr>
      </w:pPr>
      <w:r w:rsidRPr="00DC52CC">
        <w:rPr>
          <w:sz w:val="20"/>
          <w:szCs w:val="20"/>
        </w:rPr>
        <w:t xml:space="preserve">def </w:t>
      </w:r>
      <w:proofErr w:type="spellStart"/>
      <w:r w:rsidRPr="00DC52CC">
        <w:rPr>
          <w:sz w:val="20"/>
          <w:szCs w:val="20"/>
        </w:rPr>
        <w:t>get_</w:t>
      </w:r>
      <w:proofErr w:type="gramStart"/>
      <w:r w:rsidRPr="00DC52CC">
        <w:rPr>
          <w:sz w:val="20"/>
          <w:szCs w:val="20"/>
        </w:rPr>
        <w:t>names</w:t>
      </w:r>
      <w:proofErr w:type="spellEnd"/>
      <w:r w:rsidRPr="00DC52CC">
        <w:rPr>
          <w:sz w:val="20"/>
          <w:szCs w:val="20"/>
        </w:rPr>
        <w:t>(</w:t>
      </w:r>
      <w:proofErr w:type="gramEnd"/>
      <w:r w:rsidRPr="00DC52CC">
        <w:rPr>
          <w:sz w:val="20"/>
          <w:szCs w:val="20"/>
        </w:rPr>
        <w:t>):</w:t>
      </w:r>
    </w:p>
    <w:p w14:paraId="4E9B46C1" w14:textId="77777777" w:rsidR="00E50EE5" w:rsidRPr="00DC52CC" w:rsidRDefault="00E50EE5" w:rsidP="00E50EE5">
      <w:pPr>
        <w:pStyle w:val="FigureCaption"/>
        <w:rPr>
          <w:sz w:val="20"/>
          <w:szCs w:val="20"/>
        </w:rPr>
      </w:pPr>
      <w:r w:rsidRPr="00DC52CC">
        <w:rPr>
          <w:sz w:val="20"/>
          <w:szCs w:val="20"/>
        </w:rPr>
        <w:t xml:space="preserve">    """</w:t>
      </w:r>
    </w:p>
    <w:p w14:paraId="35F63EBE" w14:textId="77777777" w:rsidR="00E50EE5" w:rsidRPr="00DC52CC" w:rsidRDefault="00E50EE5" w:rsidP="00E50EE5">
      <w:pPr>
        <w:pStyle w:val="FigureCaption"/>
        <w:rPr>
          <w:sz w:val="20"/>
          <w:szCs w:val="20"/>
        </w:rPr>
      </w:pPr>
      <w:r w:rsidRPr="00DC52CC">
        <w:rPr>
          <w:sz w:val="20"/>
          <w:szCs w:val="20"/>
        </w:rPr>
        <w:t xml:space="preserve">    Downloads the page where the list of disasters is found</w:t>
      </w:r>
    </w:p>
    <w:p w14:paraId="42D1D6B1" w14:textId="77777777" w:rsidR="00E50EE5" w:rsidRPr="00DC52CC" w:rsidRDefault="00E50EE5" w:rsidP="00E50EE5">
      <w:pPr>
        <w:pStyle w:val="FigureCaption"/>
        <w:rPr>
          <w:sz w:val="20"/>
          <w:szCs w:val="20"/>
        </w:rPr>
      </w:pPr>
      <w:r w:rsidRPr="00DC52CC">
        <w:rPr>
          <w:sz w:val="20"/>
          <w:szCs w:val="20"/>
        </w:rPr>
        <w:t xml:space="preserve">    and returns a list of strings, one per disaster</w:t>
      </w:r>
    </w:p>
    <w:p w14:paraId="07260BB6" w14:textId="77777777" w:rsidR="00E50EE5" w:rsidRPr="00DC52CC" w:rsidRDefault="00E50EE5" w:rsidP="00E50EE5">
      <w:pPr>
        <w:pStyle w:val="FigureCaption"/>
        <w:rPr>
          <w:sz w:val="20"/>
          <w:szCs w:val="20"/>
        </w:rPr>
      </w:pPr>
      <w:r w:rsidRPr="00DC52CC">
        <w:rPr>
          <w:sz w:val="20"/>
          <w:szCs w:val="20"/>
        </w:rPr>
        <w:t xml:space="preserve">    """</w:t>
      </w:r>
    </w:p>
    <w:p w14:paraId="599BFC90" w14:textId="77777777" w:rsidR="00E50EE5" w:rsidRPr="00DC52CC" w:rsidRDefault="00E50EE5" w:rsidP="00E50EE5">
      <w:pPr>
        <w:pStyle w:val="FigureCaption"/>
        <w:rPr>
          <w:sz w:val="20"/>
          <w:szCs w:val="20"/>
        </w:rPr>
      </w:pPr>
      <w:r w:rsidRPr="00DC52CC">
        <w:rPr>
          <w:sz w:val="20"/>
          <w:szCs w:val="20"/>
        </w:rPr>
        <w:t xml:space="preserve">    </w:t>
      </w:r>
      <w:proofErr w:type="spellStart"/>
      <w:r w:rsidRPr="00DC52CC">
        <w:rPr>
          <w:sz w:val="20"/>
          <w:szCs w:val="20"/>
        </w:rPr>
        <w:t>url</w:t>
      </w:r>
      <w:proofErr w:type="spellEnd"/>
      <w:r w:rsidRPr="00DC52CC">
        <w:rPr>
          <w:sz w:val="20"/>
          <w:szCs w:val="20"/>
        </w:rPr>
        <w:t xml:space="preserve"> = 'https://en.wikipedia.org/wiki/List_of_natural_disasters_in_the_United_States'</w:t>
      </w:r>
    </w:p>
    <w:p w14:paraId="50350A09" w14:textId="77777777" w:rsidR="00E50EE5" w:rsidRPr="00DC52CC" w:rsidRDefault="00E50EE5" w:rsidP="00E50EE5">
      <w:pPr>
        <w:pStyle w:val="FigureCaption"/>
        <w:rPr>
          <w:sz w:val="20"/>
          <w:szCs w:val="20"/>
        </w:rPr>
      </w:pPr>
      <w:r w:rsidRPr="00DC52CC">
        <w:rPr>
          <w:sz w:val="20"/>
          <w:szCs w:val="20"/>
        </w:rPr>
        <w:t xml:space="preserve">    response = </w:t>
      </w:r>
      <w:proofErr w:type="spellStart"/>
      <w:r w:rsidRPr="00DC52CC">
        <w:rPr>
          <w:sz w:val="20"/>
          <w:szCs w:val="20"/>
        </w:rPr>
        <w:t>simple_get</w:t>
      </w:r>
      <w:proofErr w:type="spellEnd"/>
      <w:r w:rsidRPr="00DC52CC">
        <w:rPr>
          <w:sz w:val="20"/>
          <w:szCs w:val="20"/>
        </w:rPr>
        <w:t>(</w:t>
      </w:r>
      <w:proofErr w:type="spellStart"/>
      <w:r w:rsidRPr="00DC52CC">
        <w:rPr>
          <w:sz w:val="20"/>
          <w:szCs w:val="20"/>
        </w:rPr>
        <w:t>url</w:t>
      </w:r>
      <w:proofErr w:type="spellEnd"/>
      <w:r w:rsidRPr="00DC52CC">
        <w:rPr>
          <w:sz w:val="20"/>
          <w:szCs w:val="20"/>
        </w:rPr>
        <w:t>)</w:t>
      </w:r>
    </w:p>
    <w:p w14:paraId="1DCEE06D" w14:textId="77777777" w:rsidR="00E50EE5" w:rsidRPr="00DC52CC" w:rsidRDefault="00E50EE5" w:rsidP="00E50EE5">
      <w:pPr>
        <w:pStyle w:val="FigureCaption"/>
        <w:rPr>
          <w:sz w:val="20"/>
          <w:szCs w:val="20"/>
        </w:rPr>
      </w:pPr>
    </w:p>
    <w:p w14:paraId="24847151" w14:textId="77777777" w:rsidR="00E50EE5" w:rsidRPr="00DC52CC" w:rsidRDefault="00E50EE5" w:rsidP="00E50EE5">
      <w:pPr>
        <w:pStyle w:val="FigureCaption"/>
        <w:rPr>
          <w:sz w:val="20"/>
          <w:szCs w:val="20"/>
        </w:rPr>
      </w:pPr>
      <w:r w:rsidRPr="00DC52CC">
        <w:rPr>
          <w:sz w:val="20"/>
          <w:szCs w:val="20"/>
        </w:rPr>
        <w:t xml:space="preserve">    if response is not None:</w:t>
      </w:r>
    </w:p>
    <w:p w14:paraId="07FC015A" w14:textId="77777777" w:rsidR="00E50EE5" w:rsidRPr="00DC52CC" w:rsidRDefault="00E50EE5" w:rsidP="00E50EE5">
      <w:pPr>
        <w:pStyle w:val="FigureCaption"/>
        <w:rPr>
          <w:sz w:val="20"/>
          <w:szCs w:val="20"/>
        </w:rPr>
      </w:pPr>
      <w:r w:rsidRPr="00DC52CC">
        <w:rPr>
          <w:sz w:val="20"/>
          <w:szCs w:val="20"/>
        </w:rPr>
        <w:t xml:space="preserve">        html = </w:t>
      </w:r>
      <w:proofErr w:type="spellStart"/>
      <w:proofErr w:type="gramStart"/>
      <w:r w:rsidRPr="00DC52CC">
        <w:rPr>
          <w:sz w:val="20"/>
          <w:szCs w:val="20"/>
        </w:rPr>
        <w:t>BeautifulSoup</w:t>
      </w:r>
      <w:proofErr w:type="spellEnd"/>
      <w:r w:rsidRPr="00DC52CC">
        <w:rPr>
          <w:sz w:val="20"/>
          <w:szCs w:val="20"/>
        </w:rPr>
        <w:t>(</w:t>
      </w:r>
      <w:proofErr w:type="gramEnd"/>
      <w:r w:rsidRPr="00DC52CC">
        <w:rPr>
          <w:sz w:val="20"/>
          <w:szCs w:val="20"/>
        </w:rPr>
        <w:t>response, '</w:t>
      </w:r>
      <w:proofErr w:type="spellStart"/>
      <w:r w:rsidRPr="00DC52CC">
        <w:rPr>
          <w:sz w:val="20"/>
          <w:szCs w:val="20"/>
        </w:rPr>
        <w:t>html.parser</w:t>
      </w:r>
      <w:proofErr w:type="spellEnd"/>
      <w:r w:rsidRPr="00DC52CC">
        <w:rPr>
          <w:sz w:val="20"/>
          <w:szCs w:val="20"/>
        </w:rPr>
        <w:t>')</w:t>
      </w:r>
    </w:p>
    <w:p w14:paraId="69CC93C3" w14:textId="77777777" w:rsidR="00E50EE5" w:rsidRPr="00DC52CC" w:rsidRDefault="00E50EE5" w:rsidP="00E50EE5">
      <w:pPr>
        <w:pStyle w:val="FigureCaption"/>
        <w:rPr>
          <w:sz w:val="20"/>
          <w:szCs w:val="20"/>
        </w:rPr>
      </w:pPr>
      <w:r w:rsidRPr="00DC52CC">
        <w:rPr>
          <w:sz w:val="20"/>
          <w:szCs w:val="20"/>
        </w:rPr>
        <w:t xml:space="preserve">        names = </w:t>
      </w:r>
      <w:proofErr w:type="gramStart"/>
      <w:r w:rsidRPr="00DC52CC">
        <w:rPr>
          <w:sz w:val="20"/>
          <w:szCs w:val="20"/>
        </w:rPr>
        <w:t>set(</w:t>
      </w:r>
      <w:proofErr w:type="gramEnd"/>
      <w:r w:rsidRPr="00DC52CC">
        <w:rPr>
          <w:sz w:val="20"/>
          <w:szCs w:val="20"/>
        </w:rPr>
        <w:t>)</w:t>
      </w:r>
    </w:p>
    <w:p w14:paraId="684D9746" w14:textId="77777777" w:rsidR="00E50EE5" w:rsidRPr="00DC52CC" w:rsidRDefault="00E50EE5" w:rsidP="00E50EE5">
      <w:pPr>
        <w:pStyle w:val="FigureCaption"/>
        <w:rPr>
          <w:sz w:val="20"/>
          <w:szCs w:val="20"/>
        </w:rPr>
      </w:pPr>
      <w:r w:rsidRPr="00DC52CC">
        <w:rPr>
          <w:sz w:val="20"/>
          <w:szCs w:val="20"/>
        </w:rPr>
        <w:t xml:space="preserve">        for </w:t>
      </w:r>
      <w:proofErr w:type="spellStart"/>
      <w:r w:rsidRPr="00DC52CC">
        <w:rPr>
          <w:sz w:val="20"/>
          <w:szCs w:val="20"/>
        </w:rPr>
        <w:t>tr</w:t>
      </w:r>
      <w:proofErr w:type="spellEnd"/>
      <w:r w:rsidRPr="00DC52CC">
        <w:rPr>
          <w:sz w:val="20"/>
          <w:szCs w:val="20"/>
        </w:rPr>
        <w:t xml:space="preserve"> in </w:t>
      </w:r>
      <w:proofErr w:type="spellStart"/>
      <w:proofErr w:type="gramStart"/>
      <w:r w:rsidRPr="00DC52CC">
        <w:rPr>
          <w:sz w:val="20"/>
          <w:szCs w:val="20"/>
        </w:rPr>
        <w:t>html.select</w:t>
      </w:r>
      <w:proofErr w:type="spellEnd"/>
      <w:proofErr w:type="gramEnd"/>
      <w:r w:rsidRPr="00DC52CC">
        <w:rPr>
          <w:sz w:val="20"/>
          <w:szCs w:val="20"/>
        </w:rPr>
        <w:t>('</w:t>
      </w:r>
      <w:proofErr w:type="spellStart"/>
      <w:r w:rsidRPr="00DC52CC">
        <w:rPr>
          <w:sz w:val="20"/>
          <w:szCs w:val="20"/>
        </w:rPr>
        <w:t>tr</w:t>
      </w:r>
      <w:proofErr w:type="spellEnd"/>
      <w:r w:rsidRPr="00DC52CC">
        <w:rPr>
          <w:sz w:val="20"/>
          <w:szCs w:val="20"/>
        </w:rPr>
        <w:t>'):</w:t>
      </w:r>
    </w:p>
    <w:p w14:paraId="03B146CE" w14:textId="77777777" w:rsidR="00E50EE5" w:rsidRPr="00DC52CC" w:rsidRDefault="00E50EE5" w:rsidP="00E50EE5">
      <w:pPr>
        <w:pStyle w:val="FigureCaption"/>
        <w:rPr>
          <w:sz w:val="20"/>
          <w:szCs w:val="20"/>
        </w:rPr>
      </w:pPr>
      <w:r w:rsidRPr="00DC52CC">
        <w:rPr>
          <w:sz w:val="20"/>
          <w:szCs w:val="20"/>
        </w:rPr>
        <w:t xml:space="preserve">            for name in </w:t>
      </w:r>
      <w:proofErr w:type="spellStart"/>
      <w:r w:rsidRPr="00DC52CC">
        <w:rPr>
          <w:sz w:val="20"/>
          <w:szCs w:val="20"/>
        </w:rPr>
        <w:t>tr.</w:t>
      </w:r>
      <w:proofErr w:type="gramStart"/>
      <w:r w:rsidRPr="00DC52CC">
        <w:rPr>
          <w:sz w:val="20"/>
          <w:szCs w:val="20"/>
        </w:rPr>
        <w:t>text.split</w:t>
      </w:r>
      <w:proofErr w:type="spellEnd"/>
      <w:proofErr w:type="gramEnd"/>
      <w:r w:rsidRPr="00DC52CC">
        <w:rPr>
          <w:sz w:val="20"/>
          <w:szCs w:val="20"/>
        </w:rPr>
        <w:t>('\n'):</w:t>
      </w:r>
    </w:p>
    <w:p w14:paraId="42F5EF4E" w14:textId="77777777" w:rsidR="00E50EE5" w:rsidRPr="00DC52CC" w:rsidRDefault="00E50EE5" w:rsidP="00E50EE5">
      <w:pPr>
        <w:pStyle w:val="FigureCaption"/>
        <w:rPr>
          <w:sz w:val="20"/>
          <w:szCs w:val="20"/>
        </w:rPr>
      </w:pPr>
      <w:r w:rsidRPr="00DC52CC">
        <w:rPr>
          <w:sz w:val="20"/>
          <w:szCs w:val="20"/>
        </w:rPr>
        <w:t xml:space="preserve">                if </w:t>
      </w:r>
      <w:proofErr w:type="spellStart"/>
      <w:r w:rsidRPr="00DC52CC">
        <w:rPr>
          <w:sz w:val="20"/>
          <w:szCs w:val="20"/>
        </w:rPr>
        <w:t>len</w:t>
      </w:r>
      <w:proofErr w:type="spellEnd"/>
      <w:r w:rsidRPr="00DC52CC">
        <w:rPr>
          <w:sz w:val="20"/>
          <w:szCs w:val="20"/>
        </w:rPr>
        <w:t>(name) &gt; 0:</w:t>
      </w:r>
    </w:p>
    <w:p w14:paraId="6FEA4C17" w14:textId="77777777" w:rsidR="00E50EE5" w:rsidRPr="00DC52CC" w:rsidRDefault="00E50EE5" w:rsidP="00E50EE5">
      <w:pPr>
        <w:pStyle w:val="FigureCaption"/>
        <w:rPr>
          <w:sz w:val="20"/>
          <w:szCs w:val="20"/>
        </w:rPr>
      </w:pPr>
      <w:r w:rsidRPr="00DC52CC">
        <w:rPr>
          <w:sz w:val="20"/>
          <w:szCs w:val="20"/>
        </w:rPr>
        <w:t xml:space="preserve">                    </w:t>
      </w:r>
      <w:proofErr w:type="spellStart"/>
      <w:r w:rsidRPr="00DC52CC">
        <w:rPr>
          <w:sz w:val="20"/>
          <w:szCs w:val="20"/>
        </w:rPr>
        <w:t>names.add</w:t>
      </w:r>
      <w:proofErr w:type="spellEnd"/>
      <w:r w:rsidRPr="00DC52CC">
        <w:rPr>
          <w:sz w:val="20"/>
          <w:szCs w:val="20"/>
        </w:rPr>
        <w:t>(</w:t>
      </w:r>
      <w:proofErr w:type="spellStart"/>
      <w:proofErr w:type="gramStart"/>
      <w:r w:rsidRPr="00DC52CC">
        <w:rPr>
          <w:sz w:val="20"/>
          <w:szCs w:val="20"/>
        </w:rPr>
        <w:t>name.strip</w:t>
      </w:r>
      <w:proofErr w:type="spellEnd"/>
      <w:proofErr w:type="gramEnd"/>
      <w:r w:rsidRPr="00DC52CC">
        <w:rPr>
          <w:sz w:val="20"/>
          <w:szCs w:val="20"/>
        </w:rPr>
        <w:t>())</w:t>
      </w:r>
    </w:p>
    <w:p w14:paraId="0A75F682" w14:textId="77777777" w:rsidR="00E50EE5" w:rsidRPr="00DC52CC" w:rsidRDefault="00E50EE5" w:rsidP="00E50EE5">
      <w:pPr>
        <w:pStyle w:val="FigureCaption"/>
        <w:rPr>
          <w:sz w:val="20"/>
          <w:szCs w:val="20"/>
        </w:rPr>
      </w:pPr>
      <w:r w:rsidRPr="00DC52CC">
        <w:rPr>
          <w:sz w:val="20"/>
          <w:szCs w:val="20"/>
        </w:rPr>
        <w:t xml:space="preserve">        return list(names)</w:t>
      </w:r>
    </w:p>
    <w:p w14:paraId="6A7E9F48" w14:textId="77777777" w:rsidR="00E50EE5" w:rsidRPr="00DC52CC" w:rsidRDefault="00E50EE5" w:rsidP="00E50EE5">
      <w:pPr>
        <w:pStyle w:val="FigureCaption"/>
        <w:rPr>
          <w:sz w:val="20"/>
          <w:szCs w:val="20"/>
        </w:rPr>
      </w:pPr>
      <w:r w:rsidRPr="00DC52CC">
        <w:rPr>
          <w:sz w:val="20"/>
          <w:szCs w:val="20"/>
        </w:rPr>
        <w:t xml:space="preserve">    raise </w:t>
      </w:r>
      <w:proofErr w:type="gramStart"/>
      <w:r w:rsidRPr="00DC52CC">
        <w:rPr>
          <w:sz w:val="20"/>
          <w:szCs w:val="20"/>
        </w:rPr>
        <w:t>Exception(</w:t>
      </w:r>
      <w:proofErr w:type="gramEnd"/>
      <w:r w:rsidRPr="00DC52CC">
        <w:rPr>
          <w:sz w:val="20"/>
          <w:szCs w:val="20"/>
        </w:rPr>
        <w:t>'Error retrieving contents at {}'.format(</w:t>
      </w:r>
      <w:proofErr w:type="spellStart"/>
      <w:r w:rsidRPr="00DC52CC">
        <w:rPr>
          <w:sz w:val="20"/>
          <w:szCs w:val="20"/>
        </w:rPr>
        <w:t>url</w:t>
      </w:r>
      <w:proofErr w:type="spellEnd"/>
      <w:r w:rsidRPr="00DC52CC">
        <w:rPr>
          <w:sz w:val="20"/>
          <w:szCs w:val="20"/>
        </w:rPr>
        <w:t>))</w:t>
      </w:r>
    </w:p>
    <w:p w14:paraId="16B186FE" w14:textId="77777777" w:rsidR="00E50EE5" w:rsidRPr="00DC52CC" w:rsidRDefault="00E50EE5" w:rsidP="00E50EE5">
      <w:pPr>
        <w:pStyle w:val="FigureCaption"/>
        <w:rPr>
          <w:sz w:val="20"/>
          <w:szCs w:val="20"/>
        </w:rPr>
      </w:pPr>
    </w:p>
    <w:p w14:paraId="33947F16" w14:textId="77777777" w:rsidR="00E50EE5" w:rsidRPr="00DC52CC" w:rsidRDefault="00E50EE5" w:rsidP="00E50EE5">
      <w:pPr>
        <w:pStyle w:val="FigureCaption"/>
        <w:rPr>
          <w:sz w:val="20"/>
          <w:szCs w:val="20"/>
        </w:rPr>
      </w:pPr>
    </w:p>
    <w:p w14:paraId="62DC4D66" w14:textId="77777777" w:rsidR="00E50EE5" w:rsidRPr="00DC52CC" w:rsidRDefault="00E50EE5" w:rsidP="00E50EE5">
      <w:pPr>
        <w:pStyle w:val="FigureCaption"/>
        <w:rPr>
          <w:sz w:val="20"/>
          <w:szCs w:val="20"/>
        </w:rPr>
      </w:pPr>
      <w:r w:rsidRPr="00DC52CC">
        <w:rPr>
          <w:sz w:val="20"/>
          <w:szCs w:val="20"/>
        </w:rPr>
        <w:t xml:space="preserve">def </w:t>
      </w:r>
      <w:proofErr w:type="spellStart"/>
      <w:r w:rsidRPr="00DC52CC">
        <w:rPr>
          <w:sz w:val="20"/>
          <w:szCs w:val="20"/>
        </w:rPr>
        <w:t>get_hits_on_name</w:t>
      </w:r>
      <w:proofErr w:type="spellEnd"/>
      <w:r w:rsidRPr="00DC52CC">
        <w:rPr>
          <w:sz w:val="20"/>
          <w:szCs w:val="20"/>
        </w:rPr>
        <w:t>(name):</w:t>
      </w:r>
    </w:p>
    <w:p w14:paraId="38923D2A" w14:textId="77777777" w:rsidR="00E50EE5" w:rsidRPr="00DC52CC" w:rsidRDefault="00E50EE5" w:rsidP="00E50EE5">
      <w:pPr>
        <w:pStyle w:val="FigureCaption"/>
        <w:rPr>
          <w:sz w:val="20"/>
          <w:szCs w:val="20"/>
        </w:rPr>
      </w:pPr>
      <w:r w:rsidRPr="00DC52CC">
        <w:rPr>
          <w:sz w:val="20"/>
          <w:szCs w:val="20"/>
        </w:rPr>
        <w:t xml:space="preserve">    """</w:t>
      </w:r>
    </w:p>
    <w:p w14:paraId="5D413871" w14:textId="77777777" w:rsidR="00E50EE5" w:rsidRPr="00DC52CC" w:rsidRDefault="00E50EE5" w:rsidP="00E50EE5">
      <w:pPr>
        <w:pStyle w:val="FigureCaption"/>
        <w:rPr>
          <w:sz w:val="20"/>
          <w:szCs w:val="20"/>
        </w:rPr>
      </w:pPr>
      <w:r w:rsidRPr="00DC52CC">
        <w:rPr>
          <w:sz w:val="20"/>
          <w:szCs w:val="20"/>
        </w:rPr>
        <w:t xml:space="preserve">    Accepts a `name` of a disaster and returns the number</w:t>
      </w:r>
    </w:p>
    <w:p w14:paraId="2A1F2C21" w14:textId="77777777" w:rsidR="00E50EE5" w:rsidRPr="00DC52CC" w:rsidRDefault="00E50EE5" w:rsidP="00E50EE5">
      <w:pPr>
        <w:pStyle w:val="FigureCaption"/>
        <w:rPr>
          <w:sz w:val="20"/>
          <w:szCs w:val="20"/>
        </w:rPr>
      </w:pPr>
      <w:r w:rsidRPr="00DC52CC">
        <w:rPr>
          <w:sz w:val="20"/>
          <w:szCs w:val="20"/>
        </w:rPr>
        <w:t xml:space="preserve">    of hits that disaster's Wikipedia page received in the </w:t>
      </w:r>
    </w:p>
    <w:p w14:paraId="08ECC91B" w14:textId="77777777" w:rsidR="00E50EE5" w:rsidRPr="00DC52CC" w:rsidRDefault="00E50EE5" w:rsidP="00E50EE5">
      <w:pPr>
        <w:pStyle w:val="FigureCaption"/>
        <w:rPr>
          <w:sz w:val="20"/>
          <w:szCs w:val="20"/>
        </w:rPr>
      </w:pPr>
      <w:r w:rsidRPr="00DC52CC">
        <w:rPr>
          <w:sz w:val="20"/>
          <w:szCs w:val="20"/>
        </w:rPr>
        <w:t xml:space="preserve">    last 60 days, as an `int`</w:t>
      </w:r>
    </w:p>
    <w:p w14:paraId="7EEBBF7C" w14:textId="77777777" w:rsidR="00E50EE5" w:rsidRPr="00DC52CC" w:rsidRDefault="00E50EE5" w:rsidP="00E50EE5">
      <w:pPr>
        <w:pStyle w:val="FigureCaption"/>
        <w:rPr>
          <w:sz w:val="20"/>
          <w:szCs w:val="20"/>
        </w:rPr>
      </w:pPr>
      <w:r w:rsidRPr="00DC52CC">
        <w:rPr>
          <w:sz w:val="20"/>
          <w:szCs w:val="20"/>
        </w:rPr>
        <w:t xml:space="preserve">    """</w:t>
      </w:r>
    </w:p>
    <w:p w14:paraId="351DFE78" w14:textId="77777777" w:rsidR="00E50EE5" w:rsidRPr="00DC52CC" w:rsidRDefault="00E50EE5" w:rsidP="00E50EE5">
      <w:pPr>
        <w:pStyle w:val="FigureCaption"/>
        <w:rPr>
          <w:sz w:val="20"/>
          <w:szCs w:val="20"/>
        </w:rPr>
      </w:pPr>
      <w:r w:rsidRPr="00DC52CC">
        <w:rPr>
          <w:sz w:val="20"/>
          <w:szCs w:val="20"/>
        </w:rPr>
        <w:t xml:space="preserve">    # </w:t>
      </w:r>
      <w:proofErr w:type="spellStart"/>
      <w:r w:rsidRPr="00DC52CC">
        <w:rPr>
          <w:sz w:val="20"/>
          <w:szCs w:val="20"/>
        </w:rPr>
        <w:t>url_root</w:t>
      </w:r>
      <w:proofErr w:type="spellEnd"/>
      <w:r w:rsidRPr="00DC52CC">
        <w:rPr>
          <w:sz w:val="20"/>
          <w:szCs w:val="20"/>
        </w:rPr>
        <w:t xml:space="preserve"> is a template string that is used to build a URL.</w:t>
      </w:r>
    </w:p>
    <w:p w14:paraId="5AB81656" w14:textId="77777777" w:rsidR="00E50EE5" w:rsidRPr="00DC52CC" w:rsidRDefault="00E50EE5" w:rsidP="00E50EE5">
      <w:pPr>
        <w:pStyle w:val="FigureCaption"/>
        <w:rPr>
          <w:sz w:val="20"/>
          <w:szCs w:val="20"/>
        </w:rPr>
      </w:pPr>
      <w:r w:rsidRPr="00DC52CC">
        <w:rPr>
          <w:sz w:val="20"/>
          <w:szCs w:val="20"/>
        </w:rPr>
        <w:t xml:space="preserve">    </w:t>
      </w:r>
      <w:proofErr w:type="spellStart"/>
      <w:r w:rsidRPr="00DC52CC">
        <w:rPr>
          <w:sz w:val="20"/>
          <w:szCs w:val="20"/>
        </w:rPr>
        <w:t>url_root</w:t>
      </w:r>
      <w:proofErr w:type="spellEnd"/>
      <w:r w:rsidRPr="00DC52CC">
        <w:rPr>
          <w:sz w:val="20"/>
          <w:szCs w:val="20"/>
        </w:rPr>
        <w:t xml:space="preserve"> = '</w:t>
      </w:r>
      <w:proofErr w:type="gramStart"/>
      <w:r w:rsidRPr="00DC52CC">
        <w:rPr>
          <w:sz w:val="20"/>
          <w:szCs w:val="20"/>
        </w:rPr>
        <w:t>https://xtools.wmflabs.org/</w:t>
      </w:r>
      <w:proofErr w:type="spellStart"/>
      <w:r w:rsidRPr="00DC52CC">
        <w:rPr>
          <w:sz w:val="20"/>
          <w:szCs w:val="20"/>
        </w:rPr>
        <w:t>articleinfo</w:t>
      </w:r>
      <w:proofErr w:type="spellEnd"/>
      <w:r w:rsidRPr="00DC52CC">
        <w:rPr>
          <w:sz w:val="20"/>
          <w:szCs w:val="20"/>
        </w:rPr>
        <w:t>/en.wikipedia.org/{</w:t>
      </w:r>
      <w:proofErr w:type="gramEnd"/>
      <w:r w:rsidRPr="00DC52CC">
        <w:rPr>
          <w:sz w:val="20"/>
          <w:szCs w:val="20"/>
        </w:rPr>
        <w:t>}'</w:t>
      </w:r>
    </w:p>
    <w:p w14:paraId="633DCBCA" w14:textId="77777777" w:rsidR="00E50EE5" w:rsidRPr="00DC52CC" w:rsidRDefault="00E50EE5" w:rsidP="00E50EE5">
      <w:pPr>
        <w:pStyle w:val="FigureCaption"/>
        <w:rPr>
          <w:sz w:val="20"/>
          <w:szCs w:val="20"/>
        </w:rPr>
      </w:pPr>
      <w:r w:rsidRPr="00DC52CC">
        <w:rPr>
          <w:sz w:val="20"/>
          <w:szCs w:val="20"/>
        </w:rPr>
        <w:t xml:space="preserve">    response = </w:t>
      </w:r>
      <w:proofErr w:type="spellStart"/>
      <w:r w:rsidRPr="00DC52CC">
        <w:rPr>
          <w:sz w:val="20"/>
          <w:szCs w:val="20"/>
        </w:rPr>
        <w:t>simple_get</w:t>
      </w:r>
      <w:proofErr w:type="spellEnd"/>
      <w:r w:rsidRPr="00DC52CC">
        <w:rPr>
          <w:sz w:val="20"/>
          <w:szCs w:val="20"/>
        </w:rPr>
        <w:t>(</w:t>
      </w:r>
      <w:proofErr w:type="spellStart"/>
      <w:r w:rsidRPr="00DC52CC">
        <w:rPr>
          <w:sz w:val="20"/>
          <w:szCs w:val="20"/>
        </w:rPr>
        <w:t>url_</w:t>
      </w:r>
      <w:proofErr w:type="gramStart"/>
      <w:r w:rsidRPr="00DC52CC">
        <w:rPr>
          <w:sz w:val="20"/>
          <w:szCs w:val="20"/>
        </w:rPr>
        <w:t>root.format</w:t>
      </w:r>
      <w:proofErr w:type="spellEnd"/>
      <w:proofErr w:type="gramEnd"/>
      <w:r w:rsidRPr="00DC52CC">
        <w:rPr>
          <w:sz w:val="20"/>
          <w:szCs w:val="20"/>
        </w:rPr>
        <w:t>(name))</w:t>
      </w:r>
    </w:p>
    <w:p w14:paraId="54BFE976" w14:textId="77777777" w:rsidR="00E50EE5" w:rsidRPr="00DC52CC" w:rsidRDefault="00E50EE5" w:rsidP="00E50EE5">
      <w:pPr>
        <w:pStyle w:val="FigureCaption"/>
        <w:rPr>
          <w:sz w:val="20"/>
          <w:szCs w:val="20"/>
        </w:rPr>
      </w:pPr>
    </w:p>
    <w:p w14:paraId="616C2EFA" w14:textId="77777777" w:rsidR="00E50EE5" w:rsidRPr="00DC52CC" w:rsidRDefault="00E50EE5" w:rsidP="00E50EE5">
      <w:pPr>
        <w:pStyle w:val="FigureCaption"/>
        <w:rPr>
          <w:sz w:val="20"/>
          <w:szCs w:val="20"/>
        </w:rPr>
      </w:pPr>
      <w:r w:rsidRPr="00DC52CC">
        <w:rPr>
          <w:sz w:val="20"/>
          <w:szCs w:val="20"/>
        </w:rPr>
        <w:t xml:space="preserve">    if response is not None:</w:t>
      </w:r>
    </w:p>
    <w:p w14:paraId="0E53283B" w14:textId="77777777" w:rsidR="00E50EE5" w:rsidRPr="00DC52CC" w:rsidRDefault="00E50EE5" w:rsidP="00E50EE5">
      <w:pPr>
        <w:pStyle w:val="FigureCaption"/>
        <w:rPr>
          <w:sz w:val="20"/>
          <w:szCs w:val="20"/>
        </w:rPr>
      </w:pPr>
      <w:r w:rsidRPr="00DC52CC">
        <w:rPr>
          <w:sz w:val="20"/>
          <w:szCs w:val="20"/>
        </w:rPr>
        <w:t xml:space="preserve">        html = </w:t>
      </w:r>
      <w:proofErr w:type="spellStart"/>
      <w:proofErr w:type="gramStart"/>
      <w:r w:rsidRPr="00DC52CC">
        <w:rPr>
          <w:sz w:val="20"/>
          <w:szCs w:val="20"/>
        </w:rPr>
        <w:t>BeautifulSoup</w:t>
      </w:r>
      <w:proofErr w:type="spellEnd"/>
      <w:r w:rsidRPr="00DC52CC">
        <w:rPr>
          <w:sz w:val="20"/>
          <w:szCs w:val="20"/>
        </w:rPr>
        <w:t>(</w:t>
      </w:r>
      <w:proofErr w:type="gramEnd"/>
      <w:r w:rsidRPr="00DC52CC">
        <w:rPr>
          <w:sz w:val="20"/>
          <w:szCs w:val="20"/>
        </w:rPr>
        <w:t>response, '</w:t>
      </w:r>
      <w:proofErr w:type="spellStart"/>
      <w:r w:rsidRPr="00DC52CC">
        <w:rPr>
          <w:sz w:val="20"/>
          <w:szCs w:val="20"/>
        </w:rPr>
        <w:t>html.parser</w:t>
      </w:r>
      <w:proofErr w:type="spellEnd"/>
      <w:r w:rsidRPr="00DC52CC">
        <w:rPr>
          <w:sz w:val="20"/>
          <w:szCs w:val="20"/>
        </w:rPr>
        <w:t>')</w:t>
      </w:r>
    </w:p>
    <w:p w14:paraId="273B1921" w14:textId="77777777" w:rsidR="00E50EE5" w:rsidRPr="00DC52CC" w:rsidRDefault="00E50EE5" w:rsidP="00E50EE5">
      <w:pPr>
        <w:pStyle w:val="FigureCaption"/>
        <w:rPr>
          <w:sz w:val="20"/>
          <w:szCs w:val="20"/>
        </w:rPr>
      </w:pPr>
    </w:p>
    <w:p w14:paraId="213FDB96" w14:textId="77777777" w:rsidR="00E50EE5" w:rsidRPr="00DC52CC" w:rsidRDefault="00E50EE5" w:rsidP="00E50EE5">
      <w:pPr>
        <w:pStyle w:val="FigureCaption"/>
        <w:rPr>
          <w:sz w:val="20"/>
          <w:szCs w:val="20"/>
        </w:rPr>
      </w:pPr>
      <w:r w:rsidRPr="00DC52CC">
        <w:rPr>
          <w:sz w:val="20"/>
          <w:szCs w:val="20"/>
        </w:rPr>
        <w:t xml:space="preserve">        </w:t>
      </w:r>
      <w:proofErr w:type="spellStart"/>
      <w:r w:rsidRPr="00DC52CC">
        <w:rPr>
          <w:sz w:val="20"/>
          <w:szCs w:val="20"/>
        </w:rPr>
        <w:t>hit_link</w:t>
      </w:r>
      <w:proofErr w:type="spellEnd"/>
      <w:r w:rsidRPr="00DC52CC">
        <w:rPr>
          <w:sz w:val="20"/>
          <w:szCs w:val="20"/>
        </w:rPr>
        <w:t xml:space="preserve"> = [a for a in </w:t>
      </w:r>
      <w:proofErr w:type="spellStart"/>
      <w:proofErr w:type="gramStart"/>
      <w:r w:rsidRPr="00DC52CC">
        <w:rPr>
          <w:sz w:val="20"/>
          <w:szCs w:val="20"/>
        </w:rPr>
        <w:t>html.select</w:t>
      </w:r>
      <w:proofErr w:type="spellEnd"/>
      <w:proofErr w:type="gramEnd"/>
      <w:r w:rsidRPr="00DC52CC">
        <w:rPr>
          <w:sz w:val="20"/>
          <w:szCs w:val="20"/>
        </w:rPr>
        <w:t>('</w:t>
      </w:r>
      <w:proofErr w:type="spellStart"/>
      <w:r w:rsidRPr="00DC52CC">
        <w:rPr>
          <w:sz w:val="20"/>
          <w:szCs w:val="20"/>
        </w:rPr>
        <w:t>tr</w:t>
      </w:r>
      <w:proofErr w:type="spellEnd"/>
      <w:r w:rsidRPr="00DC52CC">
        <w:rPr>
          <w:sz w:val="20"/>
          <w:szCs w:val="20"/>
        </w:rPr>
        <w:t>')</w:t>
      </w:r>
    </w:p>
    <w:p w14:paraId="29D7BFBE" w14:textId="77777777" w:rsidR="00E50EE5" w:rsidRPr="00DC52CC" w:rsidRDefault="00E50EE5" w:rsidP="00E50EE5">
      <w:pPr>
        <w:pStyle w:val="FigureCaption"/>
        <w:rPr>
          <w:sz w:val="20"/>
          <w:szCs w:val="20"/>
        </w:rPr>
      </w:pPr>
      <w:r w:rsidRPr="00DC52CC">
        <w:rPr>
          <w:sz w:val="20"/>
          <w:szCs w:val="20"/>
        </w:rPr>
        <w:t xml:space="preserve">                    if a['</w:t>
      </w:r>
      <w:proofErr w:type="spellStart"/>
      <w:r w:rsidRPr="00DC52CC">
        <w:rPr>
          <w:sz w:val="20"/>
          <w:szCs w:val="20"/>
        </w:rPr>
        <w:t>href</w:t>
      </w:r>
      <w:proofErr w:type="spellEnd"/>
      <w:r w:rsidRPr="00DC52CC">
        <w:rPr>
          <w:sz w:val="20"/>
          <w:szCs w:val="20"/>
        </w:rPr>
        <w:t>'</w:t>
      </w:r>
      <w:proofErr w:type="gramStart"/>
      <w:r w:rsidRPr="00DC52CC">
        <w:rPr>
          <w:sz w:val="20"/>
          <w:szCs w:val="20"/>
        </w:rPr>
        <w:t>].find</w:t>
      </w:r>
      <w:proofErr w:type="gramEnd"/>
      <w:r w:rsidRPr="00DC52CC">
        <w:rPr>
          <w:sz w:val="20"/>
          <w:szCs w:val="20"/>
        </w:rPr>
        <w:t>('latest-60') &gt; -1]</w:t>
      </w:r>
    </w:p>
    <w:p w14:paraId="54E3A2FB" w14:textId="77777777" w:rsidR="00E50EE5" w:rsidRPr="00DC52CC" w:rsidRDefault="00E50EE5" w:rsidP="00E50EE5">
      <w:pPr>
        <w:pStyle w:val="FigureCaption"/>
        <w:rPr>
          <w:sz w:val="20"/>
          <w:szCs w:val="20"/>
        </w:rPr>
      </w:pPr>
    </w:p>
    <w:p w14:paraId="3BF0518C" w14:textId="77777777" w:rsidR="00E50EE5" w:rsidRPr="00DC52CC" w:rsidRDefault="00E50EE5" w:rsidP="00E50EE5">
      <w:pPr>
        <w:pStyle w:val="FigureCaption"/>
        <w:rPr>
          <w:sz w:val="20"/>
          <w:szCs w:val="20"/>
        </w:rPr>
      </w:pPr>
      <w:r w:rsidRPr="00DC52CC">
        <w:rPr>
          <w:sz w:val="20"/>
          <w:szCs w:val="20"/>
        </w:rPr>
        <w:t xml:space="preserve">        if </w:t>
      </w:r>
      <w:proofErr w:type="spellStart"/>
      <w:r w:rsidRPr="00DC52CC">
        <w:rPr>
          <w:sz w:val="20"/>
          <w:szCs w:val="20"/>
        </w:rPr>
        <w:t>len</w:t>
      </w:r>
      <w:proofErr w:type="spellEnd"/>
      <w:r w:rsidRPr="00DC52CC">
        <w:rPr>
          <w:sz w:val="20"/>
          <w:szCs w:val="20"/>
        </w:rPr>
        <w:t>(</w:t>
      </w:r>
      <w:proofErr w:type="spellStart"/>
      <w:r w:rsidRPr="00DC52CC">
        <w:rPr>
          <w:sz w:val="20"/>
          <w:szCs w:val="20"/>
        </w:rPr>
        <w:t>hit_link</w:t>
      </w:r>
      <w:proofErr w:type="spellEnd"/>
      <w:r w:rsidRPr="00DC52CC">
        <w:rPr>
          <w:sz w:val="20"/>
          <w:szCs w:val="20"/>
        </w:rPr>
        <w:t>) &gt; 0:</w:t>
      </w:r>
    </w:p>
    <w:p w14:paraId="0D7543F3" w14:textId="77777777" w:rsidR="00E50EE5" w:rsidRPr="00DC52CC" w:rsidRDefault="00E50EE5" w:rsidP="00E50EE5">
      <w:pPr>
        <w:pStyle w:val="FigureCaption"/>
        <w:rPr>
          <w:sz w:val="20"/>
          <w:szCs w:val="20"/>
        </w:rPr>
      </w:pPr>
      <w:r w:rsidRPr="00DC52CC">
        <w:rPr>
          <w:sz w:val="20"/>
          <w:szCs w:val="20"/>
        </w:rPr>
        <w:t xml:space="preserve">            # Strip commas</w:t>
      </w:r>
    </w:p>
    <w:p w14:paraId="66BC7DD1" w14:textId="77777777" w:rsidR="00E50EE5" w:rsidRPr="00DC52CC" w:rsidRDefault="00E50EE5" w:rsidP="00E50EE5">
      <w:pPr>
        <w:pStyle w:val="FigureCaption"/>
        <w:rPr>
          <w:sz w:val="20"/>
          <w:szCs w:val="20"/>
        </w:rPr>
      </w:pPr>
      <w:r w:rsidRPr="00DC52CC">
        <w:rPr>
          <w:sz w:val="20"/>
          <w:szCs w:val="20"/>
        </w:rPr>
        <w:t xml:space="preserve">            </w:t>
      </w:r>
      <w:proofErr w:type="spellStart"/>
      <w:r w:rsidRPr="00DC52CC">
        <w:rPr>
          <w:sz w:val="20"/>
          <w:szCs w:val="20"/>
        </w:rPr>
        <w:t>link_text</w:t>
      </w:r>
      <w:proofErr w:type="spellEnd"/>
      <w:r w:rsidRPr="00DC52CC">
        <w:rPr>
          <w:sz w:val="20"/>
          <w:szCs w:val="20"/>
        </w:rPr>
        <w:t xml:space="preserve"> = </w:t>
      </w:r>
      <w:proofErr w:type="spellStart"/>
      <w:r w:rsidRPr="00DC52CC">
        <w:rPr>
          <w:sz w:val="20"/>
          <w:szCs w:val="20"/>
        </w:rPr>
        <w:t>hit_</w:t>
      </w:r>
      <w:proofErr w:type="gramStart"/>
      <w:r w:rsidRPr="00DC52CC">
        <w:rPr>
          <w:sz w:val="20"/>
          <w:szCs w:val="20"/>
        </w:rPr>
        <w:t>link</w:t>
      </w:r>
      <w:proofErr w:type="spellEnd"/>
      <w:r w:rsidRPr="00DC52CC">
        <w:rPr>
          <w:sz w:val="20"/>
          <w:szCs w:val="20"/>
        </w:rPr>
        <w:t>[</w:t>
      </w:r>
      <w:proofErr w:type="gramEnd"/>
      <w:r w:rsidRPr="00DC52CC">
        <w:rPr>
          <w:sz w:val="20"/>
          <w:szCs w:val="20"/>
        </w:rPr>
        <w:t>0].</w:t>
      </w:r>
      <w:proofErr w:type="spellStart"/>
      <w:r w:rsidRPr="00DC52CC">
        <w:rPr>
          <w:sz w:val="20"/>
          <w:szCs w:val="20"/>
        </w:rPr>
        <w:t>text.replace</w:t>
      </w:r>
      <w:proofErr w:type="spellEnd"/>
      <w:r w:rsidRPr="00DC52CC">
        <w:rPr>
          <w:sz w:val="20"/>
          <w:szCs w:val="20"/>
        </w:rPr>
        <w:t>(',', '')</w:t>
      </w:r>
    </w:p>
    <w:p w14:paraId="6833B222" w14:textId="77777777" w:rsidR="00E50EE5" w:rsidRPr="00DC52CC" w:rsidRDefault="00E50EE5" w:rsidP="00E50EE5">
      <w:pPr>
        <w:pStyle w:val="FigureCaption"/>
        <w:rPr>
          <w:sz w:val="20"/>
          <w:szCs w:val="20"/>
        </w:rPr>
      </w:pPr>
      <w:r w:rsidRPr="00DC52CC">
        <w:rPr>
          <w:sz w:val="20"/>
          <w:szCs w:val="20"/>
        </w:rPr>
        <w:t xml:space="preserve">            try:</w:t>
      </w:r>
    </w:p>
    <w:p w14:paraId="2245C22E" w14:textId="77777777" w:rsidR="00E50EE5" w:rsidRPr="00DC52CC" w:rsidRDefault="00E50EE5" w:rsidP="00E50EE5">
      <w:pPr>
        <w:pStyle w:val="FigureCaption"/>
        <w:rPr>
          <w:sz w:val="20"/>
          <w:szCs w:val="20"/>
        </w:rPr>
      </w:pPr>
      <w:r w:rsidRPr="00DC52CC">
        <w:rPr>
          <w:sz w:val="20"/>
          <w:szCs w:val="20"/>
        </w:rPr>
        <w:t xml:space="preserve">                # Convert to integer</w:t>
      </w:r>
    </w:p>
    <w:p w14:paraId="693733E7" w14:textId="77777777" w:rsidR="00E50EE5" w:rsidRPr="00DC52CC" w:rsidRDefault="00E50EE5" w:rsidP="00E50EE5">
      <w:pPr>
        <w:pStyle w:val="FigureCaption"/>
        <w:rPr>
          <w:sz w:val="20"/>
          <w:szCs w:val="20"/>
        </w:rPr>
      </w:pPr>
      <w:r w:rsidRPr="00DC52CC">
        <w:rPr>
          <w:sz w:val="20"/>
          <w:szCs w:val="20"/>
        </w:rPr>
        <w:t xml:space="preserve">                return </w:t>
      </w:r>
      <w:proofErr w:type="spellStart"/>
      <w:r w:rsidRPr="00DC52CC">
        <w:rPr>
          <w:sz w:val="20"/>
          <w:szCs w:val="20"/>
        </w:rPr>
        <w:t>int</w:t>
      </w:r>
      <w:proofErr w:type="spellEnd"/>
      <w:r w:rsidRPr="00DC52CC">
        <w:rPr>
          <w:sz w:val="20"/>
          <w:szCs w:val="20"/>
        </w:rPr>
        <w:t>(</w:t>
      </w:r>
      <w:proofErr w:type="spellStart"/>
      <w:r w:rsidRPr="00DC52CC">
        <w:rPr>
          <w:sz w:val="20"/>
          <w:szCs w:val="20"/>
        </w:rPr>
        <w:t>link_text</w:t>
      </w:r>
      <w:proofErr w:type="spellEnd"/>
      <w:r w:rsidRPr="00DC52CC">
        <w:rPr>
          <w:sz w:val="20"/>
          <w:szCs w:val="20"/>
        </w:rPr>
        <w:t>)</w:t>
      </w:r>
    </w:p>
    <w:p w14:paraId="05CF12EB" w14:textId="77777777" w:rsidR="00E50EE5" w:rsidRPr="00DC52CC" w:rsidRDefault="00E50EE5" w:rsidP="00E50EE5">
      <w:pPr>
        <w:pStyle w:val="FigureCaption"/>
        <w:rPr>
          <w:sz w:val="20"/>
          <w:szCs w:val="20"/>
        </w:rPr>
      </w:pPr>
      <w:r w:rsidRPr="00DC52CC">
        <w:rPr>
          <w:sz w:val="20"/>
          <w:szCs w:val="20"/>
        </w:rPr>
        <w:t xml:space="preserve">            except:</w:t>
      </w:r>
    </w:p>
    <w:p w14:paraId="7415675B" w14:textId="77777777" w:rsidR="00E50EE5" w:rsidRPr="00DC52CC" w:rsidRDefault="00E50EE5" w:rsidP="00E50EE5">
      <w:pPr>
        <w:pStyle w:val="FigureCaption"/>
        <w:rPr>
          <w:sz w:val="20"/>
          <w:szCs w:val="20"/>
        </w:rPr>
      </w:pPr>
      <w:r w:rsidRPr="00DC52CC">
        <w:rPr>
          <w:sz w:val="20"/>
          <w:szCs w:val="20"/>
        </w:rPr>
        <w:t xml:space="preserve">                </w:t>
      </w:r>
      <w:proofErr w:type="spellStart"/>
      <w:r w:rsidRPr="00DC52CC">
        <w:rPr>
          <w:sz w:val="20"/>
          <w:szCs w:val="20"/>
        </w:rPr>
        <w:t>log_</w:t>
      </w:r>
      <w:proofErr w:type="gramStart"/>
      <w:r w:rsidRPr="00DC52CC">
        <w:rPr>
          <w:sz w:val="20"/>
          <w:szCs w:val="20"/>
        </w:rPr>
        <w:t>error</w:t>
      </w:r>
      <w:proofErr w:type="spellEnd"/>
      <w:r w:rsidRPr="00DC52CC">
        <w:rPr>
          <w:sz w:val="20"/>
          <w:szCs w:val="20"/>
        </w:rPr>
        <w:t>(</w:t>
      </w:r>
      <w:proofErr w:type="gramEnd"/>
      <w:r w:rsidRPr="00DC52CC">
        <w:rPr>
          <w:sz w:val="20"/>
          <w:szCs w:val="20"/>
        </w:rPr>
        <w:t>"couldn't parse {} as an `</w:t>
      </w:r>
      <w:proofErr w:type="spellStart"/>
      <w:r w:rsidRPr="00DC52CC">
        <w:rPr>
          <w:sz w:val="20"/>
          <w:szCs w:val="20"/>
        </w:rPr>
        <w:t>int</w:t>
      </w:r>
      <w:proofErr w:type="spellEnd"/>
      <w:r w:rsidRPr="00DC52CC">
        <w:rPr>
          <w:sz w:val="20"/>
          <w:szCs w:val="20"/>
        </w:rPr>
        <w:t>`".format(</w:t>
      </w:r>
      <w:proofErr w:type="spellStart"/>
      <w:r w:rsidRPr="00DC52CC">
        <w:rPr>
          <w:sz w:val="20"/>
          <w:szCs w:val="20"/>
        </w:rPr>
        <w:t>link_text</w:t>
      </w:r>
      <w:proofErr w:type="spellEnd"/>
      <w:r w:rsidRPr="00DC52CC">
        <w:rPr>
          <w:sz w:val="20"/>
          <w:szCs w:val="20"/>
        </w:rPr>
        <w:t>))</w:t>
      </w:r>
    </w:p>
    <w:p w14:paraId="742B11C8" w14:textId="77777777" w:rsidR="00E50EE5" w:rsidRPr="00DC52CC" w:rsidRDefault="00E50EE5" w:rsidP="00E50EE5">
      <w:pPr>
        <w:pStyle w:val="FigureCaption"/>
        <w:rPr>
          <w:sz w:val="20"/>
          <w:szCs w:val="20"/>
        </w:rPr>
      </w:pPr>
      <w:r w:rsidRPr="00DC52CC">
        <w:rPr>
          <w:sz w:val="20"/>
          <w:szCs w:val="20"/>
        </w:rPr>
        <w:t xml:space="preserve">        </w:t>
      </w:r>
    </w:p>
    <w:p w14:paraId="33560C16" w14:textId="77777777" w:rsidR="00E50EE5" w:rsidRPr="00DC52CC" w:rsidRDefault="00E50EE5" w:rsidP="00E50EE5">
      <w:pPr>
        <w:pStyle w:val="FigureCaption"/>
        <w:rPr>
          <w:sz w:val="20"/>
          <w:szCs w:val="20"/>
        </w:rPr>
      </w:pPr>
      <w:r w:rsidRPr="00DC52CC">
        <w:rPr>
          <w:sz w:val="20"/>
          <w:szCs w:val="20"/>
        </w:rPr>
        <w:t xml:space="preserve">        </w:t>
      </w:r>
      <w:proofErr w:type="spellStart"/>
      <w:r w:rsidRPr="00DC52CC">
        <w:rPr>
          <w:sz w:val="20"/>
          <w:szCs w:val="20"/>
        </w:rPr>
        <w:t>log_</w:t>
      </w:r>
      <w:proofErr w:type="gramStart"/>
      <w:r w:rsidRPr="00DC52CC">
        <w:rPr>
          <w:sz w:val="20"/>
          <w:szCs w:val="20"/>
        </w:rPr>
        <w:t>error</w:t>
      </w:r>
      <w:proofErr w:type="spellEnd"/>
      <w:r w:rsidRPr="00DC52CC">
        <w:rPr>
          <w:sz w:val="20"/>
          <w:szCs w:val="20"/>
        </w:rPr>
        <w:t>(</w:t>
      </w:r>
      <w:proofErr w:type="gramEnd"/>
      <w:r w:rsidRPr="00DC52CC">
        <w:rPr>
          <w:sz w:val="20"/>
          <w:szCs w:val="20"/>
        </w:rPr>
        <w:t>'No pageviews found for {}'.format(name))</w:t>
      </w:r>
    </w:p>
    <w:p w14:paraId="071A6729" w14:textId="77777777" w:rsidR="00E50EE5" w:rsidRPr="00DC52CC" w:rsidRDefault="00E50EE5" w:rsidP="00E50EE5">
      <w:pPr>
        <w:pStyle w:val="FigureCaption"/>
        <w:rPr>
          <w:sz w:val="20"/>
          <w:szCs w:val="20"/>
        </w:rPr>
      </w:pPr>
      <w:r w:rsidRPr="00DC52CC">
        <w:rPr>
          <w:sz w:val="20"/>
          <w:szCs w:val="20"/>
        </w:rPr>
        <w:t xml:space="preserve">        return None</w:t>
      </w:r>
    </w:p>
    <w:p w14:paraId="1AF44818" w14:textId="77777777" w:rsidR="00E50EE5" w:rsidRPr="00DC52CC" w:rsidRDefault="00E50EE5" w:rsidP="00E50EE5">
      <w:pPr>
        <w:pStyle w:val="FigureCaption"/>
        <w:rPr>
          <w:sz w:val="20"/>
          <w:szCs w:val="20"/>
        </w:rPr>
      </w:pPr>
    </w:p>
    <w:p w14:paraId="287E7D0A" w14:textId="77777777" w:rsidR="00E50EE5" w:rsidRPr="00DC52CC" w:rsidRDefault="00E50EE5" w:rsidP="00E50EE5">
      <w:pPr>
        <w:pStyle w:val="FigureCaption"/>
        <w:rPr>
          <w:sz w:val="20"/>
          <w:szCs w:val="20"/>
        </w:rPr>
      </w:pPr>
    </w:p>
    <w:p w14:paraId="178FA494" w14:textId="77777777" w:rsidR="00E50EE5" w:rsidRPr="00DC52CC" w:rsidRDefault="00E50EE5" w:rsidP="00E50EE5">
      <w:pPr>
        <w:pStyle w:val="FigureCaption"/>
        <w:rPr>
          <w:sz w:val="20"/>
          <w:szCs w:val="20"/>
        </w:rPr>
      </w:pPr>
      <w:r w:rsidRPr="00DC52CC">
        <w:rPr>
          <w:sz w:val="20"/>
          <w:szCs w:val="20"/>
        </w:rPr>
        <w:t>if __name__ == '__main__':</w:t>
      </w:r>
    </w:p>
    <w:p w14:paraId="7CA9813A" w14:textId="77777777" w:rsidR="00E50EE5" w:rsidRPr="00DC52CC" w:rsidRDefault="00E50EE5" w:rsidP="00E50EE5">
      <w:pPr>
        <w:pStyle w:val="FigureCaption"/>
        <w:rPr>
          <w:sz w:val="20"/>
          <w:szCs w:val="20"/>
        </w:rPr>
      </w:pPr>
      <w:r w:rsidRPr="00DC52CC">
        <w:rPr>
          <w:sz w:val="20"/>
          <w:szCs w:val="20"/>
        </w:rPr>
        <w:t xml:space="preserve">    </w:t>
      </w:r>
      <w:proofErr w:type="gramStart"/>
      <w:r w:rsidRPr="00DC52CC">
        <w:rPr>
          <w:sz w:val="20"/>
          <w:szCs w:val="20"/>
        </w:rPr>
        <w:t>print(</w:t>
      </w:r>
      <w:proofErr w:type="gramEnd"/>
      <w:r w:rsidRPr="00DC52CC">
        <w:rPr>
          <w:sz w:val="20"/>
          <w:szCs w:val="20"/>
        </w:rPr>
        <w:t>'Getting the list of names....')</w:t>
      </w:r>
    </w:p>
    <w:p w14:paraId="0DCF8882" w14:textId="77777777" w:rsidR="00E50EE5" w:rsidRPr="00DC52CC" w:rsidRDefault="00E50EE5" w:rsidP="00E50EE5">
      <w:pPr>
        <w:pStyle w:val="FigureCaption"/>
        <w:rPr>
          <w:sz w:val="20"/>
          <w:szCs w:val="20"/>
        </w:rPr>
      </w:pPr>
      <w:r w:rsidRPr="00DC52CC">
        <w:rPr>
          <w:sz w:val="20"/>
          <w:szCs w:val="20"/>
        </w:rPr>
        <w:t xml:space="preserve">    names = </w:t>
      </w:r>
      <w:proofErr w:type="spellStart"/>
      <w:r w:rsidRPr="00DC52CC">
        <w:rPr>
          <w:sz w:val="20"/>
          <w:szCs w:val="20"/>
        </w:rPr>
        <w:t>get_</w:t>
      </w:r>
      <w:proofErr w:type="gramStart"/>
      <w:r w:rsidRPr="00DC52CC">
        <w:rPr>
          <w:sz w:val="20"/>
          <w:szCs w:val="20"/>
        </w:rPr>
        <w:t>names</w:t>
      </w:r>
      <w:proofErr w:type="spellEnd"/>
      <w:r w:rsidRPr="00DC52CC">
        <w:rPr>
          <w:sz w:val="20"/>
          <w:szCs w:val="20"/>
        </w:rPr>
        <w:t>(</w:t>
      </w:r>
      <w:proofErr w:type="gramEnd"/>
      <w:r w:rsidRPr="00DC52CC">
        <w:rPr>
          <w:sz w:val="20"/>
          <w:szCs w:val="20"/>
        </w:rPr>
        <w:t>)</w:t>
      </w:r>
    </w:p>
    <w:p w14:paraId="6DB48F35" w14:textId="77777777" w:rsidR="00E50EE5" w:rsidRPr="00DC52CC" w:rsidRDefault="00E50EE5" w:rsidP="00E50EE5">
      <w:pPr>
        <w:pStyle w:val="FigureCaption"/>
        <w:rPr>
          <w:sz w:val="20"/>
          <w:szCs w:val="20"/>
        </w:rPr>
      </w:pPr>
      <w:r w:rsidRPr="00DC52CC">
        <w:rPr>
          <w:sz w:val="20"/>
          <w:szCs w:val="20"/>
        </w:rPr>
        <w:t xml:space="preserve">    </w:t>
      </w:r>
      <w:proofErr w:type="gramStart"/>
      <w:r w:rsidRPr="00DC52CC">
        <w:rPr>
          <w:sz w:val="20"/>
          <w:szCs w:val="20"/>
        </w:rPr>
        <w:t>print(</w:t>
      </w:r>
      <w:proofErr w:type="gramEnd"/>
      <w:r w:rsidRPr="00DC52CC">
        <w:rPr>
          <w:sz w:val="20"/>
          <w:szCs w:val="20"/>
        </w:rPr>
        <w:t xml:space="preserve">'... </w:t>
      </w:r>
      <w:proofErr w:type="spellStart"/>
      <w:r w:rsidRPr="00DC52CC">
        <w:rPr>
          <w:sz w:val="20"/>
          <w:szCs w:val="20"/>
        </w:rPr>
        <w:t>done.n</w:t>
      </w:r>
      <w:proofErr w:type="spellEnd"/>
      <w:r w:rsidRPr="00DC52CC">
        <w:rPr>
          <w:sz w:val="20"/>
          <w:szCs w:val="20"/>
        </w:rPr>
        <w:t>')</w:t>
      </w:r>
    </w:p>
    <w:p w14:paraId="42E6D5FF" w14:textId="77777777" w:rsidR="00E50EE5" w:rsidRPr="00DC52CC" w:rsidRDefault="00E50EE5" w:rsidP="00E50EE5">
      <w:pPr>
        <w:pStyle w:val="FigureCaption"/>
        <w:rPr>
          <w:sz w:val="20"/>
          <w:szCs w:val="20"/>
        </w:rPr>
      </w:pPr>
    </w:p>
    <w:p w14:paraId="2CAC6749" w14:textId="77777777" w:rsidR="00E50EE5" w:rsidRPr="00DC52CC" w:rsidRDefault="00E50EE5" w:rsidP="00E50EE5">
      <w:pPr>
        <w:pStyle w:val="FigureCaption"/>
        <w:rPr>
          <w:sz w:val="20"/>
          <w:szCs w:val="20"/>
        </w:rPr>
      </w:pPr>
      <w:r w:rsidRPr="00DC52CC">
        <w:rPr>
          <w:sz w:val="20"/>
          <w:szCs w:val="20"/>
        </w:rPr>
        <w:t xml:space="preserve">    results = []</w:t>
      </w:r>
    </w:p>
    <w:p w14:paraId="6D033894" w14:textId="77777777" w:rsidR="00E50EE5" w:rsidRPr="00DC52CC" w:rsidRDefault="00E50EE5" w:rsidP="00E50EE5">
      <w:pPr>
        <w:pStyle w:val="FigureCaption"/>
        <w:rPr>
          <w:sz w:val="20"/>
          <w:szCs w:val="20"/>
        </w:rPr>
      </w:pPr>
    </w:p>
    <w:p w14:paraId="2F9E7689" w14:textId="77777777" w:rsidR="00E50EE5" w:rsidRPr="00DC52CC" w:rsidRDefault="00E50EE5" w:rsidP="00E50EE5">
      <w:pPr>
        <w:pStyle w:val="FigureCaption"/>
        <w:rPr>
          <w:sz w:val="20"/>
          <w:szCs w:val="20"/>
        </w:rPr>
      </w:pPr>
      <w:r w:rsidRPr="00DC52CC">
        <w:rPr>
          <w:sz w:val="20"/>
          <w:szCs w:val="20"/>
        </w:rPr>
        <w:t xml:space="preserve">    </w:t>
      </w:r>
      <w:proofErr w:type="gramStart"/>
      <w:r w:rsidRPr="00DC52CC">
        <w:rPr>
          <w:sz w:val="20"/>
          <w:szCs w:val="20"/>
        </w:rPr>
        <w:t>print(</w:t>
      </w:r>
      <w:proofErr w:type="gramEnd"/>
      <w:r w:rsidRPr="00DC52CC">
        <w:rPr>
          <w:sz w:val="20"/>
          <w:szCs w:val="20"/>
        </w:rPr>
        <w:t>'Getting stats for each name....')</w:t>
      </w:r>
    </w:p>
    <w:p w14:paraId="6D36277B" w14:textId="77777777" w:rsidR="00E50EE5" w:rsidRPr="00DC52CC" w:rsidRDefault="00E50EE5" w:rsidP="00E50EE5">
      <w:pPr>
        <w:pStyle w:val="FigureCaption"/>
        <w:rPr>
          <w:sz w:val="20"/>
          <w:szCs w:val="20"/>
        </w:rPr>
      </w:pPr>
    </w:p>
    <w:p w14:paraId="51957EFC" w14:textId="77777777" w:rsidR="00E50EE5" w:rsidRPr="00DC52CC" w:rsidRDefault="00E50EE5" w:rsidP="00E50EE5">
      <w:pPr>
        <w:pStyle w:val="FigureCaption"/>
        <w:rPr>
          <w:sz w:val="20"/>
          <w:szCs w:val="20"/>
        </w:rPr>
      </w:pPr>
      <w:r w:rsidRPr="00DC52CC">
        <w:rPr>
          <w:sz w:val="20"/>
          <w:szCs w:val="20"/>
        </w:rPr>
        <w:t xml:space="preserve">    for name in names:</w:t>
      </w:r>
    </w:p>
    <w:p w14:paraId="6F357990" w14:textId="77777777" w:rsidR="00E50EE5" w:rsidRPr="00DC52CC" w:rsidRDefault="00E50EE5" w:rsidP="00E50EE5">
      <w:pPr>
        <w:pStyle w:val="FigureCaption"/>
        <w:rPr>
          <w:sz w:val="20"/>
          <w:szCs w:val="20"/>
        </w:rPr>
      </w:pPr>
      <w:r w:rsidRPr="00DC52CC">
        <w:rPr>
          <w:sz w:val="20"/>
          <w:szCs w:val="20"/>
        </w:rPr>
        <w:t xml:space="preserve">        try:</w:t>
      </w:r>
    </w:p>
    <w:p w14:paraId="7185785B" w14:textId="77777777" w:rsidR="00E50EE5" w:rsidRPr="00DC52CC" w:rsidRDefault="00E50EE5" w:rsidP="00E50EE5">
      <w:pPr>
        <w:pStyle w:val="FigureCaption"/>
        <w:rPr>
          <w:sz w:val="20"/>
          <w:szCs w:val="20"/>
        </w:rPr>
      </w:pPr>
      <w:r w:rsidRPr="00DC52CC">
        <w:rPr>
          <w:sz w:val="20"/>
          <w:szCs w:val="20"/>
        </w:rPr>
        <w:t xml:space="preserve">            hits = </w:t>
      </w:r>
      <w:proofErr w:type="spellStart"/>
      <w:r w:rsidRPr="00DC52CC">
        <w:rPr>
          <w:sz w:val="20"/>
          <w:szCs w:val="20"/>
        </w:rPr>
        <w:t>get_hits_on_name</w:t>
      </w:r>
      <w:proofErr w:type="spellEnd"/>
      <w:r w:rsidRPr="00DC52CC">
        <w:rPr>
          <w:sz w:val="20"/>
          <w:szCs w:val="20"/>
        </w:rPr>
        <w:t>(name)</w:t>
      </w:r>
    </w:p>
    <w:p w14:paraId="28671C64" w14:textId="77777777" w:rsidR="00E50EE5" w:rsidRPr="00DC52CC" w:rsidRDefault="00E50EE5" w:rsidP="00E50EE5">
      <w:pPr>
        <w:pStyle w:val="FigureCaption"/>
        <w:rPr>
          <w:sz w:val="20"/>
          <w:szCs w:val="20"/>
        </w:rPr>
      </w:pPr>
      <w:r w:rsidRPr="00DC52CC">
        <w:rPr>
          <w:sz w:val="20"/>
          <w:szCs w:val="20"/>
        </w:rPr>
        <w:t xml:space="preserve">            if hits </w:t>
      </w:r>
      <w:proofErr w:type="gramStart"/>
      <w:r w:rsidRPr="00DC52CC">
        <w:rPr>
          <w:sz w:val="20"/>
          <w:szCs w:val="20"/>
        </w:rPr>
        <w:t>is</w:t>
      </w:r>
      <w:proofErr w:type="gramEnd"/>
      <w:r w:rsidRPr="00DC52CC">
        <w:rPr>
          <w:sz w:val="20"/>
          <w:szCs w:val="20"/>
        </w:rPr>
        <w:t xml:space="preserve"> None:</w:t>
      </w:r>
    </w:p>
    <w:p w14:paraId="16B9005F" w14:textId="77777777" w:rsidR="00E50EE5" w:rsidRPr="00DC52CC" w:rsidRDefault="00E50EE5" w:rsidP="00E50EE5">
      <w:pPr>
        <w:pStyle w:val="FigureCaption"/>
        <w:rPr>
          <w:sz w:val="20"/>
          <w:szCs w:val="20"/>
        </w:rPr>
      </w:pPr>
      <w:r w:rsidRPr="00DC52CC">
        <w:rPr>
          <w:sz w:val="20"/>
          <w:szCs w:val="20"/>
        </w:rPr>
        <w:t xml:space="preserve">                hits = -1</w:t>
      </w:r>
    </w:p>
    <w:p w14:paraId="52500065" w14:textId="77777777" w:rsidR="00E50EE5" w:rsidRPr="00DC52CC" w:rsidRDefault="00E50EE5" w:rsidP="00E50EE5">
      <w:pPr>
        <w:pStyle w:val="FigureCaption"/>
        <w:rPr>
          <w:sz w:val="20"/>
          <w:szCs w:val="20"/>
        </w:rPr>
      </w:pPr>
      <w:r w:rsidRPr="00DC52CC">
        <w:rPr>
          <w:sz w:val="20"/>
          <w:szCs w:val="20"/>
        </w:rPr>
        <w:t xml:space="preserve">            </w:t>
      </w:r>
      <w:proofErr w:type="spellStart"/>
      <w:proofErr w:type="gramStart"/>
      <w:r w:rsidRPr="00DC52CC">
        <w:rPr>
          <w:sz w:val="20"/>
          <w:szCs w:val="20"/>
        </w:rPr>
        <w:t>results.append</w:t>
      </w:r>
      <w:proofErr w:type="spellEnd"/>
      <w:proofErr w:type="gramEnd"/>
      <w:r w:rsidRPr="00DC52CC">
        <w:rPr>
          <w:sz w:val="20"/>
          <w:szCs w:val="20"/>
        </w:rPr>
        <w:t>((hits, name))</w:t>
      </w:r>
    </w:p>
    <w:p w14:paraId="622C1242" w14:textId="77777777" w:rsidR="00E50EE5" w:rsidRPr="00DC52CC" w:rsidRDefault="00E50EE5" w:rsidP="00E50EE5">
      <w:pPr>
        <w:pStyle w:val="FigureCaption"/>
        <w:rPr>
          <w:sz w:val="20"/>
          <w:szCs w:val="20"/>
        </w:rPr>
      </w:pPr>
      <w:r w:rsidRPr="00DC52CC">
        <w:rPr>
          <w:sz w:val="20"/>
          <w:szCs w:val="20"/>
        </w:rPr>
        <w:t xml:space="preserve">        except:</w:t>
      </w:r>
    </w:p>
    <w:p w14:paraId="4FC55993" w14:textId="77777777" w:rsidR="00E50EE5" w:rsidRPr="00DC52CC" w:rsidRDefault="00E50EE5" w:rsidP="00E50EE5">
      <w:pPr>
        <w:pStyle w:val="FigureCaption"/>
        <w:rPr>
          <w:sz w:val="20"/>
          <w:szCs w:val="20"/>
        </w:rPr>
      </w:pPr>
      <w:r w:rsidRPr="00DC52CC">
        <w:rPr>
          <w:sz w:val="20"/>
          <w:szCs w:val="20"/>
        </w:rPr>
        <w:t xml:space="preserve">            </w:t>
      </w:r>
      <w:proofErr w:type="spellStart"/>
      <w:proofErr w:type="gramStart"/>
      <w:r w:rsidRPr="00DC52CC">
        <w:rPr>
          <w:sz w:val="20"/>
          <w:szCs w:val="20"/>
        </w:rPr>
        <w:t>results.append</w:t>
      </w:r>
      <w:proofErr w:type="spellEnd"/>
      <w:proofErr w:type="gramEnd"/>
      <w:r w:rsidRPr="00DC52CC">
        <w:rPr>
          <w:sz w:val="20"/>
          <w:szCs w:val="20"/>
        </w:rPr>
        <w:t>((-1, name))</w:t>
      </w:r>
    </w:p>
    <w:p w14:paraId="610A2FF2" w14:textId="77777777" w:rsidR="00E50EE5" w:rsidRPr="00DC52CC" w:rsidRDefault="00E50EE5" w:rsidP="00E50EE5">
      <w:pPr>
        <w:pStyle w:val="FigureCaption"/>
        <w:rPr>
          <w:sz w:val="20"/>
          <w:szCs w:val="20"/>
        </w:rPr>
      </w:pPr>
      <w:r w:rsidRPr="00DC52CC">
        <w:rPr>
          <w:sz w:val="20"/>
          <w:szCs w:val="20"/>
        </w:rPr>
        <w:t xml:space="preserve">            </w:t>
      </w:r>
      <w:proofErr w:type="spellStart"/>
      <w:r w:rsidRPr="00DC52CC">
        <w:rPr>
          <w:sz w:val="20"/>
          <w:szCs w:val="20"/>
        </w:rPr>
        <w:t>log_</w:t>
      </w:r>
      <w:proofErr w:type="gramStart"/>
      <w:r w:rsidRPr="00DC52CC">
        <w:rPr>
          <w:sz w:val="20"/>
          <w:szCs w:val="20"/>
        </w:rPr>
        <w:t>error</w:t>
      </w:r>
      <w:proofErr w:type="spellEnd"/>
      <w:r w:rsidRPr="00DC52CC">
        <w:rPr>
          <w:sz w:val="20"/>
          <w:szCs w:val="20"/>
        </w:rPr>
        <w:t>(</w:t>
      </w:r>
      <w:proofErr w:type="gramEnd"/>
      <w:r w:rsidRPr="00DC52CC">
        <w:rPr>
          <w:sz w:val="20"/>
          <w:szCs w:val="20"/>
        </w:rPr>
        <w:t>'error encountered while processing '</w:t>
      </w:r>
    </w:p>
    <w:p w14:paraId="5EDE450F" w14:textId="77777777" w:rsidR="00E50EE5" w:rsidRPr="00DC52CC" w:rsidRDefault="00E50EE5" w:rsidP="00E50EE5">
      <w:pPr>
        <w:pStyle w:val="FigureCaption"/>
        <w:rPr>
          <w:sz w:val="20"/>
          <w:szCs w:val="20"/>
        </w:rPr>
      </w:pPr>
      <w:r w:rsidRPr="00DC52CC">
        <w:rPr>
          <w:sz w:val="20"/>
          <w:szCs w:val="20"/>
        </w:rPr>
        <w:t xml:space="preserve">                      '{}, </w:t>
      </w:r>
      <w:proofErr w:type="spellStart"/>
      <w:r w:rsidRPr="00DC52CC">
        <w:rPr>
          <w:sz w:val="20"/>
          <w:szCs w:val="20"/>
        </w:rPr>
        <w:t>skipping</w:t>
      </w:r>
      <w:proofErr w:type="gramStart"/>
      <w:r w:rsidRPr="00DC52CC">
        <w:rPr>
          <w:sz w:val="20"/>
          <w:szCs w:val="20"/>
        </w:rPr>
        <w:t>'.format</w:t>
      </w:r>
      <w:proofErr w:type="spellEnd"/>
      <w:proofErr w:type="gramEnd"/>
      <w:r w:rsidRPr="00DC52CC">
        <w:rPr>
          <w:sz w:val="20"/>
          <w:szCs w:val="20"/>
        </w:rPr>
        <w:t>(name))</w:t>
      </w:r>
    </w:p>
    <w:p w14:paraId="100C2ABE" w14:textId="77777777" w:rsidR="00E50EE5" w:rsidRPr="00DC52CC" w:rsidRDefault="00E50EE5" w:rsidP="00E50EE5">
      <w:pPr>
        <w:pStyle w:val="FigureCaption"/>
        <w:rPr>
          <w:sz w:val="20"/>
          <w:szCs w:val="20"/>
        </w:rPr>
      </w:pPr>
    </w:p>
    <w:p w14:paraId="3DD069C7" w14:textId="77777777" w:rsidR="00E50EE5" w:rsidRPr="00DC52CC" w:rsidRDefault="00E50EE5" w:rsidP="00E50EE5">
      <w:pPr>
        <w:pStyle w:val="FigureCaption"/>
        <w:rPr>
          <w:sz w:val="20"/>
          <w:szCs w:val="20"/>
        </w:rPr>
      </w:pPr>
      <w:r w:rsidRPr="00DC52CC">
        <w:rPr>
          <w:sz w:val="20"/>
          <w:szCs w:val="20"/>
        </w:rPr>
        <w:t xml:space="preserve">    </w:t>
      </w:r>
      <w:proofErr w:type="gramStart"/>
      <w:r w:rsidRPr="00DC52CC">
        <w:rPr>
          <w:sz w:val="20"/>
          <w:szCs w:val="20"/>
        </w:rPr>
        <w:t>print(</w:t>
      </w:r>
      <w:proofErr w:type="gramEnd"/>
      <w:r w:rsidRPr="00DC52CC">
        <w:rPr>
          <w:sz w:val="20"/>
          <w:szCs w:val="20"/>
        </w:rPr>
        <w:t xml:space="preserve">'... </w:t>
      </w:r>
      <w:proofErr w:type="spellStart"/>
      <w:r w:rsidRPr="00DC52CC">
        <w:rPr>
          <w:sz w:val="20"/>
          <w:szCs w:val="20"/>
        </w:rPr>
        <w:t>done.n</w:t>
      </w:r>
      <w:proofErr w:type="spellEnd"/>
      <w:r w:rsidRPr="00DC52CC">
        <w:rPr>
          <w:sz w:val="20"/>
          <w:szCs w:val="20"/>
        </w:rPr>
        <w:t>')</w:t>
      </w:r>
    </w:p>
    <w:p w14:paraId="7F76DE51" w14:textId="77777777" w:rsidR="00E50EE5" w:rsidRPr="00DC52CC" w:rsidRDefault="00E50EE5" w:rsidP="00E50EE5">
      <w:pPr>
        <w:pStyle w:val="FigureCaption"/>
        <w:rPr>
          <w:sz w:val="20"/>
          <w:szCs w:val="20"/>
        </w:rPr>
      </w:pPr>
    </w:p>
    <w:p w14:paraId="0E3BC044" w14:textId="77777777" w:rsidR="00E50EE5" w:rsidRPr="00DC52CC" w:rsidRDefault="00E50EE5" w:rsidP="00E50EE5">
      <w:pPr>
        <w:pStyle w:val="FigureCaption"/>
        <w:rPr>
          <w:sz w:val="20"/>
          <w:szCs w:val="20"/>
        </w:rPr>
      </w:pPr>
      <w:r w:rsidRPr="00DC52CC">
        <w:rPr>
          <w:sz w:val="20"/>
          <w:szCs w:val="20"/>
        </w:rPr>
        <w:t xml:space="preserve">    </w:t>
      </w:r>
      <w:proofErr w:type="spellStart"/>
      <w:proofErr w:type="gramStart"/>
      <w:r w:rsidRPr="00DC52CC">
        <w:rPr>
          <w:sz w:val="20"/>
          <w:szCs w:val="20"/>
        </w:rPr>
        <w:t>results.sort</w:t>
      </w:r>
      <w:proofErr w:type="spellEnd"/>
      <w:proofErr w:type="gramEnd"/>
      <w:r w:rsidRPr="00DC52CC">
        <w:rPr>
          <w:sz w:val="20"/>
          <w:szCs w:val="20"/>
        </w:rPr>
        <w:t>()</w:t>
      </w:r>
    </w:p>
    <w:p w14:paraId="254BA77A" w14:textId="77777777" w:rsidR="00E50EE5" w:rsidRPr="00DC52CC" w:rsidRDefault="00E50EE5" w:rsidP="00E50EE5">
      <w:pPr>
        <w:pStyle w:val="FigureCaption"/>
        <w:rPr>
          <w:sz w:val="20"/>
          <w:szCs w:val="20"/>
        </w:rPr>
      </w:pPr>
      <w:r w:rsidRPr="00DC52CC">
        <w:rPr>
          <w:sz w:val="20"/>
          <w:szCs w:val="20"/>
        </w:rPr>
        <w:t xml:space="preserve">    </w:t>
      </w:r>
      <w:proofErr w:type="spellStart"/>
      <w:proofErr w:type="gramStart"/>
      <w:r w:rsidRPr="00DC52CC">
        <w:rPr>
          <w:sz w:val="20"/>
          <w:szCs w:val="20"/>
        </w:rPr>
        <w:t>results.reverse</w:t>
      </w:r>
      <w:proofErr w:type="spellEnd"/>
      <w:proofErr w:type="gramEnd"/>
      <w:r w:rsidRPr="00DC52CC">
        <w:rPr>
          <w:sz w:val="20"/>
          <w:szCs w:val="20"/>
        </w:rPr>
        <w:t>()</w:t>
      </w:r>
    </w:p>
    <w:p w14:paraId="6264C4B1" w14:textId="77777777" w:rsidR="00E50EE5" w:rsidRPr="00DC52CC" w:rsidRDefault="00E50EE5" w:rsidP="00E50EE5">
      <w:pPr>
        <w:pStyle w:val="FigureCaption"/>
        <w:rPr>
          <w:sz w:val="20"/>
          <w:szCs w:val="20"/>
        </w:rPr>
      </w:pPr>
    </w:p>
    <w:p w14:paraId="4EDA9E2E" w14:textId="77777777" w:rsidR="00E50EE5" w:rsidRPr="00DC52CC" w:rsidRDefault="00E50EE5" w:rsidP="00E50EE5">
      <w:pPr>
        <w:pStyle w:val="FigureCaption"/>
        <w:rPr>
          <w:sz w:val="20"/>
          <w:szCs w:val="20"/>
        </w:rPr>
      </w:pPr>
      <w:r w:rsidRPr="00DC52CC">
        <w:rPr>
          <w:sz w:val="20"/>
          <w:szCs w:val="20"/>
        </w:rPr>
        <w:t xml:space="preserve">    if </w:t>
      </w:r>
      <w:proofErr w:type="spellStart"/>
      <w:r w:rsidRPr="00DC52CC">
        <w:rPr>
          <w:sz w:val="20"/>
          <w:szCs w:val="20"/>
        </w:rPr>
        <w:t>len</w:t>
      </w:r>
      <w:proofErr w:type="spellEnd"/>
      <w:r w:rsidRPr="00DC52CC">
        <w:rPr>
          <w:sz w:val="20"/>
          <w:szCs w:val="20"/>
        </w:rPr>
        <w:t>(results) &gt; 5:</w:t>
      </w:r>
    </w:p>
    <w:p w14:paraId="33F3296C" w14:textId="77777777" w:rsidR="00E50EE5" w:rsidRPr="00DC52CC" w:rsidRDefault="00E50EE5" w:rsidP="00E50EE5">
      <w:pPr>
        <w:pStyle w:val="FigureCaption"/>
        <w:rPr>
          <w:sz w:val="20"/>
          <w:szCs w:val="20"/>
        </w:rPr>
      </w:pPr>
      <w:r w:rsidRPr="00DC52CC">
        <w:rPr>
          <w:sz w:val="20"/>
          <w:szCs w:val="20"/>
        </w:rPr>
        <w:t xml:space="preserve">        </w:t>
      </w:r>
      <w:proofErr w:type="spellStart"/>
      <w:r w:rsidRPr="00DC52CC">
        <w:rPr>
          <w:sz w:val="20"/>
          <w:szCs w:val="20"/>
        </w:rPr>
        <w:t>top_marks</w:t>
      </w:r>
      <w:proofErr w:type="spellEnd"/>
      <w:r w:rsidRPr="00DC52CC">
        <w:rPr>
          <w:sz w:val="20"/>
          <w:szCs w:val="20"/>
        </w:rPr>
        <w:t xml:space="preserve"> = </w:t>
      </w:r>
      <w:proofErr w:type="gramStart"/>
      <w:r w:rsidRPr="00DC52CC">
        <w:rPr>
          <w:sz w:val="20"/>
          <w:szCs w:val="20"/>
        </w:rPr>
        <w:t>results[</w:t>
      </w:r>
      <w:proofErr w:type="gramEnd"/>
      <w:r w:rsidRPr="00DC52CC">
        <w:rPr>
          <w:sz w:val="20"/>
          <w:szCs w:val="20"/>
        </w:rPr>
        <w:t>:5]</w:t>
      </w:r>
    </w:p>
    <w:p w14:paraId="1288DE7E" w14:textId="77777777" w:rsidR="00E50EE5" w:rsidRPr="00DC52CC" w:rsidRDefault="00E50EE5" w:rsidP="00E50EE5">
      <w:pPr>
        <w:pStyle w:val="FigureCaption"/>
        <w:rPr>
          <w:sz w:val="20"/>
          <w:szCs w:val="20"/>
        </w:rPr>
      </w:pPr>
      <w:r w:rsidRPr="00DC52CC">
        <w:rPr>
          <w:sz w:val="20"/>
          <w:szCs w:val="20"/>
        </w:rPr>
        <w:t xml:space="preserve">    else:</w:t>
      </w:r>
    </w:p>
    <w:p w14:paraId="27CC3B7A" w14:textId="77777777" w:rsidR="00E50EE5" w:rsidRPr="00DC52CC" w:rsidRDefault="00E50EE5" w:rsidP="00E50EE5">
      <w:pPr>
        <w:pStyle w:val="FigureCaption"/>
        <w:rPr>
          <w:sz w:val="20"/>
          <w:szCs w:val="20"/>
        </w:rPr>
      </w:pPr>
      <w:r w:rsidRPr="00DC52CC">
        <w:rPr>
          <w:sz w:val="20"/>
          <w:szCs w:val="20"/>
        </w:rPr>
        <w:t xml:space="preserve">        </w:t>
      </w:r>
      <w:proofErr w:type="spellStart"/>
      <w:r w:rsidRPr="00DC52CC">
        <w:rPr>
          <w:sz w:val="20"/>
          <w:szCs w:val="20"/>
        </w:rPr>
        <w:t>top_marks</w:t>
      </w:r>
      <w:proofErr w:type="spellEnd"/>
      <w:r w:rsidRPr="00DC52CC">
        <w:rPr>
          <w:sz w:val="20"/>
          <w:szCs w:val="20"/>
        </w:rPr>
        <w:t xml:space="preserve"> = results</w:t>
      </w:r>
    </w:p>
    <w:p w14:paraId="61127788" w14:textId="77777777" w:rsidR="00E50EE5" w:rsidRPr="00DC52CC" w:rsidRDefault="00E50EE5" w:rsidP="00E50EE5">
      <w:pPr>
        <w:pStyle w:val="FigureCaption"/>
        <w:rPr>
          <w:sz w:val="20"/>
          <w:szCs w:val="20"/>
        </w:rPr>
      </w:pPr>
    </w:p>
    <w:p w14:paraId="1C808FCC" w14:textId="77777777" w:rsidR="00E50EE5" w:rsidRPr="00DC52CC" w:rsidRDefault="00E50EE5" w:rsidP="00E50EE5">
      <w:pPr>
        <w:pStyle w:val="FigureCaption"/>
        <w:rPr>
          <w:sz w:val="20"/>
          <w:szCs w:val="20"/>
        </w:rPr>
      </w:pPr>
      <w:r w:rsidRPr="00DC52CC">
        <w:rPr>
          <w:sz w:val="20"/>
          <w:szCs w:val="20"/>
        </w:rPr>
        <w:t xml:space="preserve">    </w:t>
      </w:r>
      <w:proofErr w:type="gramStart"/>
      <w:r w:rsidRPr="00DC52CC">
        <w:rPr>
          <w:sz w:val="20"/>
          <w:szCs w:val="20"/>
        </w:rPr>
        <w:t>print(</w:t>
      </w:r>
      <w:proofErr w:type="gramEnd"/>
      <w:r w:rsidRPr="00DC52CC">
        <w:rPr>
          <w:sz w:val="20"/>
          <w:szCs w:val="20"/>
        </w:rPr>
        <w:t>'</w:t>
      </w:r>
      <w:proofErr w:type="spellStart"/>
      <w:r w:rsidRPr="00DC52CC">
        <w:rPr>
          <w:sz w:val="20"/>
          <w:szCs w:val="20"/>
        </w:rPr>
        <w:t>nThe</w:t>
      </w:r>
      <w:proofErr w:type="spellEnd"/>
      <w:r w:rsidRPr="00DC52CC">
        <w:rPr>
          <w:sz w:val="20"/>
          <w:szCs w:val="20"/>
        </w:rPr>
        <w:t xml:space="preserve"> most popular disasters </w:t>
      </w:r>
      <w:proofErr w:type="spellStart"/>
      <w:r w:rsidRPr="00DC52CC">
        <w:rPr>
          <w:sz w:val="20"/>
          <w:szCs w:val="20"/>
        </w:rPr>
        <w:t>are:n</w:t>
      </w:r>
      <w:proofErr w:type="spellEnd"/>
      <w:r w:rsidRPr="00DC52CC">
        <w:rPr>
          <w:sz w:val="20"/>
          <w:szCs w:val="20"/>
        </w:rPr>
        <w:t>')</w:t>
      </w:r>
    </w:p>
    <w:p w14:paraId="0B195476" w14:textId="77777777" w:rsidR="00E50EE5" w:rsidRPr="00DC52CC" w:rsidRDefault="00E50EE5" w:rsidP="00E50EE5">
      <w:pPr>
        <w:pStyle w:val="FigureCaption"/>
        <w:rPr>
          <w:sz w:val="20"/>
          <w:szCs w:val="20"/>
        </w:rPr>
      </w:pPr>
      <w:r w:rsidRPr="00DC52CC">
        <w:rPr>
          <w:sz w:val="20"/>
          <w:szCs w:val="20"/>
        </w:rPr>
        <w:t xml:space="preserve">    for (mark, disaster) in </w:t>
      </w:r>
      <w:proofErr w:type="spellStart"/>
      <w:r w:rsidRPr="00DC52CC">
        <w:rPr>
          <w:sz w:val="20"/>
          <w:szCs w:val="20"/>
        </w:rPr>
        <w:t>top_marks</w:t>
      </w:r>
      <w:proofErr w:type="spellEnd"/>
      <w:r w:rsidRPr="00DC52CC">
        <w:rPr>
          <w:sz w:val="20"/>
          <w:szCs w:val="20"/>
        </w:rPr>
        <w:t>:</w:t>
      </w:r>
    </w:p>
    <w:p w14:paraId="65C9F40E" w14:textId="77777777" w:rsidR="00E50EE5" w:rsidRPr="00DC52CC" w:rsidRDefault="00E50EE5" w:rsidP="00E50EE5">
      <w:pPr>
        <w:pStyle w:val="FigureCaption"/>
        <w:rPr>
          <w:sz w:val="20"/>
          <w:szCs w:val="20"/>
        </w:rPr>
      </w:pPr>
      <w:r w:rsidRPr="00DC52CC">
        <w:rPr>
          <w:sz w:val="20"/>
          <w:szCs w:val="20"/>
        </w:rPr>
        <w:t xml:space="preserve">        </w:t>
      </w:r>
      <w:proofErr w:type="gramStart"/>
      <w:r w:rsidRPr="00DC52CC">
        <w:rPr>
          <w:sz w:val="20"/>
          <w:szCs w:val="20"/>
        </w:rPr>
        <w:t>print(</w:t>
      </w:r>
      <w:proofErr w:type="gramEnd"/>
      <w:r w:rsidRPr="00DC52CC">
        <w:rPr>
          <w:sz w:val="20"/>
          <w:szCs w:val="20"/>
        </w:rPr>
        <w:t xml:space="preserve">'{} with {} page </w:t>
      </w:r>
      <w:proofErr w:type="spellStart"/>
      <w:r w:rsidRPr="00DC52CC">
        <w:rPr>
          <w:sz w:val="20"/>
          <w:szCs w:val="20"/>
        </w:rPr>
        <w:t>views'.format</w:t>
      </w:r>
      <w:proofErr w:type="spellEnd"/>
      <w:r w:rsidRPr="00DC52CC">
        <w:rPr>
          <w:sz w:val="20"/>
          <w:szCs w:val="20"/>
        </w:rPr>
        <w:t>(disaster, mark))</w:t>
      </w:r>
    </w:p>
    <w:p w14:paraId="0FA497FA" w14:textId="77777777" w:rsidR="00E50EE5" w:rsidRPr="00DC52CC" w:rsidRDefault="00E50EE5" w:rsidP="00E50EE5">
      <w:pPr>
        <w:pStyle w:val="FigureCaption"/>
        <w:rPr>
          <w:sz w:val="20"/>
          <w:szCs w:val="20"/>
        </w:rPr>
      </w:pPr>
    </w:p>
    <w:p w14:paraId="386711F6" w14:textId="77777777" w:rsidR="00E50EE5" w:rsidRPr="00DC52CC" w:rsidRDefault="00E50EE5" w:rsidP="00E50EE5">
      <w:pPr>
        <w:pStyle w:val="FigureCaption"/>
        <w:rPr>
          <w:sz w:val="20"/>
          <w:szCs w:val="20"/>
        </w:rPr>
      </w:pPr>
      <w:r w:rsidRPr="00DC52CC">
        <w:rPr>
          <w:sz w:val="20"/>
          <w:szCs w:val="20"/>
        </w:rPr>
        <w:lastRenderedPageBreak/>
        <w:t xml:space="preserve">    </w:t>
      </w:r>
      <w:proofErr w:type="spellStart"/>
      <w:r w:rsidRPr="00DC52CC">
        <w:rPr>
          <w:sz w:val="20"/>
          <w:szCs w:val="20"/>
        </w:rPr>
        <w:t>no_results</w:t>
      </w:r>
      <w:proofErr w:type="spellEnd"/>
      <w:r w:rsidRPr="00DC52CC">
        <w:rPr>
          <w:sz w:val="20"/>
          <w:szCs w:val="20"/>
        </w:rPr>
        <w:t xml:space="preserve"> = </w:t>
      </w:r>
      <w:proofErr w:type="spellStart"/>
      <w:proofErr w:type="gramStart"/>
      <w:r w:rsidRPr="00DC52CC">
        <w:rPr>
          <w:sz w:val="20"/>
          <w:szCs w:val="20"/>
        </w:rPr>
        <w:t>len</w:t>
      </w:r>
      <w:proofErr w:type="spellEnd"/>
      <w:r w:rsidRPr="00DC52CC">
        <w:rPr>
          <w:sz w:val="20"/>
          <w:szCs w:val="20"/>
        </w:rPr>
        <w:t>(</w:t>
      </w:r>
      <w:proofErr w:type="gramEnd"/>
      <w:r w:rsidRPr="00DC52CC">
        <w:rPr>
          <w:sz w:val="20"/>
          <w:szCs w:val="20"/>
        </w:rPr>
        <w:t>[res for res in results if res[0] == -1])</w:t>
      </w:r>
    </w:p>
    <w:p w14:paraId="6528D06C" w14:textId="77777777" w:rsidR="00E50EE5" w:rsidRPr="00DC52CC" w:rsidRDefault="00E50EE5" w:rsidP="00E50EE5">
      <w:pPr>
        <w:pStyle w:val="FigureCaption"/>
        <w:rPr>
          <w:sz w:val="20"/>
          <w:szCs w:val="20"/>
        </w:rPr>
      </w:pPr>
      <w:r w:rsidRPr="00DC52CC">
        <w:rPr>
          <w:sz w:val="20"/>
          <w:szCs w:val="20"/>
        </w:rPr>
        <w:t xml:space="preserve">    </w:t>
      </w:r>
      <w:proofErr w:type="gramStart"/>
      <w:r w:rsidRPr="00DC52CC">
        <w:rPr>
          <w:sz w:val="20"/>
          <w:szCs w:val="20"/>
        </w:rPr>
        <w:t>print(</w:t>
      </w:r>
      <w:proofErr w:type="gramEnd"/>
      <w:r w:rsidRPr="00DC52CC">
        <w:rPr>
          <w:sz w:val="20"/>
          <w:szCs w:val="20"/>
        </w:rPr>
        <w:t>'</w:t>
      </w:r>
      <w:proofErr w:type="spellStart"/>
      <w:r w:rsidRPr="00DC52CC">
        <w:rPr>
          <w:sz w:val="20"/>
          <w:szCs w:val="20"/>
        </w:rPr>
        <w:t>nBut</w:t>
      </w:r>
      <w:proofErr w:type="spellEnd"/>
      <w:r w:rsidRPr="00DC52CC">
        <w:rPr>
          <w:sz w:val="20"/>
          <w:szCs w:val="20"/>
        </w:rPr>
        <w:t xml:space="preserve"> we did not find results for '</w:t>
      </w:r>
    </w:p>
    <w:p w14:paraId="69D0B911" w14:textId="77777777" w:rsidR="00E50EE5" w:rsidRPr="00DC52CC" w:rsidRDefault="00E50EE5" w:rsidP="00E50EE5">
      <w:pPr>
        <w:pStyle w:val="FigureCaption"/>
        <w:rPr>
          <w:sz w:val="20"/>
          <w:szCs w:val="20"/>
        </w:rPr>
      </w:pPr>
      <w:r w:rsidRPr="00DC52CC">
        <w:rPr>
          <w:sz w:val="20"/>
          <w:szCs w:val="20"/>
        </w:rPr>
        <w:t xml:space="preserve">            '{} disasters on the </w:t>
      </w:r>
      <w:proofErr w:type="spellStart"/>
      <w:r w:rsidRPr="00DC52CC">
        <w:rPr>
          <w:sz w:val="20"/>
          <w:szCs w:val="20"/>
        </w:rPr>
        <w:t>list</w:t>
      </w:r>
      <w:proofErr w:type="gramStart"/>
      <w:r w:rsidRPr="00DC52CC">
        <w:rPr>
          <w:sz w:val="20"/>
          <w:szCs w:val="20"/>
        </w:rPr>
        <w:t>'.format</w:t>
      </w:r>
      <w:proofErr w:type="spellEnd"/>
      <w:proofErr w:type="gramEnd"/>
      <w:r w:rsidRPr="00DC52CC">
        <w:rPr>
          <w:sz w:val="20"/>
          <w:szCs w:val="20"/>
        </w:rPr>
        <w:t>(</w:t>
      </w:r>
      <w:proofErr w:type="spellStart"/>
      <w:r w:rsidRPr="00DC52CC">
        <w:rPr>
          <w:sz w:val="20"/>
          <w:szCs w:val="20"/>
        </w:rPr>
        <w:t>no_results</w:t>
      </w:r>
      <w:proofErr w:type="spellEnd"/>
      <w:r w:rsidRPr="00DC52CC">
        <w:rPr>
          <w:sz w:val="20"/>
          <w:szCs w:val="20"/>
        </w:rPr>
        <w:t>))</w:t>
      </w:r>
    </w:p>
    <w:p w14:paraId="0758A85B" w14:textId="77777777" w:rsidR="00E50EE5" w:rsidRPr="00DC52CC" w:rsidRDefault="00E50EE5" w:rsidP="00E50EE5">
      <w:pPr>
        <w:pStyle w:val="FigureCaption"/>
        <w:rPr>
          <w:sz w:val="20"/>
          <w:szCs w:val="20"/>
        </w:rPr>
      </w:pPr>
    </w:p>
    <w:p w14:paraId="6F3F631A" w14:textId="77777777" w:rsidR="00E50EE5" w:rsidRPr="00DC52CC" w:rsidRDefault="00E50EE5" w:rsidP="00E50EE5">
      <w:pPr>
        <w:pStyle w:val="FigureCaption"/>
        <w:rPr>
          <w:sz w:val="20"/>
          <w:szCs w:val="20"/>
        </w:rPr>
      </w:pPr>
    </w:p>
    <w:p w14:paraId="6DC9D78D" w14:textId="77777777" w:rsidR="00E50EE5" w:rsidRPr="00DC52CC" w:rsidRDefault="00E50EE5" w:rsidP="00E50EE5">
      <w:pPr>
        <w:pStyle w:val="FigureCaption"/>
        <w:rPr>
          <w:sz w:val="20"/>
          <w:szCs w:val="20"/>
        </w:rPr>
      </w:pPr>
    </w:p>
    <w:p w14:paraId="735F26D8" w14:textId="77777777" w:rsidR="00E50EE5" w:rsidRPr="00DC52CC" w:rsidRDefault="00E50EE5" w:rsidP="00E50EE5">
      <w:pPr>
        <w:pStyle w:val="FigureCaption"/>
        <w:rPr>
          <w:sz w:val="20"/>
          <w:szCs w:val="20"/>
        </w:rPr>
      </w:pPr>
      <w:r w:rsidRPr="00DC52CC">
        <w:rPr>
          <w:sz w:val="20"/>
          <w:szCs w:val="20"/>
        </w:rPr>
        <w:t>data = []</w:t>
      </w:r>
    </w:p>
    <w:p w14:paraId="24621898" w14:textId="77777777" w:rsidR="00E50EE5" w:rsidRPr="00DC52CC" w:rsidRDefault="00E50EE5" w:rsidP="00E50EE5">
      <w:pPr>
        <w:pStyle w:val="FigureCaption"/>
        <w:rPr>
          <w:sz w:val="20"/>
          <w:szCs w:val="20"/>
        </w:rPr>
      </w:pPr>
      <w:r w:rsidRPr="00DC52CC">
        <w:rPr>
          <w:sz w:val="20"/>
          <w:szCs w:val="20"/>
        </w:rPr>
        <w:t xml:space="preserve">table = </w:t>
      </w:r>
      <w:proofErr w:type="spellStart"/>
      <w:proofErr w:type="gramStart"/>
      <w:r w:rsidRPr="00DC52CC">
        <w:rPr>
          <w:sz w:val="20"/>
          <w:szCs w:val="20"/>
        </w:rPr>
        <w:t>soup.find</w:t>
      </w:r>
      <w:proofErr w:type="spellEnd"/>
      <w:proofErr w:type="gramEnd"/>
      <w:r w:rsidRPr="00DC52CC">
        <w:rPr>
          <w:sz w:val="20"/>
          <w:szCs w:val="20"/>
        </w:rPr>
        <w:t xml:space="preserve">('table', </w:t>
      </w:r>
      <w:proofErr w:type="spellStart"/>
      <w:r w:rsidRPr="00DC52CC">
        <w:rPr>
          <w:sz w:val="20"/>
          <w:szCs w:val="20"/>
        </w:rPr>
        <w:t>attrs</w:t>
      </w:r>
      <w:proofErr w:type="spellEnd"/>
      <w:r w:rsidRPr="00DC52CC">
        <w:rPr>
          <w:sz w:val="20"/>
          <w:szCs w:val="20"/>
        </w:rPr>
        <w:t>={'class':'</w:t>
      </w:r>
      <w:proofErr w:type="spellStart"/>
      <w:r w:rsidRPr="00DC52CC">
        <w:rPr>
          <w:sz w:val="20"/>
          <w:szCs w:val="20"/>
        </w:rPr>
        <w:t>lineItemsTable</w:t>
      </w:r>
      <w:proofErr w:type="spellEnd"/>
      <w:r w:rsidRPr="00DC52CC">
        <w:rPr>
          <w:sz w:val="20"/>
          <w:szCs w:val="20"/>
        </w:rPr>
        <w:t>'})</w:t>
      </w:r>
    </w:p>
    <w:p w14:paraId="625636E4" w14:textId="77777777" w:rsidR="00E50EE5" w:rsidRPr="00DC52CC" w:rsidRDefault="00E50EE5" w:rsidP="00E50EE5">
      <w:pPr>
        <w:pStyle w:val="FigureCaption"/>
        <w:rPr>
          <w:sz w:val="20"/>
          <w:szCs w:val="20"/>
        </w:rPr>
      </w:pPr>
      <w:proofErr w:type="spellStart"/>
      <w:r w:rsidRPr="00DC52CC">
        <w:rPr>
          <w:sz w:val="20"/>
          <w:szCs w:val="20"/>
        </w:rPr>
        <w:t>table_body</w:t>
      </w:r>
      <w:proofErr w:type="spellEnd"/>
      <w:r w:rsidRPr="00DC52CC">
        <w:rPr>
          <w:sz w:val="20"/>
          <w:szCs w:val="20"/>
        </w:rPr>
        <w:t xml:space="preserve"> = </w:t>
      </w:r>
      <w:proofErr w:type="spellStart"/>
      <w:proofErr w:type="gramStart"/>
      <w:r w:rsidRPr="00DC52CC">
        <w:rPr>
          <w:sz w:val="20"/>
          <w:szCs w:val="20"/>
        </w:rPr>
        <w:t>table.find</w:t>
      </w:r>
      <w:proofErr w:type="spellEnd"/>
      <w:proofErr w:type="gramEnd"/>
      <w:r w:rsidRPr="00DC52CC">
        <w:rPr>
          <w:sz w:val="20"/>
          <w:szCs w:val="20"/>
        </w:rPr>
        <w:t>('</w:t>
      </w:r>
      <w:proofErr w:type="spellStart"/>
      <w:r w:rsidRPr="00DC52CC">
        <w:rPr>
          <w:sz w:val="20"/>
          <w:szCs w:val="20"/>
        </w:rPr>
        <w:t>tbody</w:t>
      </w:r>
      <w:proofErr w:type="spellEnd"/>
      <w:r w:rsidRPr="00DC52CC">
        <w:rPr>
          <w:sz w:val="20"/>
          <w:szCs w:val="20"/>
        </w:rPr>
        <w:t>')</w:t>
      </w:r>
    </w:p>
    <w:p w14:paraId="2084A119" w14:textId="77777777" w:rsidR="00E50EE5" w:rsidRPr="00DC52CC" w:rsidRDefault="00E50EE5" w:rsidP="00E50EE5">
      <w:pPr>
        <w:pStyle w:val="FigureCaption"/>
        <w:rPr>
          <w:sz w:val="20"/>
          <w:szCs w:val="20"/>
        </w:rPr>
      </w:pPr>
    </w:p>
    <w:p w14:paraId="1B24EE83" w14:textId="77777777" w:rsidR="00E50EE5" w:rsidRPr="00DC52CC" w:rsidRDefault="00E50EE5" w:rsidP="00E50EE5">
      <w:pPr>
        <w:pStyle w:val="FigureCaption"/>
        <w:rPr>
          <w:sz w:val="20"/>
          <w:szCs w:val="20"/>
        </w:rPr>
      </w:pPr>
      <w:r w:rsidRPr="00DC52CC">
        <w:rPr>
          <w:sz w:val="20"/>
          <w:szCs w:val="20"/>
        </w:rPr>
        <w:t xml:space="preserve">rows = </w:t>
      </w:r>
      <w:proofErr w:type="spellStart"/>
      <w:r w:rsidRPr="00DC52CC">
        <w:rPr>
          <w:sz w:val="20"/>
          <w:szCs w:val="20"/>
        </w:rPr>
        <w:t>table_</w:t>
      </w:r>
      <w:proofErr w:type="gramStart"/>
      <w:r w:rsidRPr="00DC52CC">
        <w:rPr>
          <w:sz w:val="20"/>
          <w:szCs w:val="20"/>
        </w:rPr>
        <w:t>body.find</w:t>
      </w:r>
      <w:proofErr w:type="gramEnd"/>
      <w:r w:rsidRPr="00DC52CC">
        <w:rPr>
          <w:sz w:val="20"/>
          <w:szCs w:val="20"/>
        </w:rPr>
        <w:t>_all</w:t>
      </w:r>
      <w:proofErr w:type="spellEnd"/>
      <w:r w:rsidRPr="00DC52CC">
        <w:rPr>
          <w:sz w:val="20"/>
          <w:szCs w:val="20"/>
        </w:rPr>
        <w:t>('</w:t>
      </w:r>
      <w:proofErr w:type="spellStart"/>
      <w:r w:rsidRPr="00DC52CC">
        <w:rPr>
          <w:sz w:val="20"/>
          <w:szCs w:val="20"/>
        </w:rPr>
        <w:t>tr</w:t>
      </w:r>
      <w:proofErr w:type="spellEnd"/>
      <w:r w:rsidRPr="00DC52CC">
        <w:rPr>
          <w:sz w:val="20"/>
          <w:szCs w:val="20"/>
        </w:rPr>
        <w:t>')</w:t>
      </w:r>
    </w:p>
    <w:p w14:paraId="72DED46E" w14:textId="77777777" w:rsidR="00E50EE5" w:rsidRPr="00DC52CC" w:rsidRDefault="00E50EE5" w:rsidP="00E50EE5">
      <w:pPr>
        <w:pStyle w:val="FigureCaption"/>
        <w:rPr>
          <w:sz w:val="20"/>
          <w:szCs w:val="20"/>
        </w:rPr>
      </w:pPr>
      <w:r w:rsidRPr="00DC52CC">
        <w:rPr>
          <w:sz w:val="20"/>
          <w:szCs w:val="20"/>
        </w:rPr>
        <w:t>for row in rows:</w:t>
      </w:r>
    </w:p>
    <w:p w14:paraId="69886CAE" w14:textId="77777777" w:rsidR="00E50EE5" w:rsidRPr="00DC52CC" w:rsidRDefault="00E50EE5" w:rsidP="00E50EE5">
      <w:pPr>
        <w:pStyle w:val="FigureCaption"/>
        <w:rPr>
          <w:sz w:val="20"/>
          <w:szCs w:val="20"/>
        </w:rPr>
      </w:pPr>
      <w:r w:rsidRPr="00DC52CC">
        <w:rPr>
          <w:sz w:val="20"/>
          <w:szCs w:val="20"/>
        </w:rPr>
        <w:t xml:space="preserve">    cols = </w:t>
      </w:r>
      <w:proofErr w:type="spellStart"/>
      <w:proofErr w:type="gramStart"/>
      <w:r w:rsidRPr="00DC52CC">
        <w:rPr>
          <w:sz w:val="20"/>
          <w:szCs w:val="20"/>
        </w:rPr>
        <w:t>row.find</w:t>
      </w:r>
      <w:proofErr w:type="gramEnd"/>
      <w:r w:rsidRPr="00DC52CC">
        <w:rPr>
          <w:sz w:val="20"/>
          <w:szCs w:val="20"/>
        </w:rPr>
        <w:t>_all</w:t>
      </w:r>
      <w:proofErr w:type="spellEnd"/>
      <w:r w:rsidRPr="00DC52CC">
        <w:rPr>
          <w:sz w:val="20"/>
          <w:szCs w:val="20"/>
        </w:rPr>
        <w:t>('a')</w:t>
      </w:r>
    </w:p>
    <w:p w14:paraId="31BE3EA1" w14:textId="77777777" w:rsidR="00E50EE5" w:rsidRPr="00DC52CC" w:rsidRDefault="00E50EE5" w:rsidP="00E50EE5">
      <w:pPr>
        <w:pStyle w:val="FigureCaption"/>
        <w:rPr>
          <w:sz w:val="20"/>
          <w:szCs w:val="20"/>
        </w:rPr>
      </w:pPr>
      <w:r w:rsidRPr="00DC52CC">
        <w:rPr>
          <w:sz w:val="20"/>
          <w:szCs w:val="20"/>
        </w:rPr>
        <w:t xml:space="preserve">    cols = [</w:t>
      </w:r>
      <w:proofErr w:type="spellStart"/>
      <w:r w:rsidRPr="00DC52CC">
        <w:rPr>
          <w:sz w:val="20"/>
          <w:szCs w:val="20"/>
        </w:rPr>
        <w:t>ele.</w:t>
      </w:r>
      <w:proofErr w:type="gramStart"/>
      <w:r w:rsidRPr="00DC52CC">
        <w:rPr>
          <w:sz w:val="20"/>
          <w:szCs w:val="20"/>
        </w:rPr>
        <w:t>text.strip</w:t>
      </w:r>
      <w:proofErr w:type="spellEnd"/>
      <w:proofErr w:type="gramEnd"/>
      <w:r w:rsidRPr="00DC52CC">
        <w:rPr>
          <w:sz w:val="20"/>
          <w:szCs w:val="20"/>
        </w:rPr>
        <w:t xml:space="preserve">() for </w:t>
      </w:r>
      <w:proofErr w:type="spellStart"/>
      <w:r w:rsidRPr="00DC52CC">
        <w:rPr>
          <w:sz w:val="20"/>
          <w:szCs w:val="20"/>
        </w:rPr>
        <w:t>ele</w:t>
      </w:r>
      <w:proofErr w:type="spellEnd"/>
      <w:r w:rsidRPr="00DC52CC">
        <w:rPr>
          <w:sz w:val="20"/>
          <w:szCs w:val="20"/>
        </w:rPr>
        <w:t xml:space="preserve"> in cols]</w:t>
      </w:r>
    </w:p>
    <w:p w14:paraId="6A758425" w14:textId="77777777" w:rsidR="00E50EE5" w:rsidRPr="00DC52CC" w:rsidRDefault="00E50EE5" w:rsidP="00E50EE5">
      <w:pPr>
        <w:pStyle w:val="FigureCaption"/>
        <w:rPr>
          <w:sz w:val="20"/>
          <w:szCs w:val="20"/>
        </w:rPr>
      </w:pPr>
      <w:r w:rsidRPr="00DC52CC">
        <w:rPr>
          <w:sz w:val="20"/>
          <w:szCs w:val="20"/>
        </w:rPr>
        <w:t xml:space="preserve">    </w:t>
      </w:r>
      <w:proofErr w:type="spellStart"/>
      <w:proofErr w:type="gramStart"/>
      <w:r w:rsidRPr="00DC52CC">
        <w:rPr>
          <w:sz w:val="20"/>
          <w:szCs w:val="20"/>
        </w:rPr>
        <w:t>data.append</w:t>
      </w:r>
      <w:proofErr w:type="spellEnd"/>
      <w:proofErr w:type="gramEnd"/>
      <w:r w:rsidRPr="00DC52CC">
        <w:rPr>
          <w:sz w:val="20"/>
          <w:szCs w:val="20"/>
        </w:rPr>
        <w:t>([</w:t>
      </w:r>
      <w:proofErr w:type="spellStart"/>
      <w:r w:rsidRPr="00DC52CC">
        <w:rPr>
          <w:sz w:val="20"/>
          <w:szCs w:val="20"/>
        </w:rPr>
        <w:t>ele</w:t>
      </w:r>
      <w:proofErr w:type="spellEnd"/>
      <w:r w:rsidRPr="00DC52CC">
        <w:rPr>
          <w:sz w:val="20"/>
          <w:szCs w:val="20"/>
        </w:rPr>
        <w:t xml:space="preserve"> for </w:t>
      </w:r>
      <w:proofErr w:type="spellStart"/>
      <w:r w:rsidRPr="00DC52CC">
        <w:rPr>
          <w:sz w:val="20"/>
          <w:szCs w:val="20"/>
        </w:rPr>
        <w:t>ele</w:t>
      </w:r>
      <w:proofErr w:type="spellEnd"/>
      <w:r w:rsidRPr="00DC52CC">
        <w:rPr>
          <w:sz w:val="20"/>
          <w:szCs w:val="20"/>
        </w:rPr>
        <w:t xml:space="preserve"> in cols if </w:t>
      </w:r>
      <w:proofErr w:type="spellStart"/>
      <w:r w:rsidRPr="00DC52CC">
        <w:rPr>
          <w:sz w:val="20"/>
          <w:szCs w:val="20"/>
        </w:rPr>
        <w:t>ele</w:t>
      </w:r>
      <w:proofErr w:type="spellEnd"/>
      <w:r w:rsidRPr="00DC52CC">
        <w:rPr>
          <w:sz w:val="20"/>
          <w:szCs w:val="20"/>
        </w:rPr>
        <w:t>]) # Get rid of empty values</w:t>
      </w:r>
    </w:p>
    <w:p w14:paraId="395B8198" w14:textId="77777777" w:rsidR="00E50EE5" w:rsidRPr="00DC52CC" w:rsidRDefault="00E50EE5" w:rsidP="00E50EE5">
      <w:pPr>
        <w:pStyle w:val="FigureCaption"/>
        <w:rPr>
          <w:sz w:val="20"/>
          <w:szCs w:val="20"/>
        </w:rPr>
      </w:pPr>
    </w:p>
    <w:p w14:paraId="1D9BEE85" w14:textId="6ADB9816" w:rsidR="00E50EE5" w:rsidRPr="002605A2" w:rsidRDefault="00124EE6" w:rsidP="002605A2">
      <w:pPr>
        <w:pStyle w:val="Heading1"/>
      </w:pPr>
      <w:bookmarkStart w:id="408" w:name="_Hlk530842341"/>
      <w:ins w:id="409" w:author="Daniel Serna" w:date="2018-12-02T20:50:00Z">
        <w:r>
          <w:t>Appendix</w:t>
        </w:r>
        <w:r w:rsidRPr="002605A2" w:rsidDel="00124EE6">
          <w:t xml:space="preserve"> </w:t>
        </w:r>
      </w:ins>
      <w:del w:id="410" w:author="Daniel Serna" w:date="2018-12-02T20:50:00Z">
        <w:r w:rsidR="004A15DE" w:rsidRPr="002605A2" w:rsidDel="00124EE6">
          <w:delText xml:space="preserve">index </w:delText>
        </w:r>
      </w:del>
      <w:r w:rsidR="000B35E5" w:rsidRPr="002605A2">
        <w:t>5</w:t>
      </w:r>
    </w:p>
    <w:bookmarkEnd w:id="408"/>
    <w:p w14:paraId="16678FB9" w14:textId="77777777" w:rsidR="004A15DE" w:rsidRPr="002605A2" w:rsidRDefault="004A15DE" w:rsidP="002605A2"/>
    <w:p w14:paraId="23577220" w14:textId="77777777" w:rsidR="00124EE6" w:rsidRDefault="00124EE6" w:rsidP="00124EE6">
      <w:pPr>
        <w:autoSpaceDE w:val="0"/>
        <w:autoSpaceDN w:val="0"/>
        <w:adjustRightInd w:val="0"/>
        <w:rPr>
          <w:ins w:id="411" w:author="Daniel Serna" w:date="2018-12-02T20:51:00Z"/>
          <w:rFonts w:ascii="Consolas" w:hAnsi="Consolas" w:cs="Consolas"/>
          <w:color w:val="000000"/>
          <w:sz w:val="19"/>
          <w:szCs w:val="19"/>
        </w:rPr>
      </w:pPr>
      <w:ins w:id="412" w:author="Daniel Serna" w:date="2018-12-02T20:51:00Z">
        <w:r>
          <w:rPr>
            <w:rFonts w:ascii="Consolas" w:hAnsi="Consolas" w:cs="Consolas"/>
            <w:color w:val="0000FF"/>
            <w:sz w:val="19"/>
            <w:szCs w:val="19"/>
          </w:rPr>
          <w:t>using</w:t>
        </w:r>
        <w:r>
          <w:rPr>
            <w:rFonts w:ascii="Consolas" w:hAnsi="Consolas" w:cs="Consolas"/>
            <w:color w:val="000000"/>
            <w:sz w:val="19"/>
            <w:szCs w:val="19"/>
          </w:rPr>
          <w:t xml:space="preserve"> System;</w:t>
        </w:r>
      </w:ins>
    </w:p>
    <w:p w14:paraId="6CC20B1E" w14:textId="77777777" w:rsidR="00124EE6" w:rsidRDefault="00124EE6" w:rsidP="00124EE6">
      <w:pPr>
        <w:autoSpaceDE w:val="0"/>
        <w:autoSpaceDN w:val="0"/>
        <w:adjustRightInd w:val="0"/>
        <w:rPr>
          <w:ins w:id="413" w:author="Daniel Serna" w:date="2018-12-02T20:51:00Z"/>
          <w:rFonts w:ascii="Consolas" w:hAnsi="Consolas" w:cs="Consolas"/>
          <w:color w:val="000000"/>
          <w:sz w:val="19"/>
          <w:szCs w:val="19"/>
        </w:rPr>
      </w:pPr>
      <w:ins w:id="414" w:author="Daniel Serna" w:date="2018-12-02T20:51:00Z">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ins>
    </w:p>
    <w:p w14:paraId="6B316167" w14:textId="77777777" w:rsidR="00124EE6" w:rsidRDefault="00124EE6" w:rsidP="00124EE6">
      <w:pPr>
        <w:autoSpaceDE w:val="0"/>
        <w:autoSpaceDN w:val="0"/>
        <w:adjustRightInd w:val="0"/>
        <w:rPr>
          <w:ins w:id="415" w:author="Daniel Serna" w:date="2018-12-02T20:51:00Z"/>
          <w:rFonts w:ascii="Consolas" w:hAnsi="Consolas" w:cs="Consolas"/>
          <w:color w:val="000000"/>
          <w:sz w:val="19"/>
          <w:szCs w:val="19"/>
        </w:rPr>
      </w:pPr>
      <w:ins w:id="416" w:author="Daniel Serna" w:date="2018-12-02T20:51:00Z">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ins>
    </w:p>
    <w:p w14:paraId="60728EA6" w14:textId="77777777" w:rsidR="00124EE6" w:rsidRDefault="00124EE6" w:rsidP="00124EE6">
      <w:pPr>
        <w:autoSpaceDE w:val="0"/>
        <w:autoSpaceDN w:val="0"/>
        <w:adjustRightInd w:val="0"/>
        <w:rPr>
          <w:ins w:id="417" w:author="Daniel Serna" w:date="2018-12-02T20:51:00Z"/>
          <w:rFonts w:ascii="Consolas" w:hAnsi="Consolas" w:cs="Consolas"/>
          <w:color w:val="000000"/>
          <w:sz w:val="19"/>
          <w:szCs w:val="19"/>
        </w:rPr>
      </w:pPr>
      <w:ins w:id="418" w:author="Daniel Serna" w:date="2018-12-02T20:51:00Z">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System.Net.Http</w:t>
        </w:r>
        <w:proofErr w:type="spellEnd"/>
        <w:r>
          <w:rPr>
            <w:rFonts w:ascii="Consolas" w:hAnsi="Consolas" w:cs="Consolas"/>
            <w:color w:val="000000"/>
            <w:sz w:val="19"/>
            <w:szCs w:val="19"/>
          </w:rPr>
          <w:t>;</w:t>
        </w:r>
      </w:ins>
    </w:p>
    <w:p w14:paraId="25D7553E" w14:textId="77777777" w:rsidR="00124EE6" w:rsidRDefault="00124EE6" w:rsidP="00124EE6">
      <w:pPr>
        <w:autoSpaceDE w:val="0"/>
        <w:autoSpaceDN w:val="0"/>
        <w:adjustRightInd w:val="0"/>
        <w:rPr>
          <w:ins w:id="419" w:author="Daniel Serna" w:date="2018-12-02T20:51:00Z"/>
          <w:rFonts w:ascii="Consolas" w:hAnsi="Consolas" w:cs="Consolas"/>
          <w:color w:val="000000"/>
          <w:sz w:val="19"/>
          <w:szCs w:val="19"/>
        </w:rPr>
      </w:pPr>
      <w:ins w:id="420" w:author="Daniel Serna" w:date="2018-12-02T20:51:00Z">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ins>
    </w:p>
    <w:p w14:paraId="50EDE452" w14:textId="77777777" w:rsidR="00124EE6" w:rsidRDefault="00124EE6" w:rsidP="00124EE6">
      <w:pPr>
        <w:autoSpaceDE w:val="0"/>
        <w:autoSpaceDN w:val="0"/>
        <w:adjustRightInd w:val="0"/>
        <w:rPr>
          <w:ins w:id="421" w:author="Daniel Serna" w:date="2018-12-02T20:51:00Z"/>
          <w:rFonts w:ascii="Consolas" w:hAnsi="Consolas" w:cs="Consolas"/>
          <w:color w:val="000000"/>
          <w:sz w:val="19"/>
          <w:szCs w:val="19"/>
        </w:rPr>
      </w:pPr>
      <w:ins w:id="422" w:author="Daniel Serna" w:date="2018-12-02T20:51:00Z">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ins>
    </w:p>
    <w:p w14:paraId="515CEB7D" w14:textId="77777777" w:rsidR="00124EE6" w:rsidRDefault="00124EE6" w:rsidP="00124EE6">
      <w:pPr>
        <w:autoSpaceDE w:val="0"/>
        <w:autoSpaceDN w:val="0"/>
        <w:adjustRightInd w:val="0"/>
        <w:rPr>
          <w:ins w:id="423" w:author="Daniel Serna" w:date="2018-12-02T20:51:00Z"/>
          <w:rFonts w:ascii="Consolas" w:hAnsi="Consolas" w:cs="Consolas"/>
          <w:color w:val="000000"/>
          <w:sz w:val="19"/>
          <w:szCs w:val="19"/>
        </w:rPr>
      </w:pPr>
      <w:ins w:id="424" w:author="Daniel Serna" w:date="2018-12-02T20:51:00Z">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Newtonsoft.Json</w:t>
        </w:r>
        <w:proofErr w:type="spellEnd"/>
        <w:r>
          <w:rPr>
            <w:rFonts w:ascii="Consolas" w:hAnsi="Consolas" w:cs="Consolas"/>
            <w:color w:val="000000"/>
            <w:sz w:val="19"/>
            <w:szCs w:val="19"/>
          </w:rPr>
          <w:t>;</w:t>
        </w:r>
      </w:ins>
    </w:p>
    <w:p w14:paraId="74C3021C" w14:textId="77777777" w:rsidR="00124EE6" w:rsidRDefault="00124EE6" w:rsidP="00124EE6">
      <w:pPr>
        <w:autoSpaceDE w:val="0"/>
        <w:autoSpaceDN w:val="0"/>
        <w:adjustRightInd w:val="0"/>
        <w:rPr>
          <w:ins w:id="425" w:author="Daniel Serna" w:date="2018-12-02T20:51:00Z"/>
          <w:rFonts w:ascii="Consolas" w:hAnsi="Consolas" w:cs="Consolas"/>
          <w:color w:val="000000"/>
          <w:sz w:val="19"/>
          <w:szCs w:val="19"/>
        </w:rPr>
      </w:pPr>
      <w:ins w:id="426" w:author="Daniel Serna" w:date="2018-12-02T20:51:00Z">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RestSharp</w:t>
        </w:r>
        <w:proofErr w:type="spellEnd"/>
        <w:r>
          <w:rPr>
            <w:rFonts w:ascii="Consolas" w:hAnsi="Consolas" w:cs="Consolas"/>
            <w:color w:val="000000"/>
            <w:sz w:val="19"/>
            <w:szCs w:val="19"/>
          </w:rPr>
          <w:t>;</w:t>
        </w:r>
      </w:ins>
    </w:p>
    <w:p w14:paraId="7834D4FE" w14:textId="77777777" w:rsidR="00124EE6" w:rsidRDefault="00124EE6" w:rsidP="00124EE6">
      <w:pPr>
        <w:autoSpaceDE w:val="0"/>
        <w:autoSpaceDN w:val="0"/>
        <w:adjustRightInd w:val="0"/>
        <w:rPr>
          <w:ins w:id="427" w:author="Daniel Serna" w:date="2018-12-02T20:51:00Z"/>
          <w:rFonts w:ascii="Consolas" w:hAnsi="Consolas" w:cs="Consolas"/>
          <w:color w:val="000000"/>
          <w:sz w:val="19"/>
          <w:szCs w:val="19"/>
        </w:rPr>
      </w:pPr>
      <w:ins w:id="428" w:author="Daniel Serna" w:date="2018-12-02T20:51:00Z">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MySql.Data.MySqlClient</w:t>
        </w:r>
        <w:proofErr w:type="spellEnd"/>
        <w:proofErr w:type="gramEnd"/>
        <w:r>
          <w:rPr>
            <w:rFonts w:ascii="Consolas" w:hAnsi="Consolas" w:cs="Consolas"/>
            <w:color w:val="000000"/>
            <w:sz w:val="19"/>
            <w:szCs w:val="19"/>
          </w:rPr>
          <w:t>;</w:t>
        </w:r>
      </w:ins>
    </w:p>
    <w:p w14:paraId="1DDC18F9" w14:textId="77777777" w:rsidR="00124EE6" w:rsidRDefault="00124EE6" w:rsidP="00124EE6">
      <w:pPr>
        <w:autoSpaceDE w:val="0"/>
        <w:autoSpaceDN w:val="0"/>
        <w:adjustRightInd w:val="0"/>
        <w:rPr>
          <w:ins w:id="429" w:author="Daniel Serna" w:date="2018-12-02T20:51:00Z"/>
          <w:rFonts w:ascii="Consolas" w:hAnsi="Consolas" w:cs="Consolas"/>
          <w:color w:val="000000"/>
          <w:sz w:val="19"/>
          <w:szCs w:val="19"/>
        </w:rPr>
      </w:pPr>
      <w:ins w:id="430" w:author="Daniel Serna" w:date="2018-12-02T20:51:00Z">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System.Configuration</w:t>
        </w:r>
        <w:proofErr w:type="spellEnd"/>
        <w:r>
          <w:rPr>
            <w:rFonts w:ascii="Consolas" w:hAnsi="Consolas" w:cs="Consolas"/>
            <w:color w:val="000000"/>
            <w:sz w:val="19"/>
            <w:szCs w:val="19"/>
          </w:rPr>
          <w:t>;</w:t>
        </w:r>
      </w:ins>
    </w:p>
    <w:p w14:paraId="1FB6D64F" w14:textId="77777777" w:rsidR="00124EE6" w:rsidRDefault="00124EE6" w:rsidP="00124EE6">
      <w:pPr>
        <w:autoSpaceDE w:val="0"/>
        <w:autoSpaceDN w:val="0"/>
        <w:adjustRightInd w:val="0"/>
        <w:rPr>
          <w:ins w:id="431" w:author="Daniel Serna" w:date="2018-12-02T20:51:00Z"/>
          <w:rFonts w:ascii="Consolas" w:hAnsi="Consolas" w:cs="Consolas"/>
          <w:color w:val="000000"/>
          <w:sz w:val="19"/>
          <w:szCs w:val="19"/>
        </w:rPr>
      </w:pPr>
    </w:p>
    <w:p w14:paraId="444863F9" w14:textId="77777777" w:rsidR="00124EE6" w:rsidRDefault="00124EE6" w:rsidP="00124EE6">
      <w:pPr>
        <w:autoSpaceDE w:val="0"/>
        <w:autoSpaceDN w:val="0"/>
        <w:adjustRightInd w:val="0"/>
        <w:rPr>
          <w:ins w:id="432" w:author="Daniel Serna" w:date="2018-12-02T20:51:00Z"/>
          <w:rFonts w:ascii="Consolas" w:hAnsi="Consolas" w:cs="Consolas"/>
          <w:color w:val="000000"/>
          <w:sz w:val="19"/>
          <w:szCs w:val="19"/>
        </w:rPr>
      </w:pPr>
      <w:ins w:id="433" w:author="Daniel Serna" w:date="2018-12-02T20:51:00Z">
        <w:r>
          <w:rPr>
            <w:rFonts w:ascii="Consolas" w:hAnsi="Consolas" w:cs="Consolas"/>
            <w:color w:val="0000FF"/>
            <w:sz w:val="19"/>
            <w:szCs w:val="19"/>
          </w:rPr>
          <w:t>namespace</w:t>
        </w:r>
        <w:r>
          <w:rPr>
            <w:rFonts w:ascii="Consolas" w:hAnsi="Consolas" w:cs="Consolas"/>
            <w:color w:val="000000"/>
            <w:sz w:val="19"/>
            <w:szCs w:val="19"/>
          </w:rPr>
          <w:t xml:space="preserve"> GP1.App</w:t>
        </w:r>
      </w:ins>
    </w:p>
    <w:p w14:paraId="2830280B" w14:textId="77777777" w:rsidR="00124EE6" w:rsidRDefault="00124EE6" w:rsidP="00124EE6">
      <w:pPr>
        <w:autoSpaceDE w:val="0"/>
        <w:autoSpaceDN w:val="0"/>
        <w:adjustRightInd w:val="0"/>
        <w:rPr>
          <w:ins w:id="434" w:author="Daniel Serna" w:date="2018-12-02T20:51:00Z"/>
          <w:rFonts w:ascii="Consolas" w:hAnsi="Consolas" w:cs="Consolas"/>
          <w:color w:val="000000"/>
          <w:sz w:val="19"/>
          <w:szCs w:val="19"/>
        </w:rPr>
      </w:pPr>
      <w:ins w:id="435" w:author="Daniel Serna" w:date="2018-12-02T20:51:00Z">
        <w:r>
          <w:rPr>
            <w:rFonts w:ascii="Consolas" w:hAnsi="Consolas" w:cs="Consolas"/>
            <w:color w:val="000000"/>
            <w:sz w:val="19"/>
            <w:szCs w:val="19"/>
          </w:rPr>
          <w:t>{</w:t>
        </w:r>
      </w:ins>
    </w:p>
    <w:p w14:paraId="5A7CE6A4" w14:textId="77777777" w:rsidR="00124EE6" w:rsidRDefault="00124EE6" w:rsidP="00124EE6">
      <w:pPr>
        <w:autoSpaceDE w:val="0"/>
        <w:autoSpaceDN w:val="0"/>
        <w:adjustRightInd w:val="0"/>
        <w:rPr>
          <w:ins w:id="436" w:author="Daniel Serna" w:date="2018-12-02T20:51:00Z"/>
          <w:rFonts w:ascii="Consolas" w:hAnsi="Consolas" w:cs="Consolas"/>
          <w:color w:val="000000"/>
          <w:sz w:val="19"/>
          <w:szCs w:val="19"/>
        </w:rPr>
      </w:pPr>
      <w:ins w:id="437"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ins>
    </w:p>
    <w:p w14:paraId="04A907B6" w14:textId="77777777" w:rsidR="00124EE6" w:rsidRDefault="00124EE6" w:rsidP="00124EE6">
      <w:pPr>
        <w:autoSpaceDE w:val="0"/>
        <w:autoSpaceDN w:val="0"/>
        <w:adjustRightInd w:val="0"/>
        <w:rPr>
          <w:ins w:id="438" w:author="Daniel Serna" w:date="2018-12-02T20:51:00Z"/>
          <w:rFonts w:ascii="Consolas" w:hAnsi="Consolas" w:cs="Consolas"/>
          <w:color w:val="000000"/>
          <w:sz w:val="19"/>
          <w:szCs w:val="19"/>
        </w:rPr>
      </w:pPr>
      <w:ins w:id="439" w:author="Daniel Serna" w:date="2018-12-02T20:51:00Z">
        <w:r>
          <w:rPr>
            <w:rFonts w:ascii="Consolas" w:hAnsi="Consolas" w:cs="Consolas"/>
            <w:color w:val="000000"/>
            <w:sz w:val="19"/>
            <w:szCs w:val="19"/>
          </w:rPr>
          <w:t xml:space="preserve">    {</w:t>
        </w:r>
      </w:ins>
    </w:p>
    <w:p w14:paraId="63997455" w14:textId="77777777" w:rsidR="00124EE6" w:rsidRDefault="00124EE6" w:rsidP="00124EE6">
      <w:pPr>
        <w:autoSpaceDE w:val="0"/>
        <w:autoSpaceDN w:val="0"/>
        <w:adjustRightInd w:val="0"/>
        <w:rPr>
          <w:ins w:id="440" w:author="Daniel Serna" w:date="2018-12-02T20:51:00Z"/>
          <w:rFonts w:ascii="Consolas" w:hAnsi="Consolas" w:cs="Consolas"/>
          <w:color w:val="000000"/>
          <w:sz w:val="19"/>
          <w:szCs w:val="19"/>
        </w:rPr>
      </w:pPr>
      <w:ins w:id="441"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IEXTrading_API_PATH</w:t>
        </w:r>
        <w:proofErr w:type="spellEnd"/>
        <w:r>
          <w:rPr>
            <w:rFonts w:ascii="Consolas" w:hAnsi="Consolas" w:cs="Consolas"/>
            <w:color w:val="000000"/>
            <w:sz w:val="19"/>
            <w:szCs w:val="19"/>
          </w:rPr>
          <w:t xml:space="preserve"> = </w:t>
        </w:r>
        <w:r>
          <w:rPr>
            <w:rFonts w:ascii="Consolas" w:hAnsi="Consolas" w:cs="Consolas"/>
            <w:color w:val="A31515"/>
            <w:sz w:val="19"/>
            <w:szCs w:val="19"/>
          </w:rPr>
          <w:t>"https://api.iextrading.com/1.0/stock/{symbol}/chart/{years}y"</w:t>
        </w:r>
        <w:r>
          <w:rPr>
            <w:rFonts w:ascii="Consolas" w:hAnsi="Consolas" w:cs="Consolas"/>
            <w:color w:val="000000"/>
            <w:sz w:val="19"/>
            <w:szCs w:val="19"/>
          </w:rPr>
          <w:t>;</w:t>
        </w:r>
      </w:ins>
    </w:p>
    <w:p w14:paraId="1110C8F5" w14:textId="77777777" w:rsidR="00124EE6" w:rsidRDefault="00124EE6" w:rsidP="00124EE6">
      <w:pPr>
        <w:autoSpaceDE w:val="0"/>
        <w:autoSpaceDN w:val="0"/>
        <w:adjustRightInd w:val="0"/>
        <w:rPr>
          <w:ins w:id="442" w:author="Daniel Serna" w:date="2018-12-02T20:51:00Z"/>
          <w:rFonts w:ascii="Consolas" w:hAnsi="Consolas" w:cs="Consolas"/>
          <w:color w:val="000000"/>
          <w:sz w:val="19"/>
          <w:szCs w:val="19"/>
        </w:rPr>
      </w:pPr>
      <w:ins w:id="443"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symbols = { </w:t>
        </w:r>
        <w:r>
          <w:rPr>
            <w:rFonts w:ascii="Consolas" w:hAnsi="Consolas" w:cs="Consolas"/>
            <w:color w:val="A31515"/>
            <w:sz w:val="19"/>
            <w:szCs w:val="19"/>
          </w:rPr>
          <w:t>"</w:t>
        </w:r>
        <w:proofErr w:type="spellStart"/>
        <w:r>
          <w:rPr>
            <w:rFonts w:ascii="Consolas" w:hAnsi="Consolas" w:cs="Consolas"/>
            <w:color w:val="A31515"/>
            <w:sz w:val="19"/>
            <w:szCs w:val="19"/>
          </w:rPr>
          <w:t>aobc</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rgr</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hd</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kr</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swy</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winn</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msft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wmt</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dji</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ge</w:t>
        </w:r>
        <w:proofErr w:type="spellEnd"/>
        <w:r>
          <w:rPr>
            <w:rFonts w:ascii="Consolas" w:hAnsi="Consolas" w:cs="Consolas"/>
            <w:color w:val="A31515"/>
            <w:sz w:val="19"/>
            <w:szCs w:val="19"/>
          </w:rPr>
          <w:t>"</w:t>
        </w:r>
        <w:r>
          <w:rPr>
            <w:rFonts w:ascii="Consolas" w:hAnsi="Consolas" w:cs="Consolas"/>
            <w:color w:val="000000"/>
            <w:sz w:val="19"/>
            <w:szCs w:val="19"/>
          </w:rPr>
          <w:t xml:space="preserve">  };</w:t>
        </w:r>
      </w:ins>
    </w:p>
    <w:p w14:paraId="4BFA1DF1" w14:textId="77777777" w:rsidR="00124EE6" w:rsidRDefault="00124EE6" w:rsidP="00124EE6">
      <w:pPr>
        <w:autoSpaceDE w:val="0"/>
        <w:autoSpaceDN w:val="0"/>
        <w:adjustRightInd w:val="0"/>
        <w:rPr>
          <w:ins w:id="444" w:author="Daniel Serna" w:date="2018-12-02T20:51:00Z"/>
          <w:rFonts w:ascii="Consolas" w:hAnsi="Consolas" w:cs="Consolas"/>
          <w:color w:val="000000"/>
          <w:sz w:val="19"/>
          <w:szCs w:val="19"/>
        </w:rPr>
      </w:pPr>
      <w:ins w:id="445"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ins>
    </w:p>
    <w:p w14:paraId="555B9691" w14:textId="77777777" w:rsidR="00124EE6" w:rsidRDefault="00124EE6" w:rsidP="00124EE6">
      <w:pPr>
        <w:autoSpaceDE w:val="0"/>
        <w:autoSpaceDN w:val="0"/>
        <w:adjustRightInd w:val="0"/>
        <w:rPr>
          <w:ins w:id="446" w:author="Daniel Serna" w:date="2018-12-02T20:51:00Z"/>
          <w:rFonts w:ascii="Consolas" w:hAnsi="Consolas" w:cs="Consolas"/>
          <w:color w:val="000000"/>
          <w:sz w:val="19"/>
          <w:szCs w:val="19"/>
        </w:rPr>
      </w:pPr>
      <w:ins w:id="447" w:author="Daniel Serna" w:date="2018-12-02T20:51:00Z">
        <w:r>
          <w:rPr>
            <w:rFonts w:ascii="Consolas" w:hAnsi="Consolas" w:cs="Consolas"/>
            <w:color w:val="000000"/>
            <w:sz w:val="19"/>
            <w:szCs w:val="19"/>
          </w:rPr>
          <w:t xml:space="preserve">        {</w:t>
        </w:r>
      </w:ins>
    </w:p>
    <w:p w14:paraId="35AC27B8" w14:textId="77777777" w:rsidR="00124EE6" w:rsidRDefault="00124EE6" w:rsidP="00124EE6">
      <w:pPr>
        <w:autoSpaceDE w:val="0"/>
        <w:autoSpaceDN w:val="0"/>
        <w:adjustRightInd w:val="0"/>
        <w:rPr>
          <w:ins w:id="448" w:author="Daniel Serna" w:date="2018-12-02T20:51:00Z"/>
          <w:rFonts w:ascii="Consolas" w:hAnsi="Consolas" w:cs="Consolas"/>
          <w:color w:val="000000"/>
          <w:sz w:val="19"/>
          <w:szCs w:val="19"/>
        </w:rPr>
      </w:pPr>
      <w:ins w:id="449"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DeleteExistingStockData</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ins>
    </w:p>
    <w:p w14:paraId="287C9F07" w14:textId="77777777" w:rsidR="00124EE6" w:rsidRDefault="00124EE6" w:rsidP="00124EE6">
      <w:pPr>
        <w:autoSpaceDE w:val="0"/>
        <w:autoSpaceDN w:val="0"/>
        <w:adjustRightInd w:val="0"/>
        <w:rPr>
          <w:ins w:id="450" w:author="Daniel Serna" w:date="2018-12-02T20:51:00Z"/>
          <w:rFonts w:ascii="Consolas" w:hAnsi="Consolas" w:cs="Consolas"/>
          <w:color w:val="000000"/>
          <w:sz w:val="19"/>
          <w:szCs w:val="19"/>
        </w:rPr>
      </w:pPr>
      <w:ins w:id="451"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symbol </w:t>
        </w:r>
        <w:r>
          <w:rPr>
            <w:rFonts w:ascii="Consolas" w:hAnsi="Consolas" w:cs="Consolas"/>
            <w:color w:val="0000FF"/>
            <w:sz w:val="19"/>
            <w:szCs w:val="19"/>
          </w:rPr>
          <w:t>in</w:t>
        </w:r>
        <w:r>
          <w:rPr>
            <w:rFonts w:ascii="Consolas" w:hAnsi="Consolas" w:cs="Consolas"/>
            <w:color w:val="000000"/>
            <w:sz w:val="19"/>
            <w:szCs w:val="19"/>
          </w:rPr>
          <w:t xml:space="preserve"> symbols)</w:t>
        </w:r>
      </w:ins>
    </w:p>
    <w:p w14:paraId="4FED9992" w14:textId="77777777" w:rsidR="00124EE6" w:rsidRDefault="00124EE6" w:rsidP="00124EE6">
      <w:pPr>
        <w:autoSpaceDE w:val="0"/>
        <w:autoSpaceDN w:val="0"/>
        <w:adjustRightInd w:val="0"/>
        <w:rPr>
          <w:ins w:id="452" w:author="Daniel Serna" w:date="2018-12-02T20:51:00Z"/>
          <w:rFonts w:ascii="Consolas" w:hAnsi="Consolas" w:cs="Consolas"/>
          <w:color w:val="000000"/>
          <w:sz w:val="19"/>
          <w:szCs w:val="19"/>
        </w:rPr>
      </w:pPr>
      <w:ins w:id="453" w:author="Daniel Serna" w:date="2018-12-02T20:51:00Z">
        <w:r>
          <w:rPr>
            <w:rFonts w:ascii="Consolas" w:hAnsi="Consolas" w:cs="Consolas"/>
            <w:color w:val="000000"/>
            <w:sz w:val="19"/>
            <w:szCs w:val="19"/>
          </w:rPr>
          <w:t xml:space="preserve">            {</w:t>
        </w:r>
      </w:ins>
    </w:p>
    <w:p w14:paraId="6929618F" w14:textId="77777777" w:rsidR="00124EE6" w:rsidRDefault="00124EE6" w:rsidP="00124EE6">
      <w:pPr>
        <w:autoSpaceDE w:val="0"/>
        <w:autoSpaceDN w:val="0"/>
        <w:adjustRightInd w:val="0"/>
        <w:rPr>
          <w:ins w:id="454" w:author="Daniel Serna" w:date="2018-12-02T20:51:00Z"/>
          <w:rFonts w:ascii="Consolas" w:hAnsi="Consolas" w:cs="Consolas"/>
          <w:color w:val="000000"/>
          <w:sz w:val="19"/>
          <w:szCs w:val="19"/>
        </w:rPr>
      </w:pPr>
      <w:ins w:id="455" w:author="Daniel Serna" w:date="2018-12-02T20:51:00Z">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historicalDataList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GetChart</w:t>
        </w:r>
        <w:proofErr w:type="spellEnd"/>
        <w:r>
          <w:rPr>
            <w:rFonts w:ascii="Consolas" w:hAnsi="Consolas" w:cs="Consolas"/>
            <w:color w:val="000000"/>
            <w:sz w:val="19"/>
            <w:szCs w:val="19"/>
          </w:rPr>
          <w:t>(</w:t>
        </w:r>
        <w:proofErr w:type="gramEnd"/>
        <w:r>
          <w:rPr>
            <w:rFonts w:ascii="Consolas" w:hAnsi="Consolas" w:cs="Consolas"/>
            <w:color w:val="000000"/>
            <w:sz w:val="19"/>
            <w:szCs w:val="19"/>
          </w:rPr>
          <w:t>symbol, 5);</w:t>
        </w:r>
      </w:ins>
    </w:p>
    <w:p w14:paraId="73909DE3" w14:textId="77777777" w:rsidR="00124EE6" w:rsidRDefault="00124EE6" w:rsidP="00124EE6">
      <w:pPr>
        <w:autoSpaceDE w:val="0"/>
        <w:autoSpaceDN w:val="0"/>
        <w:adjustRightInd w:val="0"/>
        <w:rPr>
          <w:ins w:id="456" w:author="Daniel Serna" w:date="2018-12-02T20:51:00Z"/>
          <w:rFonts w:ascii="Consolas" w:hAnsi="Consolas" w:cs="Consolas"/>
          <w:color w:val="000000"/>
          <w:sz w:val="19"/>
          <w:szCs w:val="19"/>
        </w:rPr>
      </w:pPr>
      <w:ins w:id="457"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WriteStockDataToDatabase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historicalDataList</w:t>
        </w:r>
        <w:proofErr w:type="spellEnd"/>
        <w:r>
          <w:rPr>
            <w:rFonts w:ascii="Consolas" w:hAnsi="Consolas" w:cs="Consolas"/>
            <w:color w:val="000000"/>
            <w:sz w:val="19"/>
            <w:szCs w:val="19"/>
          </w:rPr>
          <w:t>, symbol);</w:t>
        </w:r>
      </w:ins>
    </w:p>
    <w:p w14:paraId="0E05FFBC" w14:textId="77777777" w:rsidR="00124EE6" w:rsidRDefault="00124EE6" w:rsidP="00124EE6">
      <w:pPr>
        <w:autoSpaceDE w:val="0"/>
        <w:autoSpaceDN w:val="0"/>
        <w:adjustRightInd w:val="0"/>
        <w:rPr>
          <w:ins w:id="458" w:author="Daniel Serna" w:date="2018-12-02T20:51:00Z"/>
          <w:rFonts w:ascii="Consolas" w:hAnsi="Consolas" w:cs="Consolas"/>
          <w:color w:val="000000"/>
          <w:sz w:val="19"/>
          <w:szCs w:val="19"/>
        </w:rPr>
      </w:pPr>
      <w:ins w:id="459" w:author="Daniel Serna" w:date="2018-12-02T20:51:00Z">
        <w:r>
          <w:rPr>
            <w:rFonts w:ascii="Consolas" w:hAnsi="Consolas" w:cs="Consolas"/>
            <w:color w:val="000000"/>
            <w:sz w:val="19"/>
            <w:szCs w:val="19"/>
          </w:rPr>
          <w:t xml:space="preserve">            }</w:t>
        </w:r>
      </w:ins>
    </w:p>
    <w:p w14:paraId="173082ED" w14:textId="77777777" w:rsidR="00124EE6" w:rsidRDefault="00124EE6" w:rsidP="00124EE6">
      <w:pPr>
        <w:autoSpaceDE w:val="0"/>
        <w:autoSpaceDN w:val="0"/>
        <w:adjustRightInd w:val="0"/>
        <w:rPr>
          <w:ins w:id="460" w:author="Daniel Serna" w:date="2018-12-02T20:51:00Z"/>
          <w:rFonts w:ascii="Consolas" w:hAnsi="Consolas" w:cs="Consolas"/>
          <w:color w:val="000000"/>
          <w:sz w:val="19"/>
          <w:szCs w:val="19"/>
        </w:rPr>
      </w:pPr>
      <w:ins w:id="461" w:author="Daniel Serna" w:date="2018-12-02T20:51:00Z">
        <w:r>
          <w:rPr>
            <w:rFonts w:ascii="Consolas" w:hAnsi="Consolas" w:cs="Consolas"/>
            <w:color w:val="000000"/>
            <w:sz w:val="19"/>
            <w:szCs w:val="19"/>
          </w:rPr>
          <w:t xml:space="preserve">        }</w:t>
        </w:r>
      </w:ins>
    </w:p>
    <w:p w14:paraId="3B1B7758" w14:textId="77777777" w:rsidR="00124EE6" w:rsidRDefault="00124EE6" w:rsidP="00124EE6">
      <w:pPr>
        <w:autoSpaceDE w:val="0"/>
        <w:autoSpaceDN w:val="0"/>
        <w:adjustRightInd w:val="0"/>
        <w:rPr>
          <w:ins w:id="462" w:author="Daniel Serna" w:date="2018-12-02T20:51:00Z"/>
          <w:rFonts w:ascii="Consolas" w:hAnsi="Consolas" w:cs="Consolas"/>
          <w:color w:val="000000"/>
          <w:sz w:val="19"/>
          <w:szCs w:val="19"/>
        </w:rPr>
      </w:pPr>
    </w:p>
    <w:p w14:paraId="27BE3C1E" w14:textId="77777777" w:rsidR="00124EE6" w:rsidRDefault="00124EE6" w:rsidP="00124EE6">
      <w:pPr>
        <w:autoSpaceDE w:val="0"/>
        <w:autoSpaceDN w:val="0"/>
        <w:adjustRightInd w:val="0"/>
        <w:rPr>
          <w:ins w:id="463" w:author="Daniel Serna" w:date="2018-12-02T20:51:00Z"/>
          <w:rFonts w:ascii="Consolas" w:hAnsi="Consolas" w:cs="Consolas"/>
          <w:color w:val="000000"/>
          <w:sz w:val="19"/>
          <w:szCs w:val="19"/>
        </w:rPr>
      </w:pPr>
      <w:ins w:id="464"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w:t>
        </w:r>
        <w:proofErr w:type="spellStart"/>
        <w:r>
          <w:rPr>
            <w:rFonts w:ascii="Consolas" w:hAnsi="Consolas" w:cs="Consolas"/>
            <w:color w:val="000000"/>
            <w:sz w:val="19"/>
            <w:szCs w:val="19"/>
          </w:rPr>
          <w:t>HistoricalDataResponse</w:t>
        </w:r>
        <w:proofErr w:type="spellEnd"/>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GetChart</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symbol,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years)</w:t>
        </w:r>
      </w:ins>
    </w:p>
    <w:p w14:paraId="481519DF" w14:textId="77777777" w:rsidR="00124EE6" w:rsidRDefault="00124EE6" w:rsidP="00124EE6">
      <w:pPr>
        <w:autoSpaceDE w:val="0"/>
        <w:autoSpaceDN w:val="0"/>
        <w:adjustRightInd w:val="0"/>
        <w:rPr>
          <w:ins w:id="465" w:author="Daniel Serna" w:date="2018-12-02T20:51:00Z"/>
          <w:rFonts w:ascii="Consolas" w:hAnsi="Consolas" w:cs="Consolas"/>
          <w:color w:val="000000"/>
          <w:sz w:val="19"/>
          <w:szCs w:val="19"/>
        </w:rPr>
      </w:pPr>
      <w:ins w:id="466" w:author="Daniel Serna" w:date="2018-12-02T20:51:00Z">
        <w:r>
          <w:rPr>
            <w:rFonts w:ascii="Consolas" w:hAnsi="Consolas" w:cs="Consolas"/>
            <w:color w:val="000000"/>
            <w:sz w:val="19"/>
            <w:szCs w:val="19"/>
          </w:rPr>
          <w:t xml:space="preserve">        {</w:t>
        </w:r>
      </w:ins>
    </w:p>
    <w:p w14:paraId="6C8E6B15" w14:textId="77777777" w:rsidR="00124EE6" w:rsidRDefault="00124EE6" w:rsidP="00124EE6">
      <w:pPr>
        <w:autoSpaceDE w:val="0"/>
        <w:autoSpaceDN w:val="0"/>
        <w:adjustRightInd w:val="0"/>
        <w:rPr>
          <w:ins w:id="467" w:author="Daniel Serna" w:date="2018-12-02T20:51:00Z"/>
          <w:rFonts w:ascii="Consolas" w:hAnsi="Consolas" w:cs="Consolas"/>
          <w:color w:val="000000"/>
          <w:sz w:val="19"/>
          <w:szCs w:val="19"/>
        </w:rPr>
      </w:pPr>
      <w:ins w:id="468" w:author="Daniel Serna" w:date="2018-12-02T20:51:00Z">
        <w:r>
          <w:rPr>
            <w:rFonts w:ascii="Consolas" w:hAnsi="Consolas" w:cs="Consolas"/>
            <w:color w:val="000000"/>
            <w:sz w:val="19"/>
            <w:szCs w:val="19"/>
          </w:rPr>
          <w:t xml:space="preserve">            </w:t>
        </w:r>
        <w:proofErr w:type="spellStart"/>
        <w:r>
          <w:rPr>
            <w:rFonts w:ascii="Consolas" w:hAnsi="Consolas" w:cs="Consolas"/>
            <w:color w:val="000000"/>
            <w:sz w:val="19"/>
            <w:szCs w:val="19"/>
          </w:rPr>
          <w:t>RestClient</w:t>
        </w:r>
        <w:proofErr w:type="spellEnd"/>
        <w:r>
          <w:rPr>
            <w:rFonts w:ascii="Consolas" w:hAnsi="Consolas" w:cs="Consolas"/>
            <w:color w:val="000000"/>
            <w:sz w:val="19"/>
            <w:szCs w:val="19"/>
          </w:rPr>
          <w:t xml:space="preserve"> client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RestClient</w:t>
        </w:r>
        <w:proofErr w:type="spellEnd"/>
        <w:r>
          <w:rPr>
            <w:rFonts w:ascii="Consolas" w:hAnsi="Consolas" w:cs="Consolas"/>
            <w:color w:val="000000"/>
            <w:sz w:val="19"/>
            <w:szCs w:val="19"/>
          </w:rPr>
          <w:t>(</w:t>
        </w:r>
        <w:proofErr w:type="spellStart"/>
        <w:r>
          <w:rPr>
            <w:rFonts w:ascii="Consolas" w:hAnsi="Consolas" w:cs="Consolas"/>
            <w:color w:val="000000"/>
            <w:sz w:val="19"/>
            <w:szCs w:val="19"/>
          </w:rPr>
          <w:t>IEXTrading_API_PATH</w:t>
        </w:r>
        <w:proofErr w:type="spellEnd"/>
        <w:r>
          <w:rPr>
            <w:rFonts w:ascii="Consolas" w:hAnsi="Consolas" w:cs="Consolas"/>
            <w:color w:val="000000"/>
            <w:sz w:val="19"/>
            <w:szCs w:val="19"/>
          </w:rPr>
          <w:t>);</w:t>
        </w:r>
      </w:ins>
    </w:p>
    <w:p w14:paraId="2EAEF420" w14:textId="77777777" w:rsidR="00124EE6" w:rsidRDefault="00124EE6" w:rsidP="00124EE6">
      <w:pPr>
        <w:autoSpaceDE w:val="0"/>
        <w:autoSpaceDN w:val="0"/>
        <w:adjustRightInd w:val="0"/>
        <w:rPr>
          <w:ins w:id="469" w:author="Daniel Serna" w:date="2018-12-02T20:51:00Z"/>
          <w:rFonts w:ascii="Consolas" w:hAnsi="Consolas" w:cs="Consolas"/>
          <w:color w:val="000000"/>
          <w:sz w:val="19"/>
          <w:szCs w:val="19"/>
        </w:rPr>
      </w:pPr>
      <w:ins w:id="470" w:author="Daniel Serna" w:date="2018-12-02T20:51:00Z">
        <w:r>
          <w:rPr>
            <w:rFonts w:ascii="Consolas" w:hAnsi="Consolas" w:cs="Consolas"/>
            <w:color w:val="000000"/>
            <w:sz w:val="19"/>
            <w:szCs w:val="19"/>
          </w:rPr>
          <w:t xml:space="preserve">            </w:t>
        </w:r>
        <w:proofErr w:type="spellStart"/>
        <w:r>
          <w:rPr>
            <w:rFonts w:ascii="Consolas" w:hAnsi="Consolas" w:cs="Consolas"/>
            <w:color w:val="000000"/>
            <w:sz w:val="19"/>
            <w:szCs w:val="19"/>
          </w:rPr>
          <w:t>RestRequest</w:t>
        </w:r>
        <w:proofErr w:type="spellEnd"/>
        <w:r>
          <w:rPr>
            <w:rFonts w:ascii="Consolas" w:hAnsi="Consolas" w:cs="Consolas"/>
            <w:color w:val="000000"/>
            <w:sz w:val="19"/>
            <w:szCs w:val="19"/>
          </w:rPr>
          <w:t xml:space="preserve"> request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RestRequest</w:t>
        </w:r>
        <w:proofErr w:type="spellEnd"/>
        <w:r>
          <w:rPr>
            <w:rFonts w:ascii="Consolas" w:hAnsi="Consolas" w:cs="Consolas"/>
            <w:color w:val="000000"/>
            <w:sz w:val="19"/>
            <w:szCs w:val="19"/>
          </w:rPr>
          <w:t>(</w:t>
        </w:r>
        <w:proofErr w:type="spellStart"/>
        <w:r>
          <w:rPr>
            <w:rFonts w:ascii="Consolas" w:hAnsi="Consolas" w:cs="Consolas"/>
            <w:color w:val="000000"/>
            <w:sz w:val="19"/>
            <w:szCs w:val="19"/>
          </w:rPr>
          <w:t>Method.GET</w:t>
        </w:r>
        <w:proofErr w:type="spellEnd"/>
        <w:r>
          <w:rPr>
            <w:rFonts w:ascii="Consolas" w:hAnsi="Consolas" w:cs="Consolas"/>
            <w:color w:val="000000"/>
            <w:sz w:val="19"/>
            <w:szCs w:val="19"/>
          </w:rPr>
          <w:t>);</w:t>
        </w:r>
      </w:ins>
    </w:p>
    <w:p w14:paraId="08D82DE5" w14:textId="77777777" w:rsidR="00124EE6" w:rsidRDefault="00124EE6" w:rsidP="00124EE6">
      <w:pPr>
        <w:autoSpaceDE w:val="0"/>
        <w:autoSpaceDN w:val="0"/>
        <w:adjustRightInd w:val="0"/>
        <w:rPr>
          <w:ins w:id="471" w:author="Daniel Serna" w:date="2018-12-02T20:51:00Z"/>
          <w:rFonts w:ascii="Consolas" w:hAnsi="Consolas" w:cs="Consolas"/>
          <w:color w:val="000000"/>
          <w:sz w:val="19"/>
          <w:szCs w:val="19"/>
        </w:rPr>
      </w:pPr>
      <w:ins w:id="472"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request.AddHeader</w:t>
        </w:r>
        <w:proofErr w:type="spellEnd"/>
        <w:proofErr w:type="gramEnd"/>
        <w:r>
          <w:rPr>
            <w:rFonts w:ascii="Consolas" w:hAnsi="Consolas" w:cs="Consolas"/>
            <w:color w:val="000000"/>
            <w:sz w:val="19"/>
            <w:szCs w:val="19"/>
          </w:rPr>
          <w:t>(</w:t>
        </w:r>
        <w:r>
          <w:rPr>
            <w:rFonts w:ascii="Consolas" w:hAnsi="Consolas" w:cs="Consolas"/>
            <w:color w:val="A31515"/>
            <w:sz w:val="19"/>
            <w:szCs w:val="19"/>
          </w:rPr>
          <w:t>"Accept"</w:t>
        </w:r>
        <w:r>
          <w:rPr>
            <w:rFonts w:ascii="Consolas" w:hAnsi="Consolas" w:cs="Consolas"/>
            <w:color w:val="000000"/>
            <w:sz w:val="19"/>
            <w:szCs w:val="19"/>
          </w:rPr>
          <w:t xml:space="preserve">, </w:t>
        </w:r>
        <w:r>
          <w:rPr>
            <w:rFonts w:ascii="Consolas" w:hAnsi="Consolas" w:cs="Consolas"/>
            <w:color w:val="A31515"/>
            <w:sz w:val="19"/>
            <w:szCs w:val="19"/>
          </w:rPr>
          <w:t>"application/</w:t>
        </w:r>
        <w:proofErr w:type="spellStart"/>
        <w:r>
          <w:rPr>
            <w:rFonts w:ascii="Consolas" w:hAnsi="Consolas" w:cs="Consolas"/>
            <w:color w:val="A31515"/>
            <w:sz w:val="19"/>
            <w:szCs w:val="19"/>
          </w:rPr>
          <w:t>json</w:t>
        </w:r>
        <w:proofErr w:type="spellEnd"/>
        <w:r>
          <w:rPr>
            <w:rFonts w:ascii="Consolas" w:hAnsi="Consolas" w:cs="Consolas"/>
            <w:color w:val="A31515"/>
            <w:sz w:val="19"/>
            <w:szCs w:val="19"/>
          </w:rPr>
          <w:t>"</w:t>
        </w:r>
        <w:r>
          <w:rPr>
            <w:rFonts w:ascii="Consolas" w:hAnsi="Consolas" w:cs="Consolas"/>
            <w:color w:val="000000"/>
            <w:sz w:val="19"/>
            <w:szCs w:val="19"/>
          </w:rPr>
          <w:t>);</w:t>
        </w:r>
      </w:ins>
    </w:p>
    <w:p w14:paraId="68655B7E" w14:textId="77777777" w:rsidR="00124EE6" w:rsidRDefault="00124EE6" w:rsidP="00124EE6">
      <w:pPr>
        <w:autoSpaceDE w:val="0"/>
        <w:autoSpaceDN w:val="0"/>
        <w:adjustRightInd w:val="0"/>
        <w:rPr>
          <w:ins w:id="473" w:author="Daniel Serna" w:date="2018-12-02T20:51:00Z"/>
          <w:rFonts w:ascii="Consolas" w:hAnsi="Consolas" w:cs="Consolas"/>
          <w:color w:val="000000"/>
          <w:sz w:val="19"/>
          <w:szCs w:val="19"/>
        </w:rPr>
      </w:pPr>
      <w:ins w:id="474"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request.AddUrlSegment</w:t>
        </w:r>
        <w:proofErr w:type="spellEnd"/>
        <w:proofErr w:type="gramEnd"/>
        <w:r>
          <w:rPr>
            <w:rFonts w:ascii="Consolas" w:hAnsi="Consolas" w:cs="Consolas"/>
            <w:color w:val="000000"/>
            <w:sz w:val="19"/>
            <w:szCs w:val="19"/>
          </w:rPr>
          <w:t>(</w:t>
        </w:r>
        <w:r>
          <w:rPr>
            <w:rFonts w:ascii="Consolas" w:hAnsi="Consolas" w:cs="Consolas"/>
            <w:color w:val="A31515"/>
            <w:sz w:val="19"/>
            <w:szCs w:val="19"/>
          </w:rPr>
          <w:t>"symbol"</w:t>
        </w:r>
        <w:r>
          <w:rPr>
            <w:rFonts w:ascii="Consolas" w:hAnsi="Consolas" w:cs="Consolas"/>
            <w:color w:val="000000"/>
            <w:sz w:val="19"/>
            <w:szCs w:val="19"/>
          </w:rPr>
          <w:t>, symbol);</w:t>
        </w:r>
      </w:ins>
    </w:p>
    <w:p w14:paraId="1373DE8C" w14:textId="77777777" w:rsidR="00124EE6" w:rsidRDefault="00124EE6" w:rsidP="00124EE6">
      <w:pPr>
        <w:autoSpaceDE w:val="0"/>
        <w:autoSpaceDN w:val="0"/>
        <w:adjustRightInd w:val="0"/>
        <w:rPr>
          <w:ins w:id="475" w:author="Daniel Serna" w:date="2018-12-02T20:51:00Z"/>
          <w:rFonts w:ascii="Consolas" w:hAnsi="Consolas" w:cs="Consolas"/>
          <w:color w:val="000000"/>
          <w:sz w:val="19"/>
          <w:szCs w:val="19"/>
        </w:rPr>
      </w:pPr>
      <w:ins w:id="476"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request.AddUrlSegment</w:t>
        </w:r>
        <w:proofErr w:type="spellEnd"/>
        <w:proofErr w:type="gramEnd"/>
        <w:r>
          <w:rPr>
            <w:rFonts w:ascii="Consolas" w:hAnsi="Consolas" w:cs="Consolas"/>
            <w:color w:val="000000"/>
            <w:sz w:val="19"/>
            <w:szCs w:val="19"/>
          </w:rPr>
          <w:t>(</w:t>
        </w:r>
        <w:r>
          <w:rPr>
            <w:rFonts w:ascii="Consolas" w:hAnsi="Consolas" w:cs="Consolas"/>
            <w:color w:val="A31515"/>
            <w:sz w:val="19"/>
            <w:szCs w:val="19"/>
          </w:rPr>
          <w:t>"years"</w:t>
        </w:r>
        <w:r>
          <w:rPr>
            <w:rFonts w:ascii="Consolas" w:hAnsi="Consolas" w:cs="Consolas"/>
            <w:color w:val="000000"/>
            <w:sz w:val="19"/>
            <w:szCs w:val="19"/>
          </w:rPr>
          <w:t>, years);</w:t>
        </w:r>
      </w:ins>
    </w:p>
    <w:p w14:paraId="5F2D584E" w14:textId="77777777" w:rsidR="00124EE6" w:rsidRDefault="00124EE6" w:rsidP="00124EE6">
      <w:pPr>
        <w:autoSpaceDE w:val="0"/>
        <w:autoSpaceDN w:val="0"/>
        <w:adjustRightInd w:val="0"/>
        <w:rPr>
          <w:ins w:id="477" w:author="Daniel Serna" w:date="2018-12-02T20:51:00Z"/>
          <w:rFonts w:ascii="Consolas" w:hAnsi="Consolas" w:cs="Consolas"/>
          <w:color w:val="000000"/>
          <w:sz w:val="19"/>
          <w:szCs w:val="19"/>
        </w:rPr>
      </w:pPr>
    </w:p>
    <w:p w14:paraId="69A1920F" w14:textId="77777777" w:rsidR="00124EE6" w:rsidRDefault="00124EE6" w:rsidP="00124EE6">
      <w:pPr>
        <w:autoSpaceDE w:val="0"/>
        <w:autoSpaceDN w:val="0"/>
        <w:adjustRightInd w:val="0"/>
        <w:rPr>
          <w:ins w:id="478" w:author="Daniel Serna" w:date="2018-12-02T20:51:00Z"/>
          <w:rFonts w:ascii="Consolas" w:hAnsi="Consolas" w:cs="Consolas"/>
          <w:color w:val="000000"/>
          <w:sz w:val="19"/>
          <w:szCs w:val="19"/>
        </w:rPr>
      </w:pPr>
      <w:ins w:id="479" w:author="Daniel Serna" w:date="2018-12-02T20:51:00Z">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historicalDataList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HistoricalDataResponse</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ins>
    </w:p>
    <w:p w14:paraId="766D2E99" w14:textId="77777777" w:rsidR="00124EE6" w:rsidRDefault="00124EE6" w:rsidP="00124EE6">
      <w:pPr>
        <w:autoSpaceDE w:val="0"/>
        <w:autoSpaceDN w:val="0"/>
        <w:adjustRightInd w:val="0"/>
        <w:rPr>
          <w:ins w:id="480" w:author="Daniel Serna" w:date="2018-12-02T20:51:00Z"/>
          <w:rFonts w:ascii="Consolas" w:hAnsi="Consolas" w:cs="Consolas"/>
          <w:color w:val="000000"/>
          <w:sz w:val="19"/>
          <w:szCs w:val="19"/>
        </w:rPr>
      </w:pPr>
    </w:p>
    <w:p w14:paraId="55A1AC07" w14:textId="77777777" w:rsidR="00124EE6" w:rsidRDefault="00124EE6" w:rsidP="00124EE6">
      <w:pPr>
        <w:autoSpaceDE w:val="0"/>
        <w:autoSpaceDN w:val="0"/>
        <w:adjustRightInd w:val="0"/>
        <w:rPr>
          <w:ins w:id="481" w:author="Daniel Serna" w:date="2018-12-02T20:51:00Z"/>
          <w:rFonts w:ascii="Consolas" w:hAnsi="Consolas" w:cs="Consolas"/>
          <w:color w:val="000000"/>
          <w:sz w:val="19"/>
          <w:szCs w:val="19"/>
        </w:rPr>
      </w:pPr>
      <w:ins w:id="482"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try</w:t>
        </w:r>
      </w:ins>
    </w:p>
    <w:p w14:paraId="3651598B" w14:textId="77777777" w:rsidR="00124EE6" w:rsidRDefault="00124EE6" w:rsidP="00124EE6">
      <w:pPr>
        <w:autoSpaceDE w:val="0"/>
        <w:autoSpaceDN w:val="0"/>
        <w:adjustRightInd w:val="0"/>
        <w:rPr>
          <w:ins w:id="483" w:author="Daniel Serna" w:date="2018-12-02T20:51:00Z"/>
          <w:rFonts w:ascii="Consolas" w:hAnsi="Consolas" w:cs="Consolas"/>
          <w:color w:val="000000"/>
          <w:sz w:val="19"/>
          <w:szCs w:val="19"/>
        </w:rPr>
      </w:pPr>
      <w:ins w:id="484" w:author="Daniel Serna" w:date="2018-12-02T20:51:00Z">
        <w:r>
          <w:rPr>
            <w:rFonts w:ascii="Consolas" w:hAnsi="Consolas" w:cs="Consolas"/>
            <w:color w:val="000000"/>
            <w:sz w:val="19"/>
            <w:szCs w:val="19"/>
          </w:rPr>
          <w:t xml:space="preserve">            {</w:t>
        </w:r>
      </w:ins>
    </w:p>
    <w:p w14:paraId="69E4EA88" w14:textId="77777777" w:rsidR="00124EE6" w:rsidRDefault="00124EE6" w:rsidP="00124EE6">
      <w:pPr>
        <w:autoSpaceDE w:val="0"/>
        <w:autoSpaceDN w:val="0"/>
        <w:adjustRightInd w:val="0"/>
        <w:rPr>
          <w:ins w:id="485" w:author="Daniel Serna" w:date="2018-12-02T20:51:00Z"/>
          <w:rFonts w:ascii="Consolas" w:hAnsi="Consolas" w:cs="Consolas"/>
          <w:color w:val="000000"/>
          <w:sz w:val="19"/>
          <w:szCs w:val="19"/>
        </w:rPr>
      </w:pPr>
      <w:ins w:id="486" w:author="Daniel Serna" w:date="2018-12-02T20:51:00Z">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response = </w:t>
        </w:r>
        <w:proofErr w:type="spellStart"/>
        <w:proofErr w:type="gramStart"/>
        <w:r>
          <w:rPr>
            <w:rFonts w:ascii="Consolas" w:hAnsi="Consolas" w:cs="Consolas"/>
            <w:color w:val="000000"/>
            <w:sz w:val="19"/>
            <w:szCs w:val="19"/>
          </w:rPr>
          <w:t>client.Execute</w:t>
        </w:r>
        <w:proofErr w:type="spellEnd"/>
        <w:proofErr w:type="gramEnd"/>
        <w:r>
          <w:rPr>
            <w:rFonts w:ascii="Consolas" w:hAnsi="Consolas" w:cs="Consolas"/>
            <w:color w:val="000000"/>
            <w:sz w:val="19"/>
            <w:szCs w:val="19"/>
          </w:rPr>
          <w:t>(request);</w:t>
        </w:r>
      </w:ins>
    </w:p>
    <w:p w14:paraId="0E0656B9" w14:textId="77777777" w:rsidR="00124EE6" w:rsidRDefault="00124EE6" w:rsidP="00124EE6">
      <w:pPr>
        <w:autoSpaceDE w:val="0"/>
        <w:autoSpaceDN w:val="0"/>
        <w:adjustRightInd w:val="0"/>
        <w:rPr>
          <w:ins w:id="487" w:author="Daniel Serna" w:date="2018-12-02T20:51:00Z"/>
          <w:rFonts w:ascii="Consolas" w:hAnsi="Consolas" w:cs="Consolas"/>
          <w:color w:val="000000"/>
          <w:sz w:val="19"/>
          <w:szCs w:val="19"/>
        </w:rPr>
      </w:pPr>
      <w:ins w:id="488"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response.StatusCode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System.Net.HttpStatusCode.OK</w:t>
        </w:r>
        <w:proofErr w:type="spellEnd"/>
        <w:r>
          <w:rPr>
            <w:rFonts w:ascii="Consolas" w:hAnsi="Consolas" w:cs="Consolas"/>
            <w:color w:val="000000"/>
            <w:sz w:val="19"/>
            <w:szCs w:val="19"/>
          </w:rPr>
          <w:t>)</w:t>
        </w:r>
      </w:ins>
    </w:p>
    <w:p w14:paraId="2439BF97" w14:textId="77777777" w:rsidR="00124EE6" w:rsidRDefault="00124EE6" w:rsidP="00124EE6">
      <w:pPr>
        <w:autoSpaceDE w:val="0"/>
        <w:autoSpaceDN w:val="0"/>
        <w:adjustRightInd w:val="0"/>
        <w:rPr>
          <w:ins w:id="489" w:author="Daniel Serna" w:date="2018-12-02T20:51:00Z"/>
          <w:rFonts w:ascii="Consolas" w:hAnsi="Consolas" w:cs="Consolas"/>
          <w:color w:val="000000"/>
          <w:sz w:val="19"/>
          <w:szCs w:val="19"/>
        </w:rPr>
      </w:pPr>
      <w:ins w:id="490" w:author="Daniel Serna" w:date="2018-12-02T20:51:00Z">
        <w:r>
          <w:rPr>
            <w:rFonts w:ascii="Consolas" w:hAnsi="Consolas" w:cs="Consolas"/>
            <w:color w:val="000000"/>
            <w:sz w:val="19"/>
            <w:szCs w:val="19"/>
          </w:rPr>
          <w:t xml:space="preserve">                {</w:t>
        </w:r>
      </w:ins>
    </w:p>
    <w:p w14:paraId="5677C92A" w14:textId="77777777" w:rsidR="00124EE6" w:rsidRDefault="00124EE6" w:rsidP="00124EE6">
      <w:pPr>
        <w:autoSpaceDE w:val="0"/>
        <w:autoSpaceDN w:val="0"/>
        <w:adjustRightInd w:val="0"/>
        <w:rPr>
          <w:ins w:id="491" w:author="Daniel Serna" w:date="2018-12-02T20:51:00Z"/>
          <w:rFonts w:ascii="Consolas" w:hAnsi="Consolas" w:cs="Consolas"/>
          <w:color w:val="000000"/>
          <w:sz w:val="19"/>
          <w:szCs w:val="19"/>
        </w:rPr>
      </w:pPr>
      <w:ins w:id="492" w:author="Daniel Serna" w:date="2018-12-02T20:51:00Z">
        <w:r>
          <w:rPr>
            <w:rFonts w:ascii="Consolas" w:hAnsi="Consolas" w:cs="Consolas"/>
            <w:color w:val="000000"/>
            <w:sz w:val="19"/>
            <w:szCs w:val="19"/>
          </w:rPr>
          <w:t xml:space="preserve">                    </w:t>
        </w:r>
        <w:proofErr w:type="spellStart"/>
        <w:r>
          <w:rPr>
            <w:rFonts w:ascii="Consolas" w:hAnsi="Consolas" w:cs="Consolas"/>
            <w:color w:val="000000"/>
            <w:sz w:val="19"/>
            <w:szCs w:val="19"/>
          </w:rPr>
          <w:t>historicalDataList</w:t>
        </w:r>
        <w:proofErr w:type="spellEnd"/>
        <w:r>
          <w:rPr>
            <w:rFonts w:ascii="Consolas" w:hAnsi="Consolas" w:cs="Consolas"/>
            <w:color w:val="000000"/>
            <w:sz w:val="19"/>
            <w:szCs w:val="19"/>
          </w:rPr>
          <w:t xml:space="preserve"> = JsonConvert.DeserializeObject&lt;List&lt;HistoricalDataResponse&gt;&gt;(</w:t>
        </w:r>
        <w:proofErr w:type="gramStart"/>
        <w:r>
          <w:rPr>
            <w:rFonts w:ascii="Consolas" w:hAnsi="Consolas" w:cs="Consolas"/>
            <w:color w:val="000000"/>
            <w:sz w:val="19"/>
            <w:szCs w:val="19"/>
          </w:rPr>
          <w:t>response.Content</w:t>
        </w:r>
        <w:proofErr w:type="gramEnd"/>
        <w:r>
          <w:rPr>
            <w:rFonts w:ascii="Consolas" w:hAnsi="Consolas" w:cs="Consolas"/>
            <w:color w:val="000000"/>
            <w:sz w:val="19"/>
            <w:szCs w:val="19"/>
          </w:rPr>
          <w:t>);</w:t>
        </w:r>
      </w:ins>
    </w:p>
    <w:p w14:paraId="4C6D2AC5" w14:textId="77777777" w:rsidR="00124EE6" w:rsidRDefault="00124EE6" w:rsidP="00124EE6">
      <w:pPr>
        <w:autoSpaceDE w:val="0"/>
        <w:autoSpaceDN w:val="0"/>
        <w:adjustRightInd w:val="0"/>
        <w:rPr>
          <w:ins w:id="493" w:author="Daniel Serna" w:date="2018-12-02T20:51:00Z"/>
          <w:rFonts w:ascii="Consolas" w:hAnsi="Consolas" w:cs="Consolas"/>
          <w:color w:val="000000"/>
          <w:sz w:val="19"/>
          <w:szCs w:val="19"/>
        </w:rPr>
      </w:pPr>
      <w:ins w:id="494" w:author="Daniel Serna" w:date="2018-12-02T20:51:00Z">
        <w:r>
          <w:rPr>
            <w:rFonts w:ascii="Consolas" w:hAnsi="Consolas" w:cs="Consolas"/>
            <w:color w:val="000000"/>
            <w:sz w:val="19"/>
            <w:szCs w:val="19"/>
          </w:rPr>
          <w:t xml:space="preserve">                }</w:t>
        </w:r>
      </w:ins>
    </w:p>
    <w:p w14:paraId="130EB198" w14:textId="77777777" w:rsidR="00124EE6" w:rsidRDefault="00124EE6" w:rsidP="00124EE6">
      <w:pPr>
        <w:autoSpaceDE w:val="0"/>
        <w:autoSpaceDN w:val="0"/>
        <w:adjustRightInd w:val="0"/>
        <w:rPr>
          <w:ins w:id="495" w:author="Daniel Serna" w:date="2018-12-02T20:51:00Z"/>
          <w:rFonts w:ascii="Consolas" w:hAnsi="Consolas" w:cs="Consolas"/>
          <w:color w:val="000000"/>
          <w:sz w:val="19"/>
          <w:szCs w:val="19"/>
        </w:rPr>
      </w:pPr>
      <w:ins w:id="496" w:author="Daniel Serna" w:date="2018-12-02T20:51:00Z">
        <w:r>
          <w:rPr>
            <w:rFonts w:ascii="Consolas" w:hAnsi="Consolas" w:cs="Consolas"/>
            <w:color w:val="000000"/>
            <w:sz w:val="19"/>
            <w:szCs w:val="19"/>
          </w:rPr>
          <w:t xml:space="preserve">            }</w:t>
        </w:r>
      </w:ins>
    </w:p>
    <w:p w14:paraId="35BFC885" w14:textId="77777777" w:rsidR="00124EE6" w:rsidRDefault="00124EE6" w:rsidP="00124EE6">
      <w:pPr>
        <w:autoSpaceDE w:val="0"/>
        <w:autoSpaceDN w:val="0"/>
        <w:adjustRightInd w:val="0"/>
        <w:rPr>
          <w:ins w:id="497" w:author="Daniel Serna" w:date="2018-12-02T20:51:00Z"/>
          <w:rFonts w:ascii="Consolas" w:hAnsi="Consolas" w:cs="Consolas"/>
          <w:color w:val="000000"/>
          <w:sz w:val="19"/>
          <w:szCs w:val="19"/>
        </w:rPr>
      </w:pPr>
      <w:ins w:id="498"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ins>
    </w:p>
    <w:p w14:paraId="197C67EA" w14:textId="77777777" w:rsidR="00124EE6" w:rsidRDefault="00124EE6" w:rsidP="00124EE6">
      <w:pPr>
        <w:autoSpaceDE w:val="0"/>
        <w:autoSpaceDN w:val="0"/>
        <w:adjustRightInd w:val="0"/>
        <w:rPr>
          <w:ins w:id="499" w:author="Daniel Serna" w:date="2018-12-02T20:51:00Z"/>
          <w:rFonts w:ascii="Consolas" w:hAnsi="Consolas" w:cs="Consolas"/>
          <w:color w:val="000000"/>
          <w:sz w:val="19"/>
          <w:szCs w:val="19"/>
        </w:rPr>
      </w:pPr>
      <w:ins w:id="500" w:author="Daniel Serna" w:date="2018-12-02T20:51:00Z">
        <w:r>
          <w:rPr>
            <w:rFonts w:ascii="Consolas" w:hAnsi="Consolas" w:cs="Consolas"/>
            <w:color w:val="000000"/>
            <w:sz w:val="19"/>
            <w:szCs w:val="19"/>
          </w:rPr>
          <w:t xml:space="preserve">            {</w:t>
        </w:r>
      </w:ins>
    </w:p>
    <w:p w14:paraId="54AB4E6E" w14:textId="77777777" w:rsidR="00124EE6" w:rsidRDefault="00124EE6" w:rsidP="00124EE6">
      <w:pPr>
        <w:autoSpaceDE w:val="0"/>
        <w:autoSpaceDN w:val="0"/>
        <w:adjustRightInd w:val="0"/>
        <w:rPr>
          <w:ins w:id="501" w:author="Daniel Serna" w:date="2018-12-02T20:51:00Z"/>
          <w:rFonts w:ascii="Consolas" w:hAnsi="Consolas" w:cs="Consolas"/>
          <w:color w:val="000000"/>
          <w:sz w:val="19"/>
          <w:szCs w:val="19"/>
        </w:rPr>
      </w:pPr>
      <w:ins w:id="502" w:author="Daniel Serna" w:date="2018-12-02T20:51:00Z">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$"Error calling </w:t>
        </w:r>
        <w:proofErr w:type="spellStart"/>
        <w:r>
          <w:rPr>
            <w:rFonts w:ascii="Consolas" w:hAnsi="Consolas" w:cs="Consolas"/>
            <w:color w:val="A31515"/>
            <w:sz w:val="19"/>
            <w:szCs w:val="19"/>
          </w:rPr>
          <w:t>api</w:t>
        </w:r>
        <w:proofErr w:type="spellEnd"/>
        <w:r>
          <w:rPr>
            <w:rFonts w:ascii="Consolas" w:hAnsi="Consolas" w:cs="Consolas"/>
            <w:color w:val="A31515"/>
            <w:sz w:val="19"/>
            <w:szCs w:val="19"/>
          </w:rPr>
          <w:t xml:space="preserve">. </w:t>
        </w:r>
        <w:proofErr w:type="gramStart"/>
        <w:r>
          <w:rPr>
            <w:rFonts w:ascii="Consolas" w:hAnsi="Consolas" w:cs="Consolas"/>
            <w:color w:val="A31515"/>
            <w:sz w:val="19"/>
            <w:szCs w:val="19"/>
          </w:rPr>
          <w:t>Message:</w:t>
        </w:r>
        <w:r>
          <w:rPr>
            <w:rFonts w:ascii="Consolas" w:hAnsi="Consolas" w:cs="Consolas"/>
            <w:color w:val="000000"/>
            <w:sz w:val="19"/>
            <w:szCs w:val="19"/>
          </w:rPr>
          <w:t>{</w:t>
        </w:r>
        <w:proofErr w:type="spellStart"/>
        <w:proofErr w:type="gramEnd"/>
        <w:r>
          <w:rPr>
            <w:rFonts w:ascii="Consolas" w:hAnsi="Consolas" w:cs="Consolas"/>
            <w:color w:val="000000"/>
            <w:sz w:val="19"/>
            <w:szCs w:val="19"/>
          </w:rPr>
          <w:t>ex.Message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ins>
    </w:p>
    <w:p w14:paraId="4AECA44F" w14:textId="77777777" w:rsidR="00124EE6" w:rsidRDefault="00124EE6" w:rsidP="00124EE6">
      <w:pPr>
        <w:autoSpaceDE w:val="0"/>
        <w:autoSpaceDN w:val="0"/>
        <w:adjustRightInd w:val="0"/>
        <w:rPr>
          <w:ins w:id="503" w:author="Daniel Serna" w:date="2018-12-02T20:51:00Z"/>
          <w:rFonts w:ascii="Consolas" w:hAnsi="Consolas" w:cs="Consolas"/>
          <w:color w:val="000000"/>
          <w:sz w:val="19"/>
          <w:szCs w:val="19"/>
        </w:rPr>
      </w:pPr>
      <w:ins w:id="504" w:author="Daniel Serna" w:date="2018-12-02T20:51:00Z">
        <w:r>
          <w:rPr>
            <w:rFonts w:ascii="Consolas" w:hAnsi="Consolas" w:cs="Consolas"/>
            <w:color w:val="000000"/>
            <w:sz w:val="19"/>
            <w:szCs w:val="19"/>
          </w:rPr>
          <w:t xml:space="preserve">            }</w:t>
        </w:r>
      </w:ins>
    </w:p>
    <w:p w14:paraId="73683613" w14:textId="77777777" w:rsidR="00124EE6" w:rsidRDefault="00124EE6" w:rsidP="00124EE6">
      <w:pPr>
        <w:autoSpaceDE w:val="0"/>
        <w:autoSpaceDN w:val="0"/>
        <w:adjustRightInd w:val="0"/>
        <w:rPr>
          <w:ins w:id="505" w:author="Daniel Serna" w:date="2018-12-02T20:51:00Z"/>
          <w:rFonts w:ascii="Consolas" w:hAnsi="Consolas" w:cs="Consolas"/>
          <w:color w:val="000000"/>
          <w:sz w:val="19"/>
          <w:szCs w:val="19"/>
        </w:rPr>
      </w:pPr>
    </w:p>
    <w:p w14:paraId="7FEF6CC3" w14:textId="77777777" w:rsidR="00124EE6" w:rsidRDefault="00124EE6" w:rsidP="00124EE6">
      <w:pPr>
        <w:autoSpaceDE w:val="0"/>
        <w:autoSpaceDN w:val="0"/>
        <w:adjustRightInd w:val="0"/>
        <w:rPr>
          <w:ins w:id="506" w:author="Daniel Serna" w:date="2018-12-02T20:51:00Z"/>
          <w:rFonts w:ascii="Consolas" w:hAnsi="Consolas" w:cs="Consolas"/>
          <w:color w:val="000000"/>
          <w:sz w:val="19"/>
          <w:szCs w:val="19"/>
        </w:rPr>
      </w:pPr>
      <w:ins w:id="507"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historicalDataList</w:t>
        </w:r>
        <w:proofErr w:type="spellEnd"/>
        <w:r>
          <w:rPr>
            <w:rFonts w:ascii="Consolas" w:hAnsi="Consolas" w:cs="Consolas"/>
            <w:color w:val="000000"/>
            <w:sz w:val="19"/>
            <w:szCs w:val="19"/>
          </w:rPr>
          <w:t>;</w:t>
        </w:r>
      </w:ins>
    </w:p>
    <w:p w14:paraId="1F2C6A68" w14:textId="77777777" w:rsidR="00124EE6" w:rsidRDefault="00124EE6" w:rsidP="00124EE6">
      <w:pPr>
        <w:autoSpaceDE w:val="0"/>
        <w:autoSpaceDN w:val="0"/>
        <w:adjustRightInd w:val="0"/>
        <w:rPr>
          <w:ins w:id="508" w:author="Daniel Serna" w:date="2018-12-02T20:51:00Z"/>
          <w:rFonts w:ascii="Consolas" w:hAnsi="Consolas" w:cs="Consolas"/>
          <w:color w:val="000000"/>
          <w:sz w:val="19"/>
          <w:szCs w:val="19"/>
        </w:rPr>
      </w:pPr>
      <w:ins w:id="509" w:author="Daniel Serna" w:date="2018-12-02T20:51:00Z">
        <w:r>
          <w:rPr>
            <w:rFonts w:ascii="Consolas" w:hAnsi="Consolas" w:cs="Consolas"/>
            <w:color w:val="000000"/>
            <w:sz w:val="19"/>
            <w:szCs w:val="19"/>
          </w:rPr>
          <w:t xml:space="preserve">        }</w:t>
        </w:r>
      </w:ins>
    </w:p>
    <w:p w14:paraId="05FACB1C" w14:textId="77777777" w:rsidR="00124EE6" w:rsidRDefault="00124EE6" w:rsidP="00124EE6">
      <w:pPr>
        <w:autoSpaceDE w:val="0"/>
        <w:autoSpaceDN w:val="0"/>
        <w:adjustRightInd w:val="0"/>
        <w:rPr>
          <w:ins w:id="510" w:author="Daniel Serna" w:date="2018-12-02T20:51:00Z"/>
          <w:rFonts w:ascii="Consolas" w:hAnsi="Consolas" w:cs="Consolas"/>
          <w:color w:val="000000"/>
          <w:sz w:val="19"/>
          <w:szCs w:val="19"/>
        </w:rPr>
      </w:pPr>
    </w:p>
    <w:p w14:paraId="014EB4E9" w14:textId="77777777" w:rsidR="00124EE6" w:rsidRDefault="00124EE6" w:rsidP="00124EE6">
      <w:pPr>
        <w:autoSpaceDE w:val="0"/>
        <w:autoSpaceDN w:val="0"/>
        <w:adjustRightInd w:val="0"/>
        <w:rPr>
          <w:ins w:id="511" w:author="Daniel Serna" w:date="2018-12-02T20:51:00Z"/>
          <w:rFonts w:ascii="Consolas" w:hAnsi="Consolas" w:cs="Consolas"/>
          <w:color w:val="000000"/>
          <w:sz w:val="19"/>
          <w:szCs w:val="19"/>
        </w:rPr>
      </w:pPr>
      <w:ins w:id="512"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DeleteExistingStockData</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ins>
    </w:p>
    <w:p w14:paraId="437F09EA" w14:textId="77777777" w:rsidR="00124EE6" w:rsidRDefault="00124EE6" w:rsidP="00124EE6">
      <w:pPr>
        <w:autoSpaceDE w:val="0"/>
        <w:autoSpaceDN w:val="0"/>
        <w:adjustRightInd w:val="0"/>
        <w:rPr>
          <w:ins w:id="513" w:author="Daniel Serna" w:date="2018-12-02T20:51:00Z"/>
          <w:rFonts w:ascii="Consolas" w:hAnsi="Consolas" w:cs="Consolas"/>
          <w:color w:val="000000"/>
          <w:sz w:val="19"/>
          <w:szCs w:val="19"/>
        </w:rPr>
      </w:pPr>
      <w:ins w:id="514" w:author="Daniel Serna" w:date="2018-12-02T20:51:00Z">
        <w:r>
          <w:rPr>
            <w:rFonts w:ascii="Consolas" w:hAnsi="Consolas" w:cs="Consolas"/>
            <w:color w:val="000000"/>
            <w:sz w:val="19"/>
            <w:szCs w:val="19"/>
          </w:rPr>
          <w:t xml:space="preserve">        {</w:t>
        </w:r>
      </w:ins>
    </w:p>
    <w:p w14:paraId="7BAC237B" w14:textId="77777777" w:rsidR="00124EE6" w:rsidRDefault="00124EE6" w:rsidP="00124EE6">
      <w:pPr>
        <w:autoSpaceDE w:val="0"/>
        <w:autoSpaceDN w:val="0"/>
        <w:adjustRightInd w:val="0"/>
        <w:rPr>
          <w:ins w:id="515" w:author="Daniel Serna" w:date="2018-12-02T20:51:00Z"/>
          <w:rFonts w:ascii="Consolas" w:hAnsi="Consolas" w:cs="Consolas"/>
          <w:color w:val="000000"/>
          <w:sz w:val="19"/>
          <w:szCs w:val="19"/>
        </w:rPr>
      </w:pPr>
      <w:ins w:id="516"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connection = </w:t>
        </w:r>
        <w:r>
          <w:rPr>
            <w:rFonts w:ascii="Consolas" w:hAnsi="Consolas" w:cs="Consolas"/>
            <w:color w:val="0000FF"/>
            <w:sz w:val="19"/>
            <w:szCs w:val="19"/>
          </w:rPr>
          <w:t>new</w:t>
        </w:r>
        <w:r>
          <w:rPr>
            <w:rFonts w:ascii="Consolas" w:hAnsi="Consolas" w:cs="Consolas"/>
            <w:color w:val="000000"/>
            <w:sz w:val="19"/>
            <w:szCs w:val="19"/>
          </w:rPr>
          <w:t xml:space="preserve"> MySqlConnection(ConfigurationManager.ConnectionStrings[</w:t>
        </w:r>
        <w:r>
          <w:rPr>
            <w:rFonts w:ascii="Consolas" w:hAnsi="Consolas" w:cs="Consolas"/>
            <w:color w:val="A31515"/>
            <w:sz w:val="19"/>
            <w:szCs w:val="19"/>
          </w:rPr>
          <w:t>"StockData"</w:t>
        </w:r>
        <w:proofErr w:type="gramStart"/>
        <w:r>
          <w:rPr>
            <w:rFonts w:ascii="Consolas" w:hAnsi="Consolas" w:cs="Consolas"/>
            <w:color w:val="000000"/>
            <w:sz w:val="19"/>
            <w:szCs w:val="19"/>
          </w:rPr>
          <w:t>].ToString</w:t>
        </w:r>
        <w:proofErr w:type="gramEnd"/>
        <w:r>
          <w:rPr>
            <w:rFonts w:ascii="Consolas" w:hAnsi="Consolas" w:cs="Consolas"/>
            <w:color w:val="000000"/>
            <w:sz w:val="19"/>
            <w:szCs w:val="19"/>
          </w:rPr>
          <w:t>()))</w:t>
        </w:r>
      </w:ins>
    </w:p>
    <w:p w14:paraId="15DA2A4F" w14:textId="77777777" w:rsidR="00124EE6" w:rsidRDefault="00124EE6" w:rsidP="00124EE6">
      <w:pPr>
        <w:autoSpaceDE w:val="0"/>
        <w:autoSpaceDN w:val="0"/>
        <w:adjustRightInd w:val="0"/>
        <w:rPr>
          <w:ins w:id="517" w:author="Daniel Serna" w:date="2018-12-02T20:51:00Z"/>
          <w:rFonts w:ascii="Consolas" w:hAnsi="Consolas" w:cs="Consolas"/>
          <w:color w:val="000000"/>
          <w:sz w:val="19"/>
          <w:szCs w:val="19"/>
        </w:rPr>
      </w:pPr>
      <w:ins w:id="518" w:author="Daniel Serna" w:date="2018-12-02T20:51:00Z">
        <w:r>
          <w:rPr>
            <w:rFonts w:ascii="Consolas" w:hAnsi="Consolas" w:cs="Consolas"/>
            <w:color w:val="000000"/>
            <w:sz w:val="19"/>
            <w:szCs w:val="19"/>
          </w:rPr>
          <w:t xml:space="preserve">            {</w:t>
        </w:r>
      </w:ins>
    </w:p>
    <w:p w14:paraId="6D95DFA7" w14:textId="77777777" w:rsidR="00124EE6" w:rsidRDefault="00124EE6" w:rsidP="00124EE6">
      <w:pPr>
        <w:autoSpaceDE w:val="0"/>
        <w:autoSpaceDN w:val="0"/>
        <w:adjustRightInd w:val="0"/>
        <w:rPr>
          <w:ins w:id="519" w:author="Daniel Serna" w:date="2018-12-02T20:51:00Z"/>
          <w:rFonts w:ascii="Consolas" w:hAnsi="Consolas" w:cs="Consolas"/>
          <w:color w:val="000000"/>
          <w:sz w:val="19"/>
          <w:szCs w:val="19"/>
        </w:rPr>
      </w:pPr>
      <w:ins w:id="520" w:author="Daniel Serna" w:date="2018-12-02T20:51:00Z">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MySqlCommand</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usp_DeleteStockData</w:t>
        </w:r>
        <w:proofErr w:type="spellEnd"/>
        <w:r>
          <w:rPr>
            <w:rFonts w:ascii="Consolas" w:hAnsi="Consolas" w:cs="Consolas"/>
            <w:color w:val="A31515"/>
            <w:sz w:val="19"/>
            <w:szCs w:val="19"/>
          </w:rPr>
          <w:t>"</w:t>
        </w:r>
        <w:r>
          <w:rPr>
            <w:rFonts w:ascii="Consolas" w:hAnsi="Consolas" w:cs="Consolas"/>
            <w:color w:val="000000"/>
            <w:sz w:val="19"/>
            <w:szCs w:val="19"/>
          </w:rPr>
          <w:t>, connection);</w:t>
        </w:r>
      </w:ins>
    </w:p>
    <w:p w14:paraId="29B20A65" w14:textId="77777777" w:rsidR="00124EE6" w:rsidRDefault="00124EE6" w:rsidP="00124EE6">
      <w:pPr>
        <w:autoSpaceDE w:val="0"/>
        <w:autoSpaceDN w:val="0"/>
        <w:adjustRightInd w:val="0"/>
        <w:rPr>
          <w:ins w:id="521" w:author="Daniel Serna" w:date="2018-12-02T20:51:00Z"/>
          <w:rFonts w:ascii="Consolas" w:hAnsi="Consolas" w:cs="Consolas"/>
          <w:color w:val="000000"/>
          <w:sz w:val="19"/>
          <w:szCs w:val="19"/>
        </w:rPr>
      </w:pPr>
      <w:ins w:id="522"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command.CommandType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System.Data.CommandType.StoredProcedure</w:t>
        </w:r>
        <w:proofErr w:type="spellEnd"/>
        <w:r>
          <w:rPr>
            <w:rFonts w:ascii="Consolas" w:hAnsi="Consolas" w:cs="Consolas"/>
            <w:color w:val="000000"/>
            <w:sz w:val="19"/>
            <w:szCs w:val="19"/>
          </w:rPr>
          <w:t>;</w:t>
        </w:r>
      </w:ins>
    </w:p>
    <w:p w14:paraId="2E45A0EE" w14:textId="77777777" w:rsidR="00124EE6" w:rsidRDefault="00124EE6" w:rsidP="00124EE6">
      <w:pPr>
        <w:autoSpaceDE w:val="0"/>
        <w:autoSpaceDN w:val="0"/>
        <w:adjustRightInd w:val="0"/>
        <w:rPr>
          <w:ins w:id="523" w:author="Daniel Serna" w:date="2018-12-02T20:51:00Z"/>
          <w:rFonts w:ascii="Consolas" w:hAnsi="Consolas" w:cs="Consolas"/>
          <w:color w:val="000000"/>
          <w:sz w:val="19"/>
          <w:szCs w:val="19"/>
        </w:rPr>
      </w:pPr>
      <w:ins w:id="524"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try</w:t>
        </w:r>
      </w:ins>
    </w:p>
    <w:p w14:paraId="403B94F1" w14:textId="77777777" w:rsidR="00124EE6" w:rsidRDefault="00124EE6" w:rsidP="00124EE6">
      <w:pPr>
        <w:autoSpaceDE w:val="0"/>
        <w:autoSpaceDN w:val="0"/>
        <w:adjustRightInd w:val="0"/>
        <w:rPr>
          <w:ins w:id="525" w:author="Daniel Serna" w:date="2018-12-02T20:51:00Z"/>
          <w:rFonts w:ascii="Consolas" w:hAnsi="Consolas" w:cs="Consolas"/>
          <w:color w:val="000000"/>
          <w:sz w:val="19"/>
          <w:szCs w:val="19"/>
        </w:rPr>
      </w:pPr>
      <w:ins w:id="526" w:author="Daniel Serna" w:date="2018-12-02T20:51:00Z">
        <w:r>
          <w:rPr>
            <w:rFonts w:ascii="Consolas" w:hAnsi="Consolas" w:cs="Consolas"/>
            <w:color w:val="000000"/>
            <w:sz w:val="19"/>
            <w:szCs w:val="19"/>
          </w:rPr>
          <w:t xml:space="preserve">                {</w:t>
        </w:r>
      </w:ins>
    </w:p>
    <w:p w14:paraId="48CDAA28" w14:textId="77777777" w:rsidR="00124EE6" w:rsidRDefault="00124EE6" w:rsidP="00124EE6">
      <w:pPr>
        <w:autoSpaceDE w:val="0"/>
        <w:autoSpaceDN w:val="0"/>
        <w:adjustRightInd w:val="0"/>
        <w:rPr>
          <w:ins w:id="527" w:author="Daniel Serna" w:date="2018-12-02T20:51:00Z"/>
          <w:rFonts w:ascii="Consolas" w:hAnsi="Consolas" w:cs="Consolas"/>
          <w:color w:val="000000"/>
          <w:sz w:val="19"/>
          <w:szCs w:val="19"/>
        </w:rPr>
      </w:pPr>
      <w:ins w:id="528"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connection.Open</w:t>
        </w:r>
        <w:proofErr w:type="spellEnd"/>
        <w:proofErr w:type="gramEnd"/>
        <w:r>
          <w:rPr>
            <w:rFonts w:ascii="Consolas" w:hAnsi="Consolas" w:cs="Consolas"/>
            <w:color w:val="000000"/>
            <w:sz w:val="19"/>
            <w:szCs w:val="19"/>
          </w:rPr>
          <w:t>();</w:t>
        </w:r>
      </w:ins>
    </w:p>
    <w:p w14:paraId="15059ABF" w14:textId="77777777" w:rsidR="00124EE6" w:rsidRDefault="00124EE6" w:rsidP="00124EE6">
      <w:pPr>
        <w:autoSpaceDE w:val="0"/>
        <w:autoSpaceDN w:val="0"/>
        <w:adjustRightInd w:val="0"/>
        <w:rPr>
          <w:ins w:id="529" w:author="Daniel Serna" w:date="2018-12-02T20:51:00Z"/>
          <w:rFonts w:ascii="Consolas" w:hAnsi="Consolas" w:cs="Consolas"/>
          <w:color w:val="000000"/>
          <w:sz w:val="19"/>
          <w:szCs w:val="19"/>
        </w:rPr>
      </w:pPr>
      <w:ins w:id="530"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command.ExecuteNonQuery</w:t>
        </w:r>
        <w:proofErr w:type="spellEnd"/>
        <w:proofErr w:type="gramEnd"/>
        <w:r>
          <w:rPr>
            <w:rFonts w:ascii="Consolas" w:hAnsi="Consolas" w:cs="Consolas"/>
            <w:color w:val="000000"/>
            <w:sz w:val="19"/>
            <w:szCs w:val="19"/>
          </w:rPr>
          <w:t>();</w:t>
        </w:r>
      </w:ins>
    </w:p>
    <w:p w14:paraId="130E5F8A" w14:textId="77777777" w:rsidR="00124EE6" w:rsidRDefault="00124EE6" w:rsidP="00124EE6">
      <w:pPr>
        <w:autoSpaceDE w:val="0"/>
        <w:autoSpaceDN w:val="0"/>
        <w:adjustRightInd w:val="0"/>
        <w:rPr>
          <w:ins w:id="531" w:author="Daniel Serna" w:date="2018-12-02T20:51:00Z"/>
          <w:rFonts w:ascii="Consolas" w:hAnsi="Consolas" w:cs="Consolas"/>
          <w:color w:val="000000"/>
          <w:sz w:val="19"/>
          <w:szCs w:val="19"/>
        </w:rPr>
      </w:pPr>
      <w:ins w:id="532" w:author="Daniel Serna" w:date="2018-12-02T20:51:00Z">
        <w:r>
          <w:rPr>
            <w:rFonts w:ascii="Consolas" w:hAnsi="Consolas" w:cs="Consolas"/>
            <w:color w:val="000000"/>
            <w:sz w:val="19"/>
            <w:szCs w:val="19"/>
          </w:rPr>
          <w:t xml:space="preserve">                }</w:t>
        </w:r>
      </w:ins>
    </w:p>
    <w:p w14:paraId="2973F5EB" w14:textId="77777777" w:rsidR="00124EE6" w:rsidRDefault="00124EE6" w:rsidP="00124EE6">
      <w:pPr>
        <w:autoSpaceDE w:val="0"/>
        <w:autoSpaceDN w:val="0"/>
        <w:adjustRightInd w:val="0"/>
        <w:rPr>
          <w:ins w:id="533" w:author="Daniel Serna" w:date="2018-12-02T20:51:00Z"/>
          <w:rFonts w:ascii="Consolas" w:hAnsi="Consolas" w:cs="Consolas"/>
          <w:color w:val="000000"/>
          <w:sz w:val="19"/>
          <w:szCs w:val="19"/>
        </w:rPr>
      </w:pPr>
      <w:ins w:id="534"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ins>
    </w:p>
    <w:p w14:paraId="60AE0878" w14:textId="77777777" w:rsidR="00124EE6" w:rsidRDefault="00124EE6" w:rsidP="00124EE6">
      <w:pPr>
        <w:autoSpaceDE w:val="0"/>
        <w:autoSpaceDN w:val="0"/>
        <w:adjustRightInd w:val="0"/>
        <w:rPr>
          <w:ins w:id="535" w:author="Daniel Serna" w:date="2018-12-02T20:51:00Z"/>
          <w:rFonts w:ascii="Consolas" w:hAnsi="Consolas" w:cs="Consolas"/>
          <w:color w:val="000000"/>
          <w:sz w:val="19"/>
          <w:szCs w:val="19"/>
        </w:rPr>
      </w:pPr>
      <w:ins w:id="536" w:author="Daniel Serna" w:date="2018-12-02T20:51:00Z">
        <w:r>
          <w:rPr>
            <w:rFonts w:ascii="Consolas" w:hAnsi="Consolas" w:cs="Consolas"/>
            <w:color w:val="000000"/>
            <w:sz w:val="19"/>
            <w:szCs w:val="19"/>
          </w:rPr>
          <w:t xml:space="preserve">                {</w:t>
        </w:r>
      </w:ins>
    </w:p>
    <w:p w14:paraId="0F87C41B" w14:textId="77777777" w:rsidR="00124EE6" w:rsidRDefault="00124EE6" w:rsidP="00124EE6">
      <w:pPr>
        <w:autoSpaceDE w:val="0"/>
        <w:autoSpaceDN w:val="0"/>
        <w:adjustRightInd w:val="0"/>
        <w:rPr>
          <w:ins w:id="537" w:author="Daniel Serna" w:date="2018-12-02T20:51:00Z"/>
          <w:rFonts w:ascii="Consolas" w:hAnsi="Consolas" w:cs="Consolas"/>
          <w:color w:val="000000"/>
          <w:sz w:val="19"/>
          <w:szCs w:val="19"/>
        </w:rPr>
      </w:pPr>
      <w:ins w:id="538" w:author="Daniel Serna" w:date="2018-12-02T20:51:00Z">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$"Error deleting stock data from database. </w:t>
        </w:r>
        <w:proofErr w:type="gramStart"/>
        <w:r>
          <w:rPr>
            <w:rFonts w:ascii="Consolas" w:hAnsi="Consolas" w:cs="Consolas"/>
            <w:color w:val="A31515"/>
            <w:sz w:val="19"/>
            <w:szCs w:val="19"/>
          </w:rPr>
          <w:t>Message:</w:t>
        </w:r>
        <w:r>
          <w:rPr>
            <w:rFonts w:ascii="Consolas" w:hAnsi="Consolas" w:cs="Consolas"/>
            <w:color w:val="000000"/>
            <w:sz w:val="19"/>
            <w:szCs w:val="19"/>
          </w:rPr>
          <w:t>{</w:t>
        </w:r>
        <w:proofErr w:type="spellStart"/>
        <w:proofErr w:type="gramEnd"/>
        <w:r>
          <w:rPr>
            <w:rFonts w:ascii="Consolas" w:hAnsi="Consolas" w:cs="Consolas"/>
            <w:color w:val="000000"/>
            <w:sz w:val="19"/>
            <w:szCs w:val="19"/>
          </w:rPr>
          <w:t>ex.Message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ins>
    </w:p>
    <w:p w14:paraId="667AF17C" w14:textId="77777777" w:rsidR="00124EE6" w:rsidRDefault="00124EE6" w:rsidP="00124EE6">
      <w:pPr>
        <w:autoSpaceDE w:val="0"/>
        <w:autoSpaceDN w:val="0"/>
        <w:adjustRightInd w:val="0"/>
        <w:rPr>
          <w:ins w:id="539" w:author="Daniel Serna" w:date="2018-12-02T20:51:00Z"/>
          <w:rFonts w:ascii="Consolas" w:hAnsi="Consolas" w:cs="Consolas"/>
          <w:color w:val="000000"/>
          <w:sz w:val="19"/>
          <w:szCs w:val="19"/>
        </w:rPr>
      </w:pPr>
      <w:ins w:id="540" w:author="Daniel Serna" w:date="2018-12-02T20:51:00Z">
        <w:r>
          <w:rPr>
            <w:rFonts w:ascii="Consolas" w:hAnsi="Consolas" w:cs="Consolas"/>
            <w:color w:val="000000"/>
            <w:sz w:val="19"/>
            <w:szCs w:val="19"/>
          </w:rPr>
          <w:t xml:space="preserve">                }</w:t>
        </w:r>
      </w:ins>
    </w:p>
    <w:p w14:paraId="158F0C4C" w14:textId="77777777" w:rsidR="00124EE6" w:rsidRDefault="00124EE6" w:rsidP="00124EE6">
      <w:pPr>
        <w:autoSpaceDE w:val="0"/>
        <w:autoSpaceDN w:val="0"/>
        <w:adjustRightInd w:val="0"/>
        <w:rPr>
          <w:ins w:id="541" w:author="Daniel Serna" w:date="2018-12-02T20:51:00Z"/>
          <w:rFonts w:ascii="Consolas" w:hAnsi="Consolas" w:cs="Consolas"/>
          <w:color w:val="000000"/>
          <w:sz w:val="19"/>
          <w:szCs w:val="19"/>
        </w:rPr>
      </w:pPr>
      <w:ins w:id="542" w:author="Daniel Serna" w:date="2018-12-02T20:51:00Z">
        <w:r>
          <w:rPr>
            <w:rFonts w:ascii="Consolas" w:hAnsi="Consolas" w:cs="Consolas"/>
            <w:color w:val="000000"/>
            <w:sz w:val="19"/>
            <w:szCs w:val="19"/>
          </w:rPr>
          <w:t xml:space="preserve">            }</w:t>
        </w:r>
      </w:ins>
    </w:p>
    <w:p w14:paraId="2BD788D1" w14:textId="77777777" w:rsidR="00124EE6" w:rsidRDefault="00124EE6" w:rsidP="00124EE6">
      <w:pPr>
        <w:autoSpaceDE w:val="0"/>
        <w:autoSpaceDN w:val="0"/>
        <w:adjustRightInd w:val="0"/>
        <w:rPr>
          <w:ins w:id="543" w:author="Daniel Serna" w:date="2018-12-02T20:51:00Z"/>
          <w:rFonts w:ascii="Consolas" w:hAnsi="Consolas" w:cs="Consolas"/>
          <w:color w:val="000000"/>
          <w:sz w:val="19"/>
          <w:szCs w:val="19"/>
        </w:rPr>
      </w:pPr>
      <w:ins w:id="544" w:author="Daniel Serna" w:date="2018-12-02T20:51:00Z">
        <w:r>
          <w:rPr>
            <w:rFonts w:ascii="Consolas" w:hAnsi="Consolas" w:cs="Consolas"/>
            <w:color w:val="000000"/>
            <w:sz w:val="19"/>
            <w:szCs w:val="19"/>
          </w:rPr>
          <w:t xml:space="preserve">        }</w:t>
        </w:r>
      </w:ins>
    </w:p>
    <w:p w14:paraId="06A87F2A" w14:textId="77777777" w:rsidR="00124EE6" w:rsidRDefault="00124EE6" w:rsidP="00124EE6">
      <w:pPr>
        <w:autoSpaceDE w:val="0"/>
        <w:autoSpaceDN w:val="0"/>
        <w:adjustRightInd w:val="0"/>
        <w:rPr>
          <w:ins w:id="545" w:author="Daniel Serna" w:date="2018-12-02T20:51:00Z"/>
          <w:rFonts w:ascii="Consolas" w:hAnsi="Consolas" w:cs="Consolas"/>
          <w:color w:val="000000"/>
          <w:sz w:val="19"/>
          <w:szCs w:val="19"/>
        </w:rPr>
      </w:pPr>
      <w:ins w:id="546"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WriteStockDataToDatabase</w:t>
        </w:r>
        <w:proofErr w:type="spellEnd"/>
        <w:r>
          <w:rPr>
            <w:rFonts w:ascii="Consolas" w:hAnsi="Consolas" w:cs="Consolas"/>
            <w:color w:val="000000"/>
            <w:sz w:val="19"/>
            <w:szCs w:val="19"/>
          </w:rPr>
          <w:t>(List&lt;</w:t>
        </w:r>
        <w:proofErr w:type="spellStart"/>
        <w:r>
          <w:rPr>
            <w:rFonts w:ascii="Consolas" w:hAnsi="Consolas" w:cs="Consolas"/>
            <w:color w:val="000000"/>
            <w:sz w:val="19"/>
            <w:szCs w:val="19"/>
          </w:rPr>
          <w:t>HistoricalDataResponse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stockDataList</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symbol)</w:t>
        </w:r>
      </w:ins>
    </w:p>
    <w:p w14:paraId="09231B71" w14:textId="77777777" w:rsidR="00124EE6" w:rsidRDefault="00124EE6" w:rsidP="00124EE6">
      <w:pPr>
        <w:autoSpaceDE w:val="0"/>
        <w:autoSpaceDN w:val="0"/>
        <w:adjustRightInd w:val="0"/>
        <w:rPr>
          <w:ins w:id="547" w:author="Daniel Serna" w:date="2018-12-02T20:51:00Z"/>
          <w:rFonts w:ascii="Consolas" w:hAnsi="Consolas" w:cs="Consolas"/>
          <w:color w:val="000000"/>
          <w:sz w:val="19"/>
          <w:szCs w:val="19"/>
        </w:rPr>
      </w:pPr>
      <w:ins w:id="548" w:author="Daniel Serna" w:date="2018-12-02T20:51:00Z">
        <w:r>
          <w:rPr>
            <w:rFonts w:ascii="Consolas" w:hAnsi="Consolas" w:cs="Consolas"/>
            <w:color w:val="000000"/>
            <w:sz w:val="19"/>
            <w:szCs w:val="19"/>
          </w:rPr>
          <w:t xml:space="preserve">        {</w:t>
        </w:r>
      </w:ins>
    </w:p>
    <w:p w14:paraId="22E085D6" w14:textId="77777777" w:rsidR="00124EE6" w:rsidRDefault="00124EE6" w:rsidP="00124EE6">
      <w:pPr>
        <w:autoSpaceDE w:val="0"/>
        <w:autoSpaceDN w:val="0"/>
        <w:adjustRightInd w:val="0"/>
        <w:rPr>
          <w:ins w:id="549" w:author="Daniel Serna" w:date="2018-12-02T20:51:00Z"/>
          <w:rFonts w:ascii="Consolas" w:hAnsi="Consolas" w:cs="Consolas"/>
          <w:color w:val="000000"/>
          <w:sz w:val="19"/>
          <w:szCs w:val="19"/>
        </w:rPr>
      </w:pPr>
      <w:ins w:id="550" w:author="Daniel Serna" w:date="2018-12-02T20:51:00Z">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$"Writing </w:t>
        </w:r>
        <w:r>
          <w:rPr>
            <w:rFonts w:ascii="Consolas" w:hAnsi="Consolas" w:cs="Consolas"/>
            <w:color w:val="000000"/>
            <w:sz w:val="19"/>
            <w:szCs w:val="19"/>
          </w:rPr>
          <w:t>{</w:t>
        </w:r>
        <w:proofErr w:type="spellStart"/>
        <w:r>
          <w:rPr>
            <w:rFonts w:ascii="Consolas" w:hAnsi="Consolas" w:cs="Consolas"/>
            <w:color w:val="000000"/>
            <w:sz w:val="19"/>
            <w:szCs w:val="19"/>
          </w:rPr>
          <w:t>stockDataList.Count</w:t>
        </w:r>
        <w:proofErr w:type="spellEnd"/>
        <w:r>
          <w:rPr>
            <w:rFonts w:ascii="Consolas" w:hAnsi="Consolas" w:cs="Consolas"/>
            <w:color w:val="000000"/>
            <w:sz w:val="19"/>
            <w:szCs w:val="19"/>
          </w:rPr>
          <w:t>}</w:t>
        </w:r>
        <w:r>
          <w:rPr>
            <w:rFonts w:ascii="Consolas" w:hAnsi="Consolas" w:cs="Consolas"/>
            <w:color w:val="A31515"/>
            <w:sz w:val="19"/>
            <w:szCs w:val="19"/>
          </w:rPr>
          <w:t xml:space="preserve"> records to the database"</w:t>
        </w:r>
        <w:r>
          <w:rPr>
            <w:rFonts w:ascii="Consolas" w:hAnsi="Consolas" w:cs="Consolas"/>
            <w:color w:val="000000"/>
            <w:sz w:val="19"/>
            <w:szCs w:val="19"/>
          </w:rPr>
          <w:t>);</w:t>
        </w:r>
      </w:ins>
    </w:p>
    <w:p w14:paraId="1A7B16AC" w14:textId="77777777" w:rsidR="00124EE6" w:rsidRDefault="00124EE6" w:rsidP="00124EE6">
      <w:pPr>
        <w:autoSpaceDE w:val="0"/>
        <w:autoSpaceDN w:val="0"/>
        <w:adjustRightInd w:val="0"/>
        <w:rPr>
          <w:ins w:id="551" w:author="Daniel Serna" w:date="2018-12-02T20:51:00Z"/>
          <w:rFonts w:ascii="Consolas" w:hAnsi="Consolas" w:cs="Consolas"/>
          <w:color w:val="000000"/>
          <w:sz w:val="19"/>
          <w:szCs w:val="19"/>
        </w:rPr>
      </w:pPr>
      <w:ins w:id="552" w:author="Daniel Serna" w:date="2018-12-02T20:51:00Z">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counter = </w:t>
        </w:r>
        <w:proofErr w:type="spellStart"/>
        <w:r>
          <w:rPr>
            <w:rFonts w:ascii="Consolas" w:hAnsi="Consolas" w:cs="Consolas"/>
            <w:color w:val="000000"/>
            <w:sz w:val="19"/>
            <w:szCs w:val="19"/>
          </w:rPr>
          <w:t>stockDataList.Count</w:t>
        </w:r>
        <w:proofErr w:type="spellEnd"/>
        <w:r>
          <w:rPr>
            <w:rFonts w:ascii="Consolas" w:hAnsi="Consolas" w:cs="Consolas"/>
            <w:color w:val="000000"/>
            <w:sz w:val="19"/>
            <w:szCs w:val="19"/>
          </w:rPr>
          <w:t>;</w:t>
        </w:r>
      </w:ins>
    </w:p>
    <w:p w14:paraId="7F21733C" w14:textId="77777777" w:rsidR="00124EE6" w:rsidRDefault="00124EE6" w:rsidP="00124EE6">
      <w:pPr>
        <w:autoSpaceDE w:val="0"/>
        <w:autoSpaceDN w:val="0"/>
        <w:adjustRightInd w:val="0"/>
        <w:rPr>
          <w:ins w:id="553" w:author="Daniel Serna" w:date="2018-12-02T20:51:00Z"/>
          <w:rFonts w:ascii="Consolas" w:hAnsi="Consolas" w:cs="Consolas"/>
          <w:color w:val="000000"/>
          <w:sz w:val="19"/>
          <w:szCs w:val="19"/>
        </w:rPr>
      </w:pPr>
      <w:ins w:id="554"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connection = </w:t>
        </w:r>
        <w:r>
          <w:rPr>
            <w:rFonts w:ascii="Consolas" w:hAnsi="Consolas" w:cs="Consolas"/>
            <w:color w:val="0000FF"/>
            <w:sz w:val="19"/>
            <w:szCs w:val="19"/>
          </w:rPr>
          <w:t>new</w:t>
        </w:r>
        <w:r>
          <w:rPr>
            <w:rFonts w:ascii="Consolas" w:hAnsi="Consolas" w:cs="Consolas"/>
            <w:color w:val="000000"/>
            <w:sz w:val="19"/>
            <w:szCs w:val="19"/>
          </w:rPr>
          <w:t xml:space="preserve"> MySqlConnection(ConfigurationManager.ConnectionStrings[</w:t>
        </w:r>
        <w:r>
          <w:rPr>
            <w:rFonts w:ascii="Consolas" w:hAnsi="Consolas" w:cs="Consolas"/>
            <w:color w:val="A31515"/>
            <w:sz w:val="19"/>
            <w:szCs w:val="19"/>
          </w:rPr>
          <w:t>"StockData"</w:t>
        </w:r>
        <w:proofErr w:type="gramStart"/>
        <w:r>
          <w:rPr>
            <w:rFonts w:ascii="Consolas" w:hAnsi="Consolas" w:cs="Consolas"/>
            <w:color w:val="000000"/>
            <w:sz w:val="19"/>
            <w:szCs w:val="19"/>
          </w:rPr>
          <w:t>].ToString</w:t>
        </w:r>
        <w:proofErr w:type="gramEnd"/>
        <w:r>
          <w:rPr>
            <w:rFonts w:ascii="Consolas" w:hAnsi="Consolas" w:cs="Consolas"/>
            <w:color w:val="000000"/>
            <w:sz w:val="19"/>
            <w:szCs w:val="19"/>
          </w:rPr>
          <w:t>()))</w:t>
        </w:r>
      </w:ins>
    </w:p>
    <w:p w14:paraId="414ED230" w14:textId="77777777" w:rsidR="00124EE6" w:rsidRDefault="00124EE6" w:rsidP="00124EE6">
      <w:pPr>
        <w:autoSpaceDE w:val="0"/>
        <w:autoSpaceDN w:val="0"/>
        <w:adjustRightInd w:val="0"/>
        <w:rPr>
          <w:ins w:id="555" w:author="Daniel Serna" w:date="2018-12-02T20:51:00Z"/>
          <w:rFonts w:ascii="Consolas" w:hAnsi="Consolas" w:cs="Consolas"/>
          <w:color w:val="000000"/>
          <w:sz w:val="19"/>
          <w:szCs w:val="19"/>
        </w:rPr>
      </w:pPr>
      <w:ins w:id="556" w:author="Daniel Serna" w:date="2018-12-02T20:51:00Z">
        <w:r>
          <w:rPr>
            <w:rFonts w:ascii="Consolas" w:hAnsi="Consolas" w:cs="Consolas"/>
            <w:color w:val="000000"/>
            <w:sz w:val="19"/>
            <w:szCs w:val="19"/>
          </w:rPr>
          <w:t xml:space="preserve">            {</w:t>
        </w:r>
      </w:ins>
    </w:p>
    <w:p w14:paraId="07E24BFD" w14:textId="77777777" w:rsidR="00124EE6" w:rsidRDefault="00124EE6" w:rsidP="00124EE6">
      <w:pPr>
        <w:autoSpaceDE w:val="0"/>
        <w:autoSpaceDN w:val="0"/>
        <w:adjustRightInd w:val="0"/>
        <w:rPr>
          <w:ins w:id="557" w:author="Daniel Serna" w:date="2018-12-02T20:51:00Z"/>
          <w:rFonts w:ascii="Consolas" w:hAnsi="Consolas" w:cs="Consolas"/>
          <w:color w:val="000000"/>
          <w:sz w:val="19"/>
          <w:szCs w:val="19"/>
        </w:rPr>
      </w:pPr>
      <w:ins w:id="558"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try</w:t>
        </w:r>
      </w:ins>
    </w:p>
    <w:p w14:paraId="0F89E681" w14:textId="77777777" w:rsidR="00124EE6" w:rsidRDefault="00124EE6" w:rsidP="00124EE6">
      <w:pPr>
        <w:autoSpaceDE w:val="0"/>
        <w:autoSpaceDN w:val="0"/>
        <w:adjustRightInd w:val="0"/>
        <w:rPr>
          <w:ins w:id="559" w:author="Daniel Serna" w:date="2018-12-02T20:51:00Z"/>
          <w:rFonts w:ascii="Consolas" w:hAnsi="Consolas" w:cs="Consolas"/>
          <w:color w:val="000000"/>
          <w:sz w:val="19"/>
          <w:szCs w:val="19"/>
        </w:rPr>
      </w:pPr>
      <w:ins w:id="560" w:author="Daniel Serna" w:date="2018-12-02T20:51:00Z">
        <w:r>
          <w:rPr>
            <w:rFonts w:ascii="Consolas" w:hAnsi="Consolas" w:cs="Consolas"/>
            <w:color w:val="000000"/>
            <w:sz w:val="19"/>
            <w:szCs w:val="19"/>
          </w:rPr>
          <w:t xml:space="preserve">                {</w:t>
        </w:r>
      </w:ins>
    </w:p>
    <w:p w14:paraId="385CA22E" w14:textId="77777777" w:rsidR="00124EE6" w:rsidRDefault="00124EE6" w:rsidP="00124EE6">
      <w:pPr>
        <w:autoSpaceDE w:val="0"/>
        <w:autoSpaceDN w:val="0"/>
        <w:adjustRightInd w:val="0"/>
        <w:rPr>
          <w:ins w:id="561" w:author="Daniel Serna" w:date="2018-12-02T20:51:00Z"/>
          <w:rFonts w:ascii="Consolas" w:hAnsi="Consolas" w:cs="Consolas"/>
          <w:color w:val="000000"/>
          <w:sz w:val="19"/>
          <w:szCs w:val="19"/>
        </w:rPr>
      </w:pPr>
      <w:ins w:id="562"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connection.Open</w:t>
        </w:r>
        <w:proofErr w:type="spellEnd"/>
        <w:proofErr w:type="gramEnd"/>
        <w:r>
          <w:rPr>
            <w:rFonts w:ascii="Consolas" w:hAnsi="Consolas" w:cs="Consolas"/>
            <w:color w:val="000000"/>
            <w:sz w:val="19"/>
            <w:szCs w:val="19"/>
          </w:rPr>
          <w:t>();</w:t>
        </w:r>
      </w:ins>
    </w:p>
    <w:p w14:paraId="54C684D8" w14:textId="77777777" w:rsidR="00124EE6" w:rsidRDefault="00124EE6" w:rsidP="00124EE6">
      <w:pPr>
        <w:autoSpaceDE w:val="0"/>
        <w:autoSpaceDN w:val="0"/>
        <w:adjustRightInd w:val="0"/>
        <w:rPr>
          <w:ins w:id="563" w:author="Daniel Serna" w:date="2018-12-02T20:51:00Z"/>
          <w:rFonts w:ascii="Consolas" w:hAnsi="Consolas" w:cs="Consolas"/>
          <w:color w:val="000000"/>
          <w:sz w:val="19"/>
          <w:szCs w:val="19"/>
        </w:rPr>
      </w:pPr>
      <w:ins w:id="564"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stockData</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stockDataList</w:t>
        </w:r>
        <w:proofErr w:type="spellEnd"/>
        <w:r>
          <w:rPr>
            <w:rFonts w:ascii="Consolas" w:hAnsi="Consolas" w:cs="Consolas"/>
            <w:color w:val="000000"/>
            <w:sz w:val="19"/>
            <w:szCs w:val="19"/>
          </w:rPr>
          <w:t>)</w:t>
        </w:r>
      </w:ins>
    </w:p>
    <w:p w14:paraId="5EE32CE8" w14:textId="77777777" w:rsidR="00124EE6" w:rsidRDefault="00124EE6" w:rsidP="00124EE6">
      <w:pPr>
        <w:autoSpaceDE w:val="0"/>
        <w:autoSpaceDN w:val="0"/>
        <w:adjustRightInd w:val="0"/>
        <w:rPr>
          <w:ins w:id="565" w:author="Daniel Serna" w:date="2018-12-02T20:51:00Z"/>
          <w:rFonts w:ascii="Consolas" w:hAnsi="Consolas" w:cs="Consolas"/>
          <w:color w:val="000000"/>
          <w:sz w:val="19"/>
          <w:szCs w:val="19"/>
        </w:rPr>
      </w:pPr>
      <w:ins w:id="566" w:author="Daniel Serna" w:date="2018-12-02T20:51:00Z">
        <w:r>
          <w:rPr>
            <w:rFonts w:ascii="Consolas" w:hAnsi="Consolas" w:cs="Consolas"/>
            <w:color w:val="000000"/>
            <w:sz w:val="19"/>
            <w:szCs w:val="19"/>
          </w:rPr>
          <w:t xml:space="preserve">                    {</w:t>
        </w:r>
      </w:ins>
    </w:p>
    <w:p w14:paraId="4C3EA356" w14:textId="77777777" w:rsidR="00124EE6" w:rsidRDefault="00124EE6" w:rsidP="00124EE6">
      <w:pPr>
        <w:autoSpaceDE w:val="0"/>
        <w:autoSpaceDN w:val="0"/>
        <w:adjustRightInd w:val="0"/>
        <w:rPr>
          <w:ins w:id="567" w:author="Daniel Serna" w:date="2018-12-02T20:51:00Z"/>
          <w:rFonts w:ascii="Consolas" w:hAnsi="Consolas" w:cs="Consolas"/>
          <w:color w:val="000000"/>
          <w:sz w:val="19"/>
          <w:szCs w:val="19"/>
        </w:rPr>
      </w:pPr>
      <w:ins w:id="568" w:author="Daniel Serna" w:date="2018-12-02T20:51:00Z">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MySqlCommand</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usp_InsertStockData</w:t>
        </w:r>
        <w:proofErr w:type="spellEnd"/>
        <w:r>
          <w:rPr>
            <w:rFonts w:ascii="Consolas" w:hAnsi="Consolas" w:cs="Consolas"/>
            <w:color w:val="A31515"/>
            <w:sz w:val="19"/>
            <w:szCs w:val="19"/>
          </w:rPr>
          <w:t>"</w:t>
        </w:r>
        <w:r>
          <w:rPr>
            <w:rFonts w:ascii="Consolas" w:hAnsi="Consolas" w:cs="Consolas"/>
            <w:color w:val="000000"/>
            <w:sz w:val="19"/>
            <w:szCs w:val="19"/>
          </w:rPr>
          <w:t>, connection);</w:t>
        </w:r>
      </w:ins>
    </w:p>
    <w:p w14:paraId="1A0CF907" w14:textId="77777777" w:rsidR="00124EE6" w:rsidRDefault="00124EE6" w:rsidP="00124EE6">
      <w:pPr>
        <w:autoSpaceDE w:val="0"/>
        <w:autoSpaceDN w:val="0"/>
        <w:adjustRightInd w:val="0"/>
        <w:rPr>
          <w:ins w:id="569" w:author="Daniel Serna" w:date="2018-12-02T20:51:00Z"/>
          <w:rFonts w:ascii="Consolas" w:hAnsi="Consolas" w:cs="Consolas"/>
          <w:color w:val="000000"/>
          <w:sz w:val="19"/>
          <w:szCs w:val="19"/>
        </w:rPr>
      </w:pPr>
      <w:ins w:id="570"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command.CommandType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System.Data.CommandType.StoredProcedure</w:t>
        </w:r>
        <w:proofErr w:type="spellEnd"/>
        <w:r>
          <w:rPr>
            <w:rFonts w:ascii="Consolas" w:hAnsi="Consolas" w:cs="Consolas"/>
            <w:color w:val="000000"/>
            <w:sz w:val="19"/>
            <w:szCs w:val="19"/>
          </w:rPr>
          <w:t>;</w:t>
        </w:r>
      </w:ins>
    </w:p>
    <w:p w14:paraId="7EBA52C3" w14:textId="77777777" w:rsidR="00124EE6" w:rsidRDefault="00124EE6" w:rsidP="00124EE6">
      <w:pPr>
        <w:autoSpaceDE w:val="0"/>
        <w:autoSpaceDN w:val="0"/>
        <w:adjustRightInd w:val="0"/>
        <w:rPr>
          <w:ins w:id="571" w:author="Daniel Serna" w:date="2018-12-02T20:51:00Z"/>
          <w:rFonts w:ascii="Consolas" w:hAnsi="Consolas" w:cs="Consolas"/>
          <w:color w:val="000000"/>
          <w:sz w:val="19"/>
          <w:szCs w:val="19"/>
        </w:rPr>
      </w:pPr>
      <w:ins w:id="572"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command.Parameters.AddWithValue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"@Symbol"</w:t>
        </w:r>
        <w:r>
          <w:rPr>
            <w:rFonts w:ascii="Consolas" w:hAnsi="Consolas" w:cs="Consolas"/>
            <w:color w:val="000000"/>
            <w:sz w:val="19"/>
            <w:szCs w:val="19"/>
          </w:rPr>
          <w:t>, symbol);</w:t>
        </w:r>
      </w:ins>
    </w:p>
    <w:p w14:paraId="4D05FF25" w14:textId="77777777" w:rsidR="00124EE6" w:rsidRDefault="00124EE6" w:rsidP="00124EE6">
      <w:pPr>
        <w:autoSpaceDE w:val="0"/>
        <w:autoSpaceDN w:val="0"/>
        <w:adjustRightInd w:val="0"/>
        <w:rPr>
          <w:ins w:id="573" w:author="Daniel Serna" w:date="2018-12-02T20:51:00Z"/>
          <w:rFonts w:ascii="Consolas" w:hAnsi="Consolas" w:cs="Consolas"/>
          <w:color w:val="000000"/>
          <w:sz w:val="19"/>
          <w:szCs w:val="19"/>
        </w:rPr>
      </w:pPr>
      <w:ins w:id="574"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command.Parameters.AddWithValue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"@High"</w:t>
        </w:r>
        <w:r>
          <w:rPr>
            <w:rFonts w:ascii="Consolas" w:hAnsi="Consolas" w:cs="Consolas"/>
            <w:color w:val="000000"/>
            <w:sz w:val="19"/>
            <w:szCs w:val="19"/>
          </w:rPr>
          <w:t xml:space="preserve">, </w:t>
        </w:r>
        <w:proofErr w:type="spellStart"/>
        <w:r>
          <w:rPr>
            <w:rFonts w:ascii="Consolas" w:hAnsi="Consolas" w:cs="Consolas"/>
            <w:color w:val="000000"/>
            <w:sz w:val="19"/>
            <w:szCs w:val="19"/>
          </w:rPr>
          <w:t>stockData.high</w:t>
        </w:r>
        <w:proofErr w:type="spellEnd"/>
        <w:r>
          <w:rPr>
            <w:rFonts w:ascii="Consolas" w:hAnsi="Consolas" w:cs="Consolas"/>
            <w:color w:val="000000"/>
            <w:sz w:val="19"/>
            <w:szCs w:val="19"/>
          </w:rPr>
          <w:t>);</w:t>
        </w:r>
      </w:ins>
    </w:p>
    <w:p w14:paraId="7A1A1577" w14:textId="77777777" w:rsidR="00124EE6" w:rsidRDefault="00124EE6" w:rsidP="00124EE6">
      <w:pPr>
        <w:autoSpaceDE w:val="0"/>
        <w:autoSpaceDN w:val="0"/>
        <w:adjustRightInd w:val="0"/>
        <w:rPr>
          <w:ins w:id="575" w:author="Daniel Serna" w:date="2018-12-02T20:51:00Z"/>
          <w:rFonts w:ascii="Consolas" w:hAnsi="Consolas" w:cs="Consolas"/>
          <w:color w:val="000000"/>
          <w:sz w:val="19"/>
          <w:szCs w:val="19"/>
        </w:rPr>
      </w:pPr>
      <w:ins w:id="576"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command.Parameters.AddWithValue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"@Low"</w:t>
        </w:r>
        <w:r>
          <w:rPr>
            <w:rFonts w:ascii="Consolas" w:hAnsi="Consolas" w:cs="Consolas"/>
            <w:color w:val="000000"/>
            <w:sz w:val="19"/>
            <w:szCs w:val="19"/>
          </w:rPr>
          <w:t xml:space="preserve">, </w:t>
        </w:r>
        <w:proofErr w:type="spellStart"/>
        <w:r>
          <w:rPr>
            <w:rFonts w:ascii="Consolas" w:hAnsi="Consolas" w:cs="Consolas"/>
            <w:color w:val="000000"/>
            <w:sz w:val="19"/>
            <w:szCs w:val="19"/>
          </w:rPr>
          <w:t>stockData.low</w:t>
        </w:r>
        <w:proofErr w:type="spellEnd"/>
        <w:r>
          <w:rPr>
            <w:rFonts w:ascii="Consolas" w:hAnsi="Consolas" w:cs="Consolas"/>
            <w:color w:val="000000"/>
            <w:sz w:val="19"/>
            <w:szCs w:val="19"/>
          </w:rPr>
          <w:t>);</w:t>
        </w:r>
      </w:ins>
    </w:p>
    <w:p w14:paraId="55B66D11" w14:textId="77777777" w:rsidR="00124EE6" w:rsidRDefault="00124EE6" w:rsidP="00124EE6">
      <w:pPr>
        <w:autoSpaceDE w:val="0"/>
        <w:autoSpaceDN w:val="0"/>
        <w:adjustRightInd w:val="0"/>
        <w:rPr>
          <w:ins w:id="577" w:author="Daniel Serna" w:date="2018-12-02T20:51:00Z"/>
          <w:rFonts w:ascii="Consolas" w:hAnsi="Consolas" w:cs="Consolas"/>
          <w:color w:val="000000"/>
          <w:sz w:val="19"/>
          <w:szCs w:val="19"/>
        </w:rPr>
      </w:pPr>
      <w:ins w:id="578"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command.Parameters.AddWithValue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QuoteDate</w:t>
        </w:r>
        <w:proofErr w:type="spellEnd"/>
        <w:r>
          <w:rPr>
            <w:rFonts w:ascii="Consolas" w:hAnsi="Consolas" w:cs="Consolas"/>
            <w:color w:val="A31515"/>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stockData.date</w:t>
        </w:r>
        <w:proofErr w:type="spellEnd"/>
        <w:r>
          <w:rPr>
            <w:rFonts w:ascii="Consolas" w:hAnsi="Consolas" w:cs="Consolas"/>
            <w:color w:val="000000"/>
            <w:sz w:val="19"/>
            <w:szCs w:val="19"/>
          </w:rPr>
          <w:t>);</w:t>
        </w:r>
      </w:ins>
    </w:p>
    <w:p w14:paraId="52830250" w14:textId="77777777" w:rsidR="00124EE6" w:rsidRDefault="00124EE6" w:rsidP="00124EE6">
      <w:pPr>
        <w:autoSpaceDE w:val="0"/>
        <w:autoSpaceDN w:val="0"/>
        <w:adjustRightInd w:val="0"/>
        <w:rPr>
          <w:ins w:id="579" w:author="Daniel Serna" w:date="2018-12-02T20:51:00Z"/>
          <w:rFonts w:ascii="Consolas" w:hAnsi="Consolas" w:cs="Consolas"/>
          <w:color w:val="000000"/>
          <w:sz w:val="19"/>
          <w:szCs w:val="19"/>
        </w:rPr>
      </w:pPr>
      <w:ins w:id="580"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command.Parameters.AddWithValue</w:t>
        </w:r>
        <w:proofErr w:type="spellEnd"/>
        <w:proofErr w:type="gramEnd"/>
        <w:r>
          <w:rPr>
            <w:rFonts w:ascii="Consolas" w:hAnsi="Consolas" w:cs="Consolas"/>
            <w:color w:val="000000"/>
            <w:sz w:val="19"/>
            <w:szCs w:val="19"/>
          </w:rPr>
          <w:t>(</w:t>
        </w:r>
        <w:r>
          <w:rPr>
            <w:rFonts w:ascii="Consolas" w:hAnsi="Consolas" w:cs="Consolas"/>
            <w:color w:val="A31515"/>
            <w:sz w:val="19"/>
            <w:szCs w:val="19"/>
          </w:rPr>
          <w:t>"@Close"</w:t>
        </w:r>
        <w:r>
          <w:rPr>
            <w:rFonts w:ascii="Consolas" w:hAnsi="Consolas" w:cs="Consolas"/>
            <w:color w:val="000000"/>
            <w:sz w:val="19"/>
            <w:szCs w:val="19"/>
          </w:rPr>
          <w:t xml:space="preserve">, </w:t>
        </w:r>
        <w:proofErr w:type="spellStart"/>
        <w:r>
          <w:rPr>
            <w:rFonts w:ascii="Consolas" w:hAnsi="Consolas" w:cs="Consolas"/>
            <w:color w:val="000000"/>
            <w:sz w:val="19"/>
            <w:szCs w:val="19"/>
          </w:rPr>
          <w:t>stockData.close</w:t>
        </w:r>
        <w:proofErr w:type="spellEnd"/>
        <w:r>
          <w:rPr>
            <w:rFonts w:ascii="Consolas" w:hAnsi="Consolas" w:cs="Consolas"/>
            <w:color w:val="000000"/>
            <w:sz w:val="19"/>
            <w:szCs w:val="19"/>
          </w:rPr>
          <w:t>);</w:t>
        </w:r>
      </w:ins>
    </w:p>
    <w:p w14:paraId="06FC8870" w14:textId="77777777" w:rsidR="00124EE6" w:rsidRDefault="00124EE6" w:rsidP="00124EE6">
      <w:pPr>
        <w:autoSpaceDE w:val="0"/>
        <w:autoSpaceDN w:val="0"/>
        <w:adjustRightInd w:val="0"/>
        <w:rPr>
          <w:ins w:id="581" w:author="Daniel Serna" w:date="2018-12-02T20:51:00Z"/>
          <w:rFonts w:ascii="Consolas" w:hAnsi="Consolas" w:cs="Consolas"/>
          <w:color w:val="000000"/>
          <w:sz w:val="19"/>
          <w:szCs w:val="19"/>
        </w:rPr>
      </w:pPr>
      <w:ins w:id="582" w:author="Daniel Serna" w:date="2018-12-02T20:51:00Z">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command.ExecuteNonQuery</w:t>
        </w:r>
        <w:proofErr w:type="spellEnd"/>
        <w:proofErr w:type="gramEnd"/>
        <w:r>
          <w:rPr>
            <w:rFonts w:ascii="Consolas" w:hAnsi="Consolas" w:cs="Consolas"/>
            <w:color w:val="000000"/>
            <w:sz w:val="19"/>
            <w:szCs w:val="19"/>
          </w:rPr>
          <w:t>();</w:t>
        </w:r>
      </w:ins>
    </w:p>
    <w:p w14:paraId="210AEE35" w14:textId="77777777" w:rsidR="00124EE6" w:rsidRDefault="00124EE6" w:rsidP="00124EE6">
      <w:pPr>
        <w:autoSpaceDE w:val="0"/>
        <w:autoSpaceDN w:val="0"/>
        <w:adjustRightInd w:val="0"/>
        <w:rPr>
          <w:ins w:id="583" w:author="Daniel Serna" w:date="2018-12-02T20:51:00Z"/>
          <w:rFonts w:ascii="Consolas" w:hAnsi="Consolas" w:cs="Consolas"/>
          <w:color w:val="000000"/>
          <w:sz w:val="19"/>
          <w:szCs w:val="19"/>
        </w:rPr>
      </w:pPr>
      <w:ins w:id="584" w:author="Daniel Serna" w:date="2018-12-02T20:51:00Z">
        <w:r>
          <w:rPr>
            <w:rFonts w:ascii="Consolas" w:hAnsi="Consolas" w:cs="Consolas"/>
            <w:color w:val="000000"/>
            <w:sz w:val="19"/>
            <w:szCs w:val="19"/>
          </w:rPr>
          <w:t xml:space="preserve">                        counter--;</w:t>
        </w:r>
      </w:ins>
    </w:p>
    <w:p w14:paraId="3B611F9A" w14:textId="77777777" w:rsidR="00124EE6" w:rsidRDefault="00124EE6" w:rsidP="00124EE6">
      <w:pPr>
        <w:autoSpaceDE w:val="0"/>
        <w:autoSpaceDN w:val="0"/>
        <w:adjustRightInd w:val="0"/>
        <w:rPr>
          <w:ins w:id="585" w:author="Daniel Serna" w:date="2018-12-02T20:51:00Z"/>
          <w:rFonts w:ascii="Consolas" w:hAnsi="Consolas" w:cs="Consolas"/>
          <w:color w:val="000000"/>
          <w:sz w:val="19"/>
          <w:szCs w:val="19"/>
        </w:rPr>
      </w:pPr>
      <w:ins w:id="586"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(counter % 100 == 0)</w:t>
        </w:r>
      </w:ins>
    </w:p>
    <w:p w14:paraId="18062134" w14:textId="77777777" w:rsidR="00124EE6" w:rsidRDefault="00124EE6" w:rsidP="00124EE6">
      <w:pPr>
        <w:autoSpaceDE w:val="0"/>
        <w:autoSpaceDN w:val="0"/>
        <w:adjustRightInd w:val="0"/>
        <w:rPr>
          <w:ins w:id="587" w:author="Daniel Serna" w:date="2018-12-02T20:51:00Z"/>
          <w:rFonts w:ascii="Consolas" w:hAnsi="Consolas" w:cs="Consolas"/>
          <w:color w:val="000000"/>
          <w:sz w:val="19"/>
          <w:szCs w:val="19"/>
        </w:rPr>
      </w:pPr>
      <w:ins w:id="588" w:author="Daniel Serna" w:date="2018-12-02T20:51:00Z">
        <w:r>
          <w:rPr>
            <w:rFonts w:ascii="Consolas" w:hAnsi="Consolas" w:cs="Consolas"/>
            <w:color w:val="000000"/>
            <w:sz w:val="19"/>
            <w:szCs w:val="19"/>
          </w:rPr>
          <w:t xml:space="preserve">                        {</w:t>
        </w:r>
      </w:ins>
    </w:p>
    <w:p w14:paraId="3E347B97" w14:textId="77777777" w:rsidR="00124EE6" w:rsidRDefault="00124EE6" w:rsidP="00124EE6">
      <w:pPr>
        <w:autoSpaceDE w:val="0"/>
        <w:autoSpaceDN w:val="0"/>
        <w:adjustRightInd w:val="0"/>
        <w:rPr>
          <w:ins w:id="589" w:author="Daniel Serna" w:date="2018-12-02T20:51:00Z"/>
          <w:rFonts w:ascii="Consolas" w:hAnsi="Consolas" w:cs="Consolas"/>
          <w:color w:val="000000"/>
          <w:sz w:val="19"/>
          <w:szCs w:val="19"/>
        </w:rPr>
      </w:pPr>
      <w:ins w:id="590" w:author="Daniel Serna" w:date="2018-12-02T20:51:00Z">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{counter}</w:t>
        </w:r>
        <w:r>
          <w:rPr>
            <w:rFonts w:ascii="Consolas" w:hAnsi="Consolas" w:cs="Consolas"/>
            <w:color w:val="A31515"/>
            <w:sz w:val="19"/>
            <w:szCs w:val="19"/>
          </w:rPr>
          <w:t xml:space="preserve"> records remaining."</w:t>
        </w:r>
        <w:r>
          <w:rPr>
            <w:rFonts w:ascii="Consolas" w:hAnsi="Consolas" w:cs="Consolas"/>
            <w:color w:val="000000"/>
            <w:sz w:val="19"/>
            <w:szCs w:val="19"/>
          </w:rPr>
          <w:t>);</w:t>
        </w:r>
      </w:ins>
    </w:p>
    <w:p w14:paraId="7E76366E" w14:textId="77777777" w:rsidR="00124EE6" w:rsidRDefault="00124EE6" w:rsidP="00124EE6">
      <w:pPr>
        <w:autoSpaceDE w:val="0"/>
        <w:autoSpaceDN w:val="0"/>
        <w:adjustRightInd w:val="0"/>
        <w:rPr>
          <w:ins w:id="591" w:author="Daniel Serna" w:date="2018-12-02T20:51:00Z"/>
          <w:rFonts w:ascii="Consolas" w:hAnsi="Consolas" w:cs="Consolas"/>
          <w:color w:val="000000"/>
          <w:sz w:val="19"/>
          <w:szCs w:val="19"/>
        </w:rPr>
      </w:pPr>
      <w:ins w:id="592" w:author="Daniel Serna" w:date="2018-12-02T20:51:00Z">
        <w:r>
          <w:rPr>
            <w:rFonts w:ascii="Consolas" w:hAnsi="Consolas" w:cs="Consolas"/>
            <w:color w:val="000000"/>
            <w:sz w:val="19"/>
            <w:szCs w:val="19"/>
          </w:rPr>
          <w:t xml:space="preserve">                        }</w:t>
        </w:r>
      </w:ins>
    </w:p>
    <w:p w14:paraId="18130D5A" w14:textId="77777777" w:rsidR="00124EE6" w:rsidRDefault="00124EE6" w:rsidP="00124EE6">
      <w:pPr>
        <w:autoSpaceDE w:val="0"/>
        <w:autoSpaceDN w:val="0"/>
        <w:adjustRightInd w:val="0"/>
        <w:rPr>
          <w:ins w:id="593" w:author="Daniel Serna" w:date="2018-12-02T20:51:00Z"/>
          <w:rFonts w:ascii="Consolas" w:hAnsi="Consolas" w:cs="Consolas"/>
          <w:color w:val="000000"/>
          <w:sz w:val="19"/>
          <w:szCs w:val="19"/>
        </w:rPr>
      </w:pPr>
      <w:ins w:id="594" w:author="Daniel Serna" w:date="2018-12-02T20:51:00Z">
        <w:r>
          <w:rPr>
            <w:rFonts w:ascii="Consolas" w:hAnsi="Consolas" w:cs="Consolas"/>
            <w:color w:val="000000"/>
            <w:sz w:val="19"/>
            <w:szCs w:val="19"/>
          </w:rPr>
          <w:t xml:space="preserve">                    }</w:t>
        </w:r>
      </w:ins>
    </w:p>
    <w:p w14:paraId="2DF4050C" w14:textId="77777777" w:rsidR="00124EE6" w:rsidRDefault="00124EE6" w:rsidP="00124EE6">
      <w:pPr>
        <w:autoSpaceDE w:val="0"/>
        <w:autoSpaceDN w:val="0"/>
        <w:adjustRightInd w:val="0"/>
        <w:rPr>
          <w:ins w:id="595" w:author="Daniel Serna" w:date="2018-12-02T20:51:00Z"/>
          <w:rFonts w:ascii="Consolas" w:hAnsi="Consolas" w:cs="Consolas"/>
          <w:color w:val="000000"/>
          <w:sz w:val="19"/>
          <w:szCs w:val="19"/>
        </w:rPr>
      </w:pPr>
      <w:ins w:id="596" w:author="Daniel Serna" w:date="2018-12-02T20:51:00Z">
        <w:r>
          <w:rPr>
            <w:rFonts w:ascii="Consolas" w:hAnsi="Consolas" w:cs="Consolas"/>
            <w:color w:val="000000"/>
            <w:sz w:val="19"/>
            <w:szCs w:val="19"/>
          </w:rPr>
          <w:t xml:space="preserve">                }</w:t>
        </w:r>
      </w:ins>
    </w:p>
    <w:p w14:paraId="05725E8D" w14:textId="77777777" w:rsidR="00124EE6" w:rsidRDefault="00124EE6" w:rsidP="00124EE6">
      <w:pPr>
        <w:autoSpaceDE w:val="0"/>
        <w:autoSpaceDN w:val="0"/>
        <w:adjustRightInd w:val="0"/>
        <w:rPr>
          <w:ins w:id="597" w:author="Daniel Serna" w:date="2018-12-02T20:51:00Z"/>
          <w:rFonts w:ascii="Consolas" w:hAnsi="Consolas" w:cs="Consolas"/>
          <w:color w:val="000000"/>
          <w:sz w:val="19"/>
          <w:szCs w:val="19"/>
        </w:rPr>
      </w:pPr>
      <w:ins w:id="598" w:author="Daniel Serna" w:date="2018-12-02T20:51:00Z">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ins>
    </w:p>
    <w:p w14:paraId="0FA1FBC0" w14:textId="77777777" w:rsidR="00124EE6" w:rsidRDefault="00124EE6" w:rsidP="00124EE6">
      <w:pPr>
        <w:autoSpaceDE w:val="0"/>
        <w:autoSpaceDN w:val="0"/>
        <w:adjustRightInd w:val="0"/>
        <w:rPr>
          <w:ins w:id="599" w:author="Daniel Serna" w:date="2018-12-02T20:51:00Z"/>
          <w:rFonts w:ascii="Consolas" w:hAnsi="Consolas" w:cs="Consolas"/>
          <w:color w:val="000000"/>
          <w:sz w:val="19"/>
          <w:szCs w:val="19"/>
        </w:rPr>
      </w:pPr>
      <w:ins w:id="600" w:author="Daniel Serna" w:date="2018-12-02T20:51:00Z">
        <w:r>
          <w:rPr>
            <w:rFonts w:ascii="Consolas" w:hAnsi="Consolas" w:cs="Consolas"/>
            <w:color w:val="000000"/>
            <w:sz w:val="19"/>
            <w:szCs w:val="19"/>
          </w:rPr>
          <w:t xml:space="preserve">                {</w:t>
        </w:r>
      </w:ins>
    </w:p>
    <w:p w14:paraId="5443B4E3" w14:textId="77777777" w:rsidR="00124EE6" w:rsidRDefault="00124EE6" w:rsidP="00124EE6">
      <w:pPr>
        <w:autoSpaceDE w:val="0"/>
        <w:autoSpaceDN w:val="0"/>
        <w:adjustRightInd w:val="0"/>
        <w:rPr>
          <w:ins w:id="601" w:author="Daniel Serna" w:date="2018-12-02T20:51:00Z"/>
          <w:rFonts w:ascii="Consolas" w:hAnsi="Consolas" w:cs="Consolas"/>
          <w:color w:val="000000"/>
          <w:sz w:val="19"/>
          <w:szCs w:val="19"/>
        </w:rPr>
      </w:pPr>
      <w:ins w:id="602" w:author="Daniel Serna" w:date="2018-12-02T20:51:00Z">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$"Error writing stock data to database. </w:t>
        </w:r>
        <w:proofErr w:type="gramStart"/>
        <w:r>
          <w:rPr>
            <w:rFonts w:ascii="Consolas" w:hAnsi="Consolas" w:cs="Consolas"/>
            <w:color w:val="A31515"/>
            <w:sz w:val="19"/>
            <w:szCs w:val="19"/>
          </w:rPr>
          <w:t>Message:</w:t>
        </w:r>
        <w:r>
          <w:rPr>
            <w:rFonts w:ascii="Consolas" w:hAnsi="Consolas" w:cs="Consolas"/>
            <w:color w:val="000000"/>
            <w:sz w:val="19"/>
            <w:szCs w:val="19"/>
          </w:rPr>
          <w:t>{</w:t>
        </w:r>
        <w:proofErr w:type="spellStart"/>
        <w:proofErr w:type="gramEnd"/>
        <w:r>
          <w:rPr>
            <w:rFonts w:ascii="Consolas" w:hAnsi="Consolas" w:cs="Consolas"/>
            <w:color w:val="000000"/>
            <w:sz w:val="19"/>
            <w:szCs w:val="19"/>
          </w:rPr>
          <w:t>ex.Message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ins>
    </w:p>
    <w:p w14:paraId="447F54E3" w14:textId="77777777" w:rsidR="00124EE6" w:rsidRDefault="00124EE6" w:rsidP="00124EE6">
      <w:pPr>
        <w:autoSpaceDE w:val="0"/>
        <w:autoSpaceDN w:val="0"/>
        <w:adjustRightInd w:val="0"/>
        <w:rPr>
          <w:ins w:id="603" w:author="Daniel Serna" w:date="2018-12-02T20:51:00Z"/>
          <w:rFonts w:ascii="Consolas" w:hAnsi="Consolas" w:cs="Consolas"/>
          <w:color w:val="000000"/>
          <w:sz w:val="19"/>
          <w:szCs w:val="19"/>
        </w:rPr>
      </w:pPr>
      <w:ins w:id="604" w:author="Daniel Serna" w:date="2018-12-02T20:51:00Z">
        <w:r>
          <w:rPr>
            <w:rFonts w:ascii="Consolas" w:hAnsi="Consolas" w:cs="Consolas"/>
            <w:color w:val="000000"/>
            <w:sz w:val="19"/>
            <w:szCs w:val="19"/>
          </w:rPr>
          <w:t xml:space="preserve">                }</w:t>
        </w:r>
      </w:ins>
    </w:p>
    <w:p w14:paraId="63E85BEF" w14:textId="77777777" w:rsidR="00124EE6" w:rsidRDefault="00124EE6" w:rsidP="00124EE6">
      <w:pPr>
        <w:autoSpaceDE w:val="0"/>
        <w:autoSpaceDN w:val="0"/>
        <w:adjustRightInd w:val="0"/>
        <w:rPr>
          <w:ins w:id="605" w:author="Daniel Serna" w:date="2018-12-02T20:51:00Z"/>
          <w:rFonts w:ascii="Consolas" w:hAnsi="Consolas" w:cs="Consolas"/>
          <w:color w:val="000000"/>
          <w:sz w:val="19"/>
          <w:szCs w:val="19"/>
        </w:rPr>
      </w:pPr>
      <w:ins w:id="606" w:author="Daniel Serna" w:date="2018-12-02T20:51:00Z">
        <w:r>
          <w:rPr>
            <w:rFonts w:ascii="Consolas" w:hAnsi="Consolas" w:cs="Consolas"/>
            <w:color w:val="000000"/>
            <w:sz w:val="19"/>
            <w:szCs w:val="19"/>
          </w:rPr>
          <w:t xml:space="preserve">            }</w:t>
        </w:r>
      </w:ins>
    </w:p>
    <w:p w14:paraId="641BC700" w14:textId="77777777" w:rsidR="00124EE6" w:rsidRDefault="00124EE6" w:rsidP="00124EE6">
      <w:pPr>
        <w:autoSpaceDE w:val="0"/>
        <w:autoSpaceDN w:val="0"/>
        <w:adjustRightInd w:val="0"/>
        <w:rPr>
          <w:ins w:id="607" w:author="Daniel Serna" w:date="2018-12-02T20:51:00Z"/>
          <w:rFonts w:ascii="Consolas" w:hAnsi="Consolas" w:cs="Consolas"/>
          <w:color w:val="000000"/>
          <w:sz w:val="19"/>
          <w:szCs w:val="19"/>
        </w:rPr>
      </w:pPr>
      <w:ins w:id="608" w:author="Daniel Serna" w:date="2018-12-02T20:51:00Z">
        <w:r>
          <w:rPr>
            <w:rFonts w:ascii="Consolas" w:hAnsi="Consolas" w:cs="Consolas"/>
            <w:color w:val="000000"/>
            <w:sz w:val="19"/>
            <w:szCs w:val="19"/>
          </w:rPr>
          <w:t xml:space="preserve">        }</w:t>
        </w:r>
      </w:ins>
    </w:p>
    <w:p w14:paraId="18AE296A" w14:textId="77777777" w:rsidR="00124EE6" w:rsidRDefault="00124EE6" w:rsidP="00124EE6">
      <w:pPr>
        <w:autoSpaceDE w:val="0"/>
        <w:autoSpaceDN w:val="0"/>
        <w:adjustRightInd w:val="0"/>
        <w:rPr>
          <w:ins w:id="609" w:author="Daniel Serna" w:date="2018-12-02T20:51:00Z"/>
          <w:rFonts w:ascii="Consolas" w:hAnsi="Consolas" w:cs="Consolas"/>
          <w:color w:val="000000"/>
          <w:sz w:val="19"/>
          <w:szCs w:val="19"/>
        </w:rPr>
      </w:pPr>
      <w:ins w:id="610" w:author="Daniel Serna" w:date="2018-12-02T20:51:00Z">
        <w:r>
          <w:rPr>
            <w:rFonts w:ascii="Consolas" w:hAnsi="Consolas" w:cs="Consolas"/>
            <w:color w:val="000000"/>
            <w:sz w:val="19"/>
            <w:szCs w:val="19"/>
          </w:rPr>
          <w:t xml:space="preserve">    }</w:t>
        </w:r>
      </w:ins>
    </w:p>
    <w:p w14:paraId="6C7775E3" w14:textId="77777777" w:rsidR="00124EE6" w:rsidRDefault="00124EE6" w:rsidP="00124EE6">
      <w:pPr>
        <w:autoSpaceDE w:val="0"/>
        <w:autoSpaceDN w:val="0"/>
        <w:adjustRightInd w:val="0"/>
        <w:rPr>
          <w:ins w:id="611" w:author="Daniel Serna" w:date="2018-12-02T20:51:00Z"/>
          <w:rFonts w:ascii="Consolas" w:hAnsi="Consolas" w:cs="Consolas"/>
          <w:color w:val="000000"/>
          <w:sz w:val="19"/>
          <w:szCs w:val="19"/>
        </w:rPr>
      </w:pPr>
      <w:ins w:id="612" w:author="Daniel Serna" w:date="2018-12-02T20:51:00Z">
        <w:r>
          <w:rPr>
            <w:rFonts w:ascii="Consolas" w:hAnsi="Consolas" w:cs="Consolas"/>
            <w:color w:val="000000"/>
            <w:sz w:val="19"/>
            <w:szCs w:val="19"/>
          </w:rPr>
          <w:t>}</w:t>
        </w:r>
      </w:ins>
    </w:p>
    <w:p w14:paraId="61CD4C85" w14:textId="3DF27003" w:rsidR="004A15DE" w:rsidRPr="00DC52CC" w:rsidDel="00124EE6" w:rsidRDefault="00124EE6" w:rsidP="00124EE6">
      <w:pPr>
        <w:autoSpaceDE w:val="0"/>
        <w:autoSpaceDN w:val="0"/>
        <w:adjustRightInd w:val="0"/>
        <w:rPr>
          <w:del w:id="613" w:author="Daniel Serna" w:date="2018-12-02T20:51:00Z"/>
          <w:rFonts w:ascii="Consolas" w:hAnsi="Consolas" w:cs="Consolas"/>
          <w:color w:val="000000"/>
          <w:sz w:val="19"/>
          <w:szCs w:val="19"/>
        </w:rPr>
      </w:pPr>
      <w:ins w:id="614" w:author="Daniel Serna" w:date="2018-12-02T20:51:00Z">
        <w:r w:rsidRPr="00DC52CC" w:rsidDel="00124EE6">
          <w:rPr>
            <w:rFonts w:ascii="Consolas" w:hAnsi="Consolas" w:cs="Consolas"/>
            <w:color w:val="0000FF"/>
            <w:sz w:val="19"/>
            <w:szCs w:val="19"/>
          </w:rPr>
          <w:t xml:space="preserve"> </w:t>
        </w:r>
      </w:ins>
      <w:del w:id="615" w:author="Daniel Serna" w:date="2018-12-02T20:51:00Z">
        <w:r w:rsidR="004A15DE" w:rsidRPr="00DC52CC" w:rsidDel="00124EE6">
          <w:rPr>
            <w:rFonts w:ascii="Consolas" w:hAnsi="Consolas" w:cs="Consolas"/>
            <w:color w:val="0000FF"/>
            <w:sz w:val="19"/>
            <w:szCs w:val="19"/>
          </w:rPr>
          <w:delText>using</w:delText>
        </w:r>
        <w:r w:rsidR="004A15DE" w:rsidRPr="00DC52CC" w:rsidDel="00124EE6">
          <w:rPr>
            <w:rFonts w:ascii="Consolas" w:hAnsi="Consolas" w:cs="Consolas"/>
            <w:color w:val="000000"/>
            <w:sz w:val="19"/>
            <w:szCs w:val="19"/>
          </w:rPr>
          <w:delText xml:space="preserve"> System;</w:delText>
        </w:r>
      </w:del>
    </w:p>
    <w:p w14:paraId="1BFD67E8" w14:textId="67915E2B" w:rsidR="004A15DE" w:rsidRPr="00DC52CC" w:rsidDel="00124EE6" w:rsidRDefault="004A15DE" w:rsidP="004A15DE">
      <w:pPr>
        <w:autoSpaceDE w:val="0"/>
        <w:autoSpaceDN w:val="0"/>
        <w:adjustRightInd w:val="0"/>
        <w:rPr>
          <w:del w:id="616" w:author="Daniel Serna" w:date="2018-12-02T20:51:00Z"/>
          <w:rFonts w:ascii="Consolas" w:hAnsi="Consolas" w:cs="Consolas"/>
          <w:color w:val="000000"/>
          <w:sz w:val="19"/>
          <w:szCs w:val="19"/>
        </w:rPr>
      </w:pPr>
      <w:del w:id="617" w:author="Daniel Serna" w:date="2018-12-02T20:51:00Z">
        <w:r w:rsidRPr="00DC52CC" w:rsidDel="00124EE6">
          <w:rPr>
            <w:rFonts w:ascii="Consolas" w:hAnsi="Consolas" w:cs="Consolas"/>
            <w:color w:val="0000FF"/>
            <w:sz w:val="19"/>
            <w:szCs w:val="19"/>
          </w:rPr>
          <w:delText>using</w:delText>
        </w:r>
        <w:r w:rsidRPr="00DC52CC" w:rsidDel="00124EE6">
          <w:rPr>
            <w:rFonts w:ascii="Consolas" w:hAnsi="Consolas" w:cs="Consolas"/>
            <w:color w:val="000000"/>
            <w:sz w:val="19"/>
            <w:szCs w:val="19"/>
          </w:rPr>
          <w:delText xml:space="preserve"> System.Collections.Generic;</w:delText>
        </w:r>
      </w:del>
    </w:p>
    <w:p w14:paraId="6387DDBC" w14:textId="218F1EA7" w:rsidR="004A15DE" w:rsidRPr="00DC52CC" w:rsidDel="00124EE6" w:rsidRDefault="004A15DE" w:rsidP="004A15DE">
      <w:pPr>
        <w:autoSpaceDE w:val="0"/>
        <w:autoSpaceDN w:val="0"/>
        <w:adjustRightInd w:val="0"/>
        <w:rPr>
          <w:del w:id="618" w:author="Daniel Serna" w:date="2018-12-02T20:51:00Z"/>
          <w:rFonts w:ascii="Consolas" w:hAnsi="Consolas" w:cs="Consolas"/>
          <w:color w:val="000000"/>
          <w:sz w:val="19"/>
          <w:szCs w:val="19"/>
        </w:rPr>
      </w:pPr>
      <w:del w:id="619" w:author="Daniel Serna" w:date="2018-12-02T20:51:00Z">
        <w:r w:rsidRPr="00DC52CC" w:rsidDel="00124EE6">
          <w:rPr>
            <w:rFonts w:ascii="Consolas" w:hAnsi="Consolas" w:cs="Consolas"/>
            <w:color w:val="0000FF"/>
            <w:sz w:val="19"/>
            <w:szCs w:val="19"/>
          </w:rPr>
          <w:delText>using</w:delText>
        </w:r>
        <w:r w:rsidRPr="00DC52CC" w:rsidDel="00124EE6">
          <w:rPr>
            <w:rFonts w:ascii="Consolas" w:hAnsi="Consolas" w:cs="Consolas"/>
            <w:color w:val="000000"/>
            <w:sz w:val="19"/>
            <w:szCs w:val="19"/>
          </w:rPr>
          <w:delText xml:space="preserve"> System.Linq;</w:delText>
        </w:r>
      </w:del>
    </w:p>
    <w:p w14:paraId="6E5266D0" w14:textId="6D893470" w:rsidR="004A15DE" w:rsidRPr="00DC52CC" w:rsidDel="00124EE6" w:rsidRDefault="004A15DE" w:rsidP="004A15DE">
      <w:pPr>
        <w:autoSpaceDE w:val="0"/>
        <w:autoSpaceDN w:val="0"/>
        <w:adjustRightInd w:val="0"/>
        <w:rPr>
          <w:del w:id="620" w:author="Daniel Serna" w:date="2018-12-02T20:51:00Z"/>
          <w:rFonts w:ascii="Consolas" w:hAnsi="Consolas" w:cs="Consolas"/>
          <w:color w:val="000000"/>
          <w:sz w:val="19"/>
          <w:szCs w:val="19"/>
        </w:rPr>
      </w:pPr>
      <w:del w:id="621" w:author="Daniel Serna" w:date="2018-12-02T20:51:00Z">
        <w:r w:rsidRPr="00DC52CC" w:rsidDel="00124EE6">
          <w:rPr>
            <w:rFonts w:ascii="Consolas" w:hAnsi="Consolas" w:cs="Consolas"/>
            <w:color w:val="0000FF"/>
            <w:sz w:val="19"/>
            <w:szCs w:val="19"/>
          </w:rPr>
          <w:delText>using</w:delText>
        </w:r>
        <w:r w:rsidRPr="00DC52CC" w:rsidDel="00124EE6">
          <w:rPr>
            <w:rFonts w:ascii="Consolas" w:hAnsi="Consolas" w:cs="Consolas"/>
            <w:color w:val="000000"/>
            <w:sz w:val="19"/>
            <w:szCs w:val="19"/>
          </w:rPr>
          <w:delText xml:space="preserve"> System.Net.Http;</w:delText>
        </w:r>
      </w:del>
    </w:p>
    <w:p w14:paraId="6A3F1A84" w14:textId="3E61AC16" w:rsidR="004A15DE" w:rsidRPr="00DC52CC" w:rsidDel="00124EE6" w:rsidRDefault="004A15DE" w:rsidP="004A15DE">
      <w:pPr>
        <w:autoSpaceDE w:val="0"/>
        <w:autoSpaceDN w:val="0"/>
        <w:adjustRightInd w:val="0"/>
        <w:rPr>
          <w:del w:id="622" w:author="Daniel Serna" w:date="2018-12-02T20:51:00Z"/>
          <w:rFonts w:ascii="Consolas" w:hAnsi="Consolas" w:cs="Consolas"/>
          <w:color w:val="000000"/>
          <w:sz w:val="19"/>
          <w:szCs w:val="19"/>
        </w:rPr>
      </w:pPr>
      <w:del w:id="623" w:author="Daniel Serna" w:date="2018-12-02T20:51:00Z">
        <w:r w:rsidRPr="00DC52CC" w:rsidDel="00124EE6">
          <w:rPr>
            <w:rFonts w:ascii="Consolas" w:hAnsi="Consolas" w:cs="Consolas"/>
            <w:color w:val="0000FF"/>
            <w:sz w:val="19"/>
            <w:szCs w:val="19"/>
          </w:rPr>
          <w:delText>using</w:delText>
        </w:r>
        <w:r w:rsidRPr="00DC52CC" w:rsidDel="00124EE6">
          <w:rPr>
            <w:rFonts w:ascii="Consolas" w:hAnsi="Consolas" w:cs="Consolas"/>
            <w:color w:val="000000"/>
            <w:sz w:val="19"/>
            <w:szCs w:val="19"/>
          </w:rPr>
          <w:delText xml:space="preserve"> System.Text;</w:delText>
        </w:r>
      </w:del>
    </w:p>
    <w:p w14:paraId="11E93BF5" w14:textId="7D25C6CD" w:rsidR="004A15DE" w:rsidRPr="00DC52CC" w:rsidDel="00124EE6" w:rsidRDefault="004A15DE" w:rsidP="004A15DE">
      <w:pPr>
        <w:autoSpaceDE w:val="0"/>
        <w:autoSpaceDN w:val="0"/>
        <w:adjustRightInd w:val="0"/>
        <w:rPr>
          <w:del w:id="624" w:author="Daniel Serna" w:date="2018-12-02T20:51:00Z"/>
          <w:rFonts w:ascii="Consolas" w:hAnsi="Consolas" w:cs="Consolas"/>
          <w:color w:val="000000"/>
          <w:sz w:val="19"/>
          <w:szCs w:val="19"/>
        </w:rPr>
      </w:pPr>
      <w:del w:id="625" w:author="Daniel Serna" w:date="2018-12-02T20:51:00Z">
        <w:r w:rsidRPr="00DC52CC" w:rsidDel="00124EE6">
          <w:rPr>
            <w:rFonts w:ascii="Consolas" w:hAnsi="Consolas" w:cs="Consolas"/>
            <w:color w:val="0000FF"/>
            <w:sz w:val="19"/>
            <w:szCs w:val="19"/>
          </w:rPr>
          <w:delText>using</w:delText>
        </w:r>
        <w:r w:rsidRPr="00DC52CC" w:rsidDel="00124EE6">
          <w:rPr>
            <w:rFonts w:ascii="Consolas" w:hAnsi="Consolas" w:cs="Consolas"/>
            <w:color w:val="000000"/>
            <w:sz w:val="19"/>
            <w:szCs w:val="19"/>
          </w:rPr>
          <w:delText xml:space="preserve"> System.Threading.Tasks;</w:delText>
        </w:r>
      </w:del>
    </w:p>
    <w:p w14:paraId="3BADDF1A" w14:textId="7A13CA18" w:rsidR="004A15DE" w:rsidRPr="00DC52CC" w:rsidDel="00124EE6" w:rsidRDefault="004A15DE" w:rsidP="004A15DE">
      <w:pPr>
        <w:autoSpaceDE w:val="0"/>
        <w:autoSpaceDN w:val="0"/>
        <w:adjustRightInd w:val="0"/>
        <w:rPr>
          <w:del w:id="626" w:author="Daniel Serna" w:date="2018-12-02T20:51:00Z"/>
          <w:rFonts w:ascii="Consolas" w:hAnsi="Consolas" w:cs="Consolas"/>
          <w:color w:val="000000"/>
          <w:sz w:val="19"/>
          <w:szCs w:val="19"/>
        </w:rPr>
      </w:pPr>
      <w:del w:id="627" w:author="Daniel Serna" w:date="2018-12-02T20:51:00Z">
        <w:r w:rsidRPr="00DC52CC" w:rsidDel="00124EE6">
          <w:rPr>
            <w:rFonts w:ascii="Consolas" w:hAnsi="Consolas" w:cs="Consolas"/>
            <w:color w:val="0000FF"/>
            <w:sz w:val="19"/>
            <w:szCs w:val="19"/>
          </w:rPr>
          <w:delText>using</w:delText>
        </w:r>
        <w:r w:rsidRPr="00DC52CC" w:rsidDel="00124EE6">
          <w:rPr>
            <w:rFonts w:ascii="Consolas" w:hAnsi="Consolas" w:cs="Consolas"/>
            <w:color w:val="000000"/>
            <w:sz w:val="19"/>
            <w:szCs w:val="19"/>
          </w:rPr>
          <w:delText xml:space="preserve"> Newtonsoft.Json;</w:delText>
        </w:r>
      </w:del>
    </w:p>
    <w:p w14:paraId="1854ABA9" w14:textId="2FCCCEF3" w:rsidR="004A15DE" w:rsidRPr="00DC52CC" w:rsidDel="00124EE6" w:rsidRDefault="004A15DE" w:rsidP="004A15DE">
      <w:pPr>
        <w:autoSpaceDE w:val="0"/>
        <w:autoSpaceDN w:val="0"/>
        <w:adjustRightInd w:val="0"/>
        <w:rPr>
          <w:del w:id="628" w:author="Daniel Serna" w:date="2018-12-02T20:51:00Z"/>
          <w:rFonts w:ascii="Consolas" w:hAnsi="Consolas" w:cs="Consolas"/>
          <w:color w:val="000000"/>
          <w:sz w:val="19"/>
          <w:szCs w:val="19"/>
        </w:rPr>
      </w:pPr>
      <w:del w:id="629" w:author="Daniel Serna" w:date="2018-12-02T20:51:00Z">
        <w:r w:rsidRPr="00DC52CC" w:rsidDel="00124EE6">
          <w:rPr>
            <w:rFonts w:ascii="Consolas" w:hAnsi="Consolas" w:cs="Consolas"/>
            <w:color w:val="0000FF"/>
            <w:sz w:val="19"/>
            <w:szCs w:val="19"/>
          </w:rPr>
          <w:delText>using</w:delText>
        </w:r>
        <w:r w:rsidRPr="00DC52CC" w:rsidDel="00124EE6">
          <w:rPr>
            <w:rFonts w:ascii="Consolas" w:hAnsi="Consolas" w:cs="Consolas"/>
            <w:color w:val="000000"/>
            <w:sz w:val="19"/>
            <w:szCs w:val="19"/>
          </w:rPr>
          <w:delText xml:space="preserve"> RestSharp;</w:delText>
        </w:r>
      </w:del>
    </w:p>
    <w:p w14:paraId="034A2340" w14:textId="451D05EC" w:rsidR="004A15DE" w:rsidRPr="00DC52CC" w:rsidDel="00124EE6" w:rsidRDefault="004A15DE" w:rsidP="004A15DE">
      <w:pPr>
        <w:autoSpaceDE w:val="0"/>
        <w:autoSpaceDN w:val="0"/>
        <w:adjustRightInd w:val="0"/>
        <w:rPr>
          <w:del w:id="630" w:author="Daniel Serna" w:date="2018-12-02T20:51:00Z"/>
          <w:rFonts w:ascii="Consolas" w:hAnsi="Consolas" w:cs="Consolas"/>
          <w:color w:val="000000"/>
          <w:sz w:val="19"/>
          <w:szCs w:val="19"/>
        </w:rPr>
      </w:pPr>
      <w:del w:id="631" w:author="Daniel Serna" w:date="2018-12-02T20:51:00Z">
        <w:r w:rsidRPr="00DC52CC" w:rsidDel="00124EE6">
          <w:rPr>
            <w:rFonts w:ascii="Consolas" w:hAnsi="Consolas" w:cs="Consolas"/>
            <w:color w:val="0000FF"/>
            <w:sz w:val="19"/>
            <w:szCs w:val="19"/>
          </w:rPr>
          <w:delText>using</w:delText>
        </w:r>
        <w:r w:rsidRPr="00DC52CC" w:rsidDel="00124EE6">
          <w:rPr>
            <w:rFonts w:ascii="Consolas" w:hAnsi="Consolas" w:cs="Consolas"/>
            <w:color w:val="000000"/>
            <w:sz w:val="19"/>
            <w:szCs w:val="19"/>
          </w:rPr>
          <w:delText xml:space="preserve"> MySql.Data.MySqlClient;</w:delText>
        </w:r>
      </w:del>
    </w:p>
    <w:p w14:paraId="4E371236" w14:textId="7AD859BF" w:rsidR="004A15DE" w:rsidRPr="00DC52CC" w:rsidDel="00124EE6" w:rsidRDefault="004A15DE" w:rsidP="004A15DE">
      <w:pPr>
        <w:autoSpaceDE w:val="0"/>
        <w:autoSpaceDN w:val="0"/>
        <w:adjustRightInd w:val="0"/>
        <w:rPr>
          <w:del w:id="632" w:author="Daniel Serna" w:date="2018-12-02T20:51:00Z"/>
          <w:rFonts w:ascii="Consolas" w:hAnsi="Consolas" w:cs="Consolas"/>
          <w:color w:val="000000"/>
          <w:sz w:val="19"/>
          <w:szCs w:val="19"/>
        </w:rPr>
      </w:pPr>
      <w:del w:id="633" w:author="Daniel Serna" w:date="2018-12-02T20:51:00Z">
        <w:r w:rsidRPr="00DC52CC" w:rsidDel="00124EE6">
          <w:rPr>
            <w:rFonts w:ascii="Consolas" w:hAnsi="Consolas" w:cs="Consolas"/>
            <w:color w:val="0000FF"/>
            <w:sz w:val="19"/>
            <w:szCs w:val="19"/>
          </w:rPr>
          <w:delText>using</w:delText>
        </w:r>
        <w:r w:rsidRPr="00DC52CC" w:rsidDel="00124EE6">
          <w:rPr>
            <w:rFonts w:ascii="Consolas" w:hAnsi="Consolas" w:cs="Consolas"/>
            <w:color w:val="000000"/>
            <w:sz w:val="19"/>
            <w:szCs w:val="19"/>
          </w:rPr>
          <w:delText xml:space="preserve"> System.Configuration;</w:delText>
        </w:r>
      </w:del>
    </w:p>
    <w:p w14:paraId="31C271CB" w14:textId="58F7DC76" w:rsidR="004A15DE" w:rsidRPr="00DC52CC" w:rsidDel="00124EE6" w:rsidRDefault="004A15DE" w:rsidP="004A15DE">
      <w:pPr>
        <w:autoSpaceDE w:val="0"/>
        <w:autoSpaceDN w:val="0"/>
        <w:adjustRightInd w:val="0"/>
        <w:rPr>
          <w:del w:id="634" w:author="Daniel Serna" w:date="2018-12-02T20:51:00Z"/>
          <w:rFonts w:ascii="Consolas" w:hAnsi="Consolas" w:cs="Consolas"/>
          <w:color w:val="000000"/>
          <w:sz w:val="19"/>
          <w:szCs w:val="19"/>
        </w:rPr>
      </w:pPr>
    </w:p>
    <w:p w14:paraId="0B9450DE" w14:textId="3ED98326" w:rsidR="004A15DE" w:rsidRPr="00DC52CC" w:rsidDel="00124EE6" w:rsidRDefault="004A15DE" w:rsidP="004A15DE">
      <w:pPr>
        <w:autoSpaceDE w:val="0"/>
        <w:autoSpaceDN w:val="0"/>
        <w:adjustRightInd w:val="0"/>
        <w:rPr>
          <w:del w:id="635" w:author="Daniel Serna" w:date="2018-12-02T20:51:00Z"/>
          <w:rFonts w:ascii="Consolas" w:hAnsi="Consolas" w:cs="Consolas"/>
          <w:color w:val="000000"/>
          <w:sz w:val="19"/>
          <w:szCs w:val="19"/>
        </w:rPr>
      </w:pPr>
      <w:del w:id="636" w:author="Daniel Serna" w:date="2018-12-02T20:51:00Z">
        <w:r w:rsidRPr="00DC52CC" w:rsidDel="00124EE6">
          <w:rPr>
            <w:rFonts w:ascii="Consolas" w:hAnsi="Consolas" w:cs="Consolas"/>
            <w:color w:val="0000FF"/>
            <w:sz w:val="19"/>
            <w:szCs w:val="19"/>
          </w:rPr>
          <w:delText>namespace</w:delText>
        </w:r>
        <w:r w:rsidRPr="00DC52CC" w:rsidDel="00124EE6">
          <w:rPr>
            <w:rFonts w:ascii="Consolas" w:hAnsi="Consolas" w:cs="Consolas"/>
            <w:color w:val="000000"/>
            <w:sz w:val="19"/>
            <w:szCs w:val="19"/>
          </w:rPr>
          <w:delText xml:space="preserve"> GP1.App</w:delText>
        </w:r>
      </w:del>
    </w:p>
    <w:p w14:paraId="53EEF923" w14:textId="5E2DD829" w:rsidR="004A15DE" w:rsidRPr="00DC52CC" w:rsidDel="00124EE6" w:rsidRDefault="004A15DE" w:rsidP="004A15DE">
      <w:pPr>
        <w:autoSpaceDE w:val="0"/>
        <w:autoSpaceDN w:val="0"/>
        <w:adjustRightInd w:val="0"/>
        <w:rPr>
          <w:del w:id="637" w:author="Daniel Serna" w:date="2018-12-02T20:51:00Z"/>
          <w:rFonts w:ascii="Consolas" w:hAnsi="Consolas" w:cs="Consolas"/>
          <w:color w:val="000000"/>
          <w:sz w:val="19"/>
          <w:szCs w:val="19"/>
        </w:rPr>
      </w:pPr>
      <w:del w:id="638" w:author="Daniel Serna" w:date="2018-12-02T20:51:00Z">
        <w:r w:rsidRPr="00DC52CC" w:rsidDel="00124EE6">
          <w:rPr>
            <w:rFonts w:ascii="Consolas" w:hAnsi="Consolas" w:cs="Consolas"/>
            <w:color w:val="000000"/>
            <w:sz w:val="19"/>
            <w:szCs w:val="19"/>
          </w:rPr>
          <w:delText>{</w:delText>
        </w:r>
      </w:del>
    </w:p>
    <w:p w14:paraId="11D89F2A" w14:textId="32848A6C" w:rsidR="004A15DE" w:rsidRPr="00DC52CC" w:rsidDel="00124EE6" w:rsidRDefault="004A15DE" w:rsidP="004A15DE">
      <w:pPr>
        <w:autoSpaceDE w:val="0"/>
        <w:autoSpaceDN w:val="0"/>
        <w:adjustRightInd w:val="0"/>
        <w:rPr>
          <w:del w:id="639" w:author="Daniel Serna" w:date="2018-12-02T20:51:00Z"/>
          <w:rFonts w:ascii="Consolas" w:hAnsi="Consolas" w:cs="Consolas"/>
          <w:color w:val="000000"/>
          <w:sz w:val="19"/>
          <w:szCs w:val="19"/>
        </w:rPr>
      </w:pPr>
      <w:del w:id="640"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class</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2B91AF"/>
            <w:sz w:val="19"/>
            <w:szCs w:val="19"/>
          </w:rPr>
          <w:delText>Program</w:delText>
        </w:r>
      </w:del>
    </w:p>
    <w:p w14:paraId="3E5ED3DE" w14:textId="3E9F212B" w:rsidR="004A15DE" w:rsidRPr="00DC52CC" w:rsidDel="00124EE6" w:rsidRDefault="004A15DE" w:rsidP="004A15DE">
      <w:pPr>
        <w:autoSpaceDE w:val="0"/>
        <w:autoSpaceDN w:val="0"/>
        <w:adjustRightInd w:val="0"/>
        <w:rPr>
          <w:del w:id="641" w:author="Daniel Serna" w:date="2018-12-02T20:51:00Z"/>
          <w:rFonts w:ascii="Consolas" w:hAnsi="Consolas" w:cs="Consolas"/>
          <w:color w:val="000000"/>
          <w:sz w:val="19"/>
          <w:szCs w:val="19"/>
        </w:rPr>
      </w:pPr>
      <w:del w:id="642" w:author="Daniel Serna" w:date="2018-12-02T20:51:00Z">
        <w:r w:rsidRPr="00DC52CC" w:rsidDel="00124EE6">
          <w:rPr>
            <w:rFonts w:ascii="Consolas" w:hAnsi="Consolas" w:cs="Consolas"/>
            <w:color w:val="000000"/>
            <w:sz w:val="19"/>
            <w:szCs w:val="19"/>
          </w:rPr>
          <w:delText xml:space="preserve">    {</w:delText>
        </w:r>
      </w:del>
    </w:p>
    <w:p w14:paraId="56F2BBAC" w14:textId="5E991C85" w:rsidR="004A15DE" w:rsidRPr="00DC52CC" w:rsidDel="00124EE6" w:rsidRDefault="004A15DE" w:rsidP="004A15DE">
      <w:pPr>
        <w:autoSpaceDE w:val="0"/>
        <w:autoSpaceDN w:val="0"/>
        <w:adjustRightInd w:val="0"/>
        <w:rPr>
          <w:del w:id="643" w:author="Daniel Serna" w:date="2018-12-02T20:51:00Z"/>
          <w:rFonts w:ascii="Consolas" w:hAnsi="Consolas" w:cs="Consolas"/>
          <w:color w:val="000000"/>
          <w:sz w:val="19"/>
          <w:szCs w:val="19"/>
        </w:rPr>
      </w:pPr>
      <w:del w:id="644"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static</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string</w:delText>
        </w:r>
        <w:r w:rsidRPr="00DC52CC" w:rsidDel="00124EE6">
          <w:rPr>
            <w:rFonts w:ascii="Consolas" w:hAnsi="Consolas" w:cs="Consolas"/>
            <w:color w:val="000000"/>
            <w:sz w:val="19"/>
            <w:szCs w:val="19"/>
          </w:rPr>
          <w:delText xml:space="preserve"> IEXTrading_API_PATH = </w:delText>
        </w:r>
        <w:r w:rsidRPr="00DC52CC" w:rsidDel="00124EE6">
          <w:rPr>
            <w:rFonts w:ascii="Consolas" w:hAnsi="Consolas" w:cs="Consolas"/>
            <w:color w:val="A31515"/>
            <w:sz w:val="19"/>
            <w:szCs w:val="19"/>
          </w:rPr>
          <w:delText>"https://api.iextrading.com/1.0/stock/{symbol}/chart/{years}y"</w:delText>
        </w:r>
        <w:r w:rsidRPr="00DC52CC" w:rsidDel="00124EE6">
          <w:rPr>
            <w:rFonts w:ascii="Consolas" w:hAnsi="Consolas" w:cs="Consolas"/>
            <w:color w:val="000000"/>
            <w:sz w:val="19"/>
            <w:szCs w:val="19"/>
          </w:rPr>
          <w:delText>;</w:delText>
        </w:r>
      </w:del>
    </w:p>
    <w:p w14:paraId="39168F06" w14:textId="0C0C71A0" w:rsidR="004A15DE" w:rsidRPr="00DC52CC" w:rsidDel="00124EE6" w:rsidRDefault="004A15DE" w:rsidP="004A15DE">
      <w:pPr>
        <w:autoSpaceDE w:val="0"/>
        <w:autoSpaceDN w:val="0"/>
        <w:adjustRightInd w:val="0"/>
        <w:rPr>
          <w:del w:id="645" w:author="Daniel Serna" w:date="2018-12-02T20:51:00Z"/>
          <w:rFonts w:ascii="Consolas" w:hAnsi="Consolas" w:cs="Consolas"/>
          <w:color w:val="000000"/>
          <w:sz w:val="19"/>
          <w:szCs w:val="19"/>
        </w:rPr>
      </w:pPr>
      <w:del w:id="646"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static</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string</w:delText>
        </w:r>
        <w:r w:rsidRPr="00DC52CC" w:rsidDel="00124EE6">
          <w:rPr>
            <w:rFonts w:ascii="Consolas" w:hAnsi="Consolas" w:cs="Consolas"/>
            <w:color w:val="000000"/>
            <w:sz w:val="19"/>
            <w:szCs w:val="19"/>
          </w:rPr>
          <w:delText xml:space="preserve">[] symbols = { </w:delText>
        </w:r>
        <w:r w:rsidRPr="00DC52CC" w:rsidDel="00124EE6">
          <w:rPr>
            <w:rFonts w:ascii="Consolas" w:hAnsi="Consolas" w:cs="Consolas"/>
            <w:color w:val="A31515"/>
            <w:sz w:val="19"/>
            <w:szCs w:val="19"/>
          </w:rPr>
          <w:delText>"msft"</w:delText>
        </w:r>
        <w:r w:rsidRPr="00DC52CC" w:rsidDel="00124EE6">
          <w:rPr>
            <w:rFonts w:ascii="Consolas" w:hAnsi="Consolas" w:cs="Consolas"/>
            <w:color w:val="000000"/>
            <w:sz w:val="19"/>
            <w:szCs w:val="19"/>
          </w:rPr>
          <w:delText xml:space="preserve"> };</w:delText>
        </w:r>
      </w:del>
    </w:p>
    <w:p w14:paraId="3179B558" w14:textId="2A7BB0CF" w:rsidR="004A15DE" w:rsidRPr="00DC52CC" w:rsidDel="00124EE6" w:rsidRDefault="004A15DE" w:rsidP="004A15DE">
      <w:pPr>
        <w:autoSpaceDE w:val="0"/>
        <w:autoSpaceDN w:val="0"/>
        <w:adjustRightInd w:val="0"/>
        <w:rPr>
          <w:del w:id="647" w:author="Daniel Serna" w:date="2018-12-02T20:51:00Z"/>
          <w:rFonts w:ascii="Consolas" w:hAnsi="Consolas" w:cs="Consolas"/>
          <w:color w:val="000000"/>
          <w:sz w:val="19"/>
          <w:szCs w:val="19"/>
        </w:rPr>
      </w:pPr>
      <w:del w:id="648"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static</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void</w:delText>
        </w:r>
        <w:r w:rsidRPr="00DC52CC" w:rsidDel="00124EE6">
          <w:rPr>
            <w:rFonts w:ascii="Consolas" w:hAnsi="Consolas" w:cs="Consolas"/>
            <w:color w:val="000000"/>
            <w:sz w:val="19"/>
            <w:szCs w:val="19"/>
          </w:rPr>
          <w:delText xml:space="preserve"> Main(</w:delText>
        </w:r>
        <w:r w:rsidRPr="00DC52CC" w:rsidDel="00124EE6">
          <w:rPr>
            <w:rFonts w:ascii="Consolas" w:hAnsi="Consolas" w:cs="Consolas"/>
            <w:color w:val="0000FF"/>
            <w:sz w:val="19"/>
            <w:szCs w:val="19"/>
          </w:rPr>
          <w:delText>string</w:delText>
        </w:r>
        <w:r w:rsidRPr="00DC52CC" w:rsidDel="00124EE6">
          <w:rPr>
            <w:rFonts w:ascii="Consolas" w:hAnsi="Consolas" w:cs="Consolas"/>
            <w:color w:val="000000"/>
            <w:sz w:val="19"/>
            <w:szCs w:val="19"/>
          </w:rPr>
          <w:delText>[] args)</w:delText>
        </w:r>
      </w:del>
    </w:p>
    <w:p w14:paraId="252EB47B" w14:textId="76AD20C1" w:rsidR="004A15DE" w:rsidRPr="00DC52CC" w:rsidDel="00124EE6" w:rsidRDefault="004A15DE" w:rsidP="004A15DE">
      <w:pPr>
        <w:autoSpaceDE w:val="0"/>
        <w:autoSpaceDN w:val="0"/>
        <w:adjustRightInd w:val="0"/>
        <w:rPr>
          <w:del w:id="649" w:author="Daniel Serna" w:date="2018-12-02T20:51:00Z"/>
          <w:rFonts w:ascii="Consolas" w:hAnsi="Consolas" w:cs="Consolas"/>
          <w:color w:val="000000"/>
          <w:sz w:val="19"/>
          <w:szCs w:val="19"/>
        </w:rPr>
      </w:pPr>
      <w:del w:id="650" w:author="Daniel Serna" w:date="2018-12-02T20:51:00Z">
        <w:r w:rsidRPr="00DC52CC" w:rsidDel="00124EE6">
          <w:rPr>
            <w:rFonts w:ascii="Consolas" w:hAnsi="Consolas" w:cs="Consolas"/>
            <w:color w:val="000000"/>
            <w:sz w:val="19"/>
            <w:szCs w:val="19"/>
          </w:rPr>
          <w:delText xml:space="preserve">        {</w:delText>
        </w:r>
      </w:del>
    </w:p>
    <w:p w14:paraId="0BCE9F6A" w14:textId="0EBC2A44" w:rsidR="004A15DE" w:rsidRPr="00DC52CC" w:rsidDel="00124EE6" w:rsidRDefault="004A15DE" w:rsidP="004A15DE">
      <w:pPr>
        <w:autoSpaceDE w:val="0"/>
        <w:autoSpaceDN w:val="0"/>
        <w:adjustRightInd w:val="0"/>
        <w:rPr>
          <w:del w:id="651" w:author="Daniel Serna" w:date="2018-12-02T20:51:00Z"/>
          <w:rFonts w:ascii="Consolas" w:hAnsi="Consolas" w:cs="Consolas"/>
          <w:color w:val="000000"/>
          <w:sz w:val="19"/>
          <w:szCs w:val="19"/>
        </w:rPr>
      </w:pPr>
      <w:del w:id="652" w:author="Daniel Serna" w:date="2018-12-02T20:51:00Z">
        <w:r w:rsidRPr="00DC52CC" w:rsidDel="00124EE6">
          <w:rPr>
            <w:rFonts w:ascii="Consolas" w:hAnsi="Consolas" w:cs="Consolas"/>
            <w:color w:val="000000"/>
            <w:sz w:val="19"/>
            <w:szCs w:val="19"/>
          </w:rPr>
          <w:delText xml:space="preserve">            DeleteExistingStockData();</w:delText>
        </w:r>
      </w:del>
    </w:p>
    <w:p w14:paraId="10C658FD" w14:textId="7C5F8EB7" w:rsidR="004A15DE" w:rsidRPr="00DC52CC" w:rsidDel="00124EE6" w:rsidRDefault="004A15DE" w:rsidP="004A15DE">
      <w:pPr>
        <w:autoSpaceDE w:val="0"/>
        <w:autoSpaceDN w:val="0"/>
        <w:adjustRightInd w:val="0"/>
        <w:rPr>
          <w:del w:id="653" w:author="Daniel Serna" w:date="2018-12-02T20:51:00Z"/>
          <w:rFonts w:ascii="Consolas" w:hAnsi="Consolas" w:cs="Consolas"/>
          <w:color w:val="000000"/>
          <w:sz w:val="19"/>
          <w:szCs w:val="19"/>
        </w:rPr>
      </w:pPr>
      <w:del w:id="654"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foreach</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string</w:delText>
        </w:r>
        <w:r w:rsidRPr="00DC52CC" w:rsidDel="00124EE6">
          <w:rPr>
            <w:rFonts w:ascii="Consolas" w:hAnsi="Consolas" w:cs="Consolas"/>
            <w:color w:val="000000"/>
            <w:sz w:val="19"/>
            <w:szCs w:val="19"/>
          </w:rPr>
          <w:delText xml:space="preserve"> symbol </w:delText>
        </w:r>
        <w:r w:rsidRPr="00DC52CC" w:rsidDel="00124EE6">
          <w:rPr>
            <w:rFonts w:ascii="Consolas" w:hAnsi="Consolas" w:cs="Consolas"/>
            <w:color w:val="0000FF"/>
            <w:sz w:val="19"/>
            <w:szCs w:val="19"/>
          </w:rPr>
          <w:delText>in</w:delText>
        </w:r>
        <w:r w:rsidRPr="00DC52CC" w:rsidDel="00124EE6">
          <w:rPr>
            <w:rFonts w:ascii="Consolas" w:hAnsi="Consolas" w:cs="Consolas"/>
            <w:color w:val="000000"/>
            <w:sz w:val="19"/>
            <w:szCs w:val="19"/>
          </w:rPr>
          <w:delText xml:space="preserve"> symbols)</w:delText>
        </w:r>
      </w:del>
    </w:p>
    <w:p w14:paraId="24508D39" w14:textId="1C731411" w:rsidR="004A15DE" w:rsidRPr="00DC52CC" w:rsidDel="00124EE6" w:rsidRDefault="004A15DE" w:rsidP="004A15DE">
      <w:pPr>
        <w:autoSpaceDE w:val="0"/>
        <w:autoSpaceDN w:val="0"/>
        <w:adjustRightInd w:val="0"/>
        <w:rPr>
          <w:del w:id="655" w:author="Daniel Serna" w:date="2018-12-02T20:51:00Z"/>
          <w:rFonts w:ascii="Consolas" w:hAnsi="Consolas" w:cs="Consolas"/>
          <w:color w:val="000000"/>
          <w:sz w:val="19"/>
          <w:szCs w:val="19"/>
        </w:rPr>
      </w:pPr>
      <w:del w:id="656" w:author="Daniel Serna" w:date="2018-12-02T20:51:00Z">
        <w:r w:rsidRPr="00DC52CC" w:rsidDel="00124EE6">
          <w:rPr>
            <w:rFonts w:ascii="Consolas" w:hAnsi="Consolas" w:cs="Consolas"/>
            <w:color w:val="000000"/>
            <w:sz w:val="19"/>
            <w:szCs w:val="19"/>
          </w:rPr>
          <w:delText xml:space="preserve">            {</w:delText>
        </w:r>
      </w:del>
    </w:p>
    <w:p w14:paraId="414676BC" w14:textId="4673E3E0" w:rsidR="004A15DE" w:rsidRPr="00DC52CC" w:rsidDel="00124EE6" w:rsidRDefault="004A15DE" w:rsidP="004A15DE">
      <w:pPr>
        <w:autoSpaceDE w:val="0"/>
        <w:autoSpaceDN w:val="0"/>
        <w:adjustRightInd w:val="0"/>
        <w:rPr>
          <w:del w:id="657" w:author="Daniel Serna" w:date="2018-12-02T20:51:00Z"/>
          <w:rFonts w:ascii="Consolas" w:hAnsi="Consolas" w:cs="Consolas"/>
          <w:color w:val="000000"/>
          <w:sz w:val="19"/>
          <w:szCs w:val="19"/>
        </w:rPr>
      </w:pPr>
      <w:del w:id="658"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var</w:delText>
        </w:r>
        <w:r w:rsidRPr="00DC52CC" w:rsidDel="00124EE6">
          <w:rPr>
            <w:rFonts w:ascii="Consolas" w:hAnsi="Consolas" w:cs="Consolas"/>
            <w:color w:val="000000"/>
            <w:sz w:val="19"/>
            <w:szCs w:val="19"/>
          </w:rPr>
          <w:delText xml:space="preserve"> historicalDataList = GetChart(symbol, 5);</w:delText>
        </w:r>
      </w:del>
    </w:p>
    <w:p w14:paraId="4745D886" w14:textId="190C84D0" w:rsidR="004A15DE" w:rsidRPr="00DC52CC" w:rsidDel="00124EE6" w:rsidRDefault="004A15DE" w:rsidP="004A15DE">
      <w:pPr>
        <w:autoSpaceDE w:val="0"/>
        <w:autoSpaceDN w:val="0"/>
        <w:adjustRightInd w:val="0"/>
        <w:rPr>
          <w:del w:id="659" w:author="Daniel Serna" w:date="2018-12-02T20:51:00Z"/>
          <w:rFonts w:ascii="Consolas" w:hAnsi="Consolas" w:cs="Consolas"/>
          <w:color w:val="000000"/>
          <w:sz w:val="19"/>
          <w:szCs w:val="19"/>
        </w:rPr>
      </w:pPr>
      <w:del w:id="660" w:author="Daniel Serna" w:date="2018-12-02T20:51:00Z">
        <w:r w:rsidRPr="00DC52CC" w:rsidDel="00124EE6">
          <w:rPr>
            <w:rFonts w:ascii="Consolas" w:hAnsi="Consolas" w:cs="Consolas"/>
            <w:color w:val="000000"/>
            <w:sz w:val="19"/>
            <w:szCs w:val="19"/>
          </w:rPr>
          <w:delText xml:space="preserve">                WriteStockDataToDatabase(historicalDataList, symbol);</w:delText>
        </w:r>
      </w:del>
    </w:p>
    <w:p w14:paraId="5D90586E" w14:textId="6484D417" w:rsidR="004A15DE" w:rsidRPr="00DC52CC" w:rsidDel="00124EE6" w:rsidRDefault="004A15DE" w:rsidP="004A15DE">
      <w:pPr>
        <w:autoSpaceDE w:val="0"/>
        <w:autoSpaceDN w:val="0"/>
        <w:adjustRightInd w:val="0"/>
        <w:rPr>
          <w:del w:id="661" w:author="Daniel Serna" w:date="2018-12-02T20:51:00Z"/>
          <w:rFonts w:ascii="Consolas" w:hAnsi="Consolas" w:cs="Consolas"/>
          <w:color w:val="000000"/>
          <w:sz w:val="19"/>
          <w:szCs w:val="19"/>
        </w:rPr>
      </w:pPr>
      <w:del w:id="662" w:author="Daniel Serna" w:date="2018-12-02T20:51:00Z">
        <w:r w:rsidRPr="00DC52CC" w:rsidDel="00124EE6">
          <w:rPr>
            <w:rFonts w:ascii="Consolas" w:hAnsi="Consolas" w:cs="Consolas"/>
            <w:color w:val="000000"/>
            <w:sz w:val="19"/>
            <w:szCs w:val="19"/>
          </w:rPr>
          <w:delText xml:space="preserve">            }</w:delText>
        </w:r>
      </w:del>
    </w:p>
    <w:p w14:paraId="059D664E" w14:textId="0951E393" w:rsidR="004A15DE" w:rsidRPr="00DC52CC" w:rsidDel="00124EE6" w:rsidRDefault="004A15DE" w:rsidP="004A15DE">
      <w:pPr>
        <w:autoSpaceDE w:val="0"/>
        <w:autoSpaceDN w:val="0"/>
        <w:adjustRightInd w:val="0"/>
        <w:rPr>
          <w:del w:id="663" w:author="Daniel Serna" w:date="2018-12-02T20:51:00Z"/>
          <w:rFonts w:ascii="Consolas" w:hAnsi="Consolas" w:cs="Consolas"/>
          <w:color w:val="000000"/>
          <w:sz w:val="19"/>
          <w:szCs w:val="19"/>
        </w:rPr>
      </w:pPr>
      <w:del w:id="664" w:author="Daniel Serna" w:date="2018-12-02T20:51:00Z">
        <w:r w:rsidRPr="00DC52CC" w:rsidDel="00124EE6">
          <w:rPr>
            <w:rFonts w:ascii="Consolas" w:hAnsi="Consolas" w:cs="Consolas"/>
            <w:color w:val="000000"/>
            <w:sz w:val="19"/>
            <w:szCs w:val="19"/>
          </w:rPr>
          <w:delText xml:space="preserve">        }</w:delText>
        </w:r>
      </w:del>
    </w:p>
    <w:p w14:paraId="026A78DC" w14:textId="25942F2F" w:rsidR="004A15DE" w:rsidRPr="00DC52CC" w:rsidDel="00124EE6" w:rsidRDefault="004A15DE" w:rsidP="004A15DE">
      <w:pPr>
        <w:autoSpaceDE w:val="0"/>
        <w:autoSpaceDN w:val="0"/>
        <w:adjustRightInd w:val="0"/>
        <w:rPr>
          <w:del w:id="665" w:author="Daniel Serna" w:date="2018-12-02T20:51:00Z"/>
          <w:rFonts w:ascii="Consolas" w:hAnsi="Consolas" w:cs="Consolas"/>
          <w:color w:val="000000"/>
          <w:sz w:val="19"/>
          <w:szCs w:val="19"/>
        </w:rPr>
      </w:pPr>
    </w:p>
    <w:p w14:paraId="49AB3E14" w14:textId="6323CEE6" w:rsidR="004A15DE" w:rsidRPr="00DC52CC" w:rsidDel="00124EE6" w:rsidRDefault="004A15DE" w:rsidP="004A15DE">
      <w:pPr>
        <w:autoSpaceDE w:val="0"/>
        <w:autoSpaceDN w:val="0"/>
        <w:adjustRightInd w:val="0"/>
        <w:rPr>
          <w:del w:id="666" w:author="Daniel Serna" w:date="2018-12-02T20:51:00Z"/>
          <w:rFonts w:ascii="Consolas" w:hAnsi="Consolas" w:cs="Consolas"/>
          <w:color w:val="000000"/>
          <w:sz w:val="19"/>
          <w:szCs w:val="19"/>
        </w:rPr>
      </w:pPr>
      <w:del w:id="667"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public</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static</w:delText>
        </w:r>
        <w:r w:rsidRPr="00DC52CC" w:rsidDel="00124EE6">
          <w:rPr>
            <w:rFonts w:ascii="Consolas" w:hAnsi="Consolas" w:cs="Consolas"/>
            <w:color w:val="000000"/>
            <w:sz w:val="19"/>
            <w:szCs w:val="19"/>
          </w:rPr>
          <w:delText xml:space="preserve"> List&lt;HistoricalDataResponse&gt; GetChart(</w:delText>
        </w:r>
        <w:r w:rsidRPr="00DC52CC" w:rsidDel="00124EE6">
          <w:rPr>
            <w:rFonts w:ascii="Consolas" w:hAnsi="Consolas" w:cs="Consolas"/>
            <w:color w:val="0000FF"/>
            <w:sz w:val="19"/>
            <w:szCs w:val="19"/>
          </w:rPr>
          <w:delText>string</w:delText>
        </w:r>
        <w:r w:rsidRPr="00DC52CC" w:rsidDel="00124EE6">
          <w:rPr>
            <w:rFonts w:ascii="Consolas" w:hAnsi="Consolas" w:cs="Consolas"/>
            <w:color w:val="000000"/>
            <w:sz w:val="19"/>
            <w:szCs w:val="19"/>
          </w:rPr>
          <w:delText xml:space="preserve"> symbol, </w:delText>
        </w:r>
        <w:r w:rsidRPr="00DC52CC" w:rsidDel="00124EE6">
          <w:rPr>
            <w:rFonts w:ascii="Consolas" w:hAnsi="Consolas" w:cs="Consolas"/>
            <w:color w:val="0000FF"/>
            <w:sz w:val="19"/>
            <w:szCs w:val="19"/>
          </w:rPr>
          <w:delText>int</w:delText>
        </w:r>
        <w:r w:rsidRPr="00DC52CC" w:rsidDel="00124EE6">
          <w:rPr>
            <w:rFonts w:ascii="Consolas" w:hAnsi="Consolas" w:cs="Consolas"/>
            <w:color w:val="000000"/>
            <w:sz w:val="19"/>
            <w:szCs w:val="19"/>
          </w:rPr>
          <w:delText xml:space="preserve"> years)</w:delText>
        </w:r>
      </w:del>
    </w:p>
    <w:p w14:paraId="49795AE9" w14:textId="7CACDB05" w:rsidR="004A15DE" w:rsidRPr="00DC52CC" w:rsidDel="00124EE6" w:rsidRDefault="004A15DE" w:rsidP="004A15DE">
      <w:pPr>
        <w:autoSpaceDE w:val="0"/>
        <w:autoSpaceDN w:val="0"/>
        <w:adjustRightInd w:val="0"/>
        <w:rPr>
          <w:del w:id="668" w:author="Daniel Serna" w:date="2018-12-02T20:51:00Z"/>
          <w:rFonts w:ascii="Consolas" w:hAnsi="Consolas" w:cs="Consolas"/>
          <w:color w:val="000000"/>
          <w:sz w:val="19"/>
          <w:szCs w:val="19"/>
        </w:rPr>
      </w:pPr>
      <w:del w:id="669" w:author="Daniel Serna" w:date="2018-12-02T20:51:00Z">
        <w:r w:rsidRPr="00DC52CC" w:rsidDel="00124EE6">
          <w:rPr>
            <w:rFonts w:ascii="Consolas" w:hAnsi="Consolas" w:cs="Consolas"/>
            <w:color w:val="000000"/>
            <w:sz w:val="19"/>
            <w:szCs w:val="19"/>
          </w:rPr>
          <w:delText xml:space="preserve">        {</w:delText>
        </w:r>
      </w:del>
    </w:p>
    <w:p w14:paraId="4FA17EBA" w14:textId="5D430428" w:rsidR="004A15DE" w:rsidRPr="00DC52CC" w:rsidDel="00124EE6" w:rsidRDefault="004A15DE" w:rsidP="004A15DE">
      <w:pPr>
        <w:autoSpaceDE w:val="0"/>
        <w:autoSpaceDN w:val="0"/>
        <w:adjustRightInd w:val="0"/>
        <w:rPr>
          <w:del w:id="670" w:author="Daniel Serna" w:date="2018-12-02T20:51:00Z"/>
          <w:rFonts w:ascii="Consolas" w:hAnsi="Consolas" w:cs="Consolas"/>
          <w:color w:val="000000"/>
          <w:sz w:val="19"/>
          <w:szCs w:val="19"/>
        </w:rPr>
      </w:pPr>
      <w:del w:id="671" w:author="Daniel Serna" w:date="2018-12-02T20:51:00Z">
        <w:r w:rsidRPr="00DC52CC" w:rsidDel="00124EE6">
          <w:rPr>
            <w:rFonts w:ascii="Consolas" w:hAnsi="Consolas" w:cs="Consolas"/>
            <w:color w:val="000000"/>
            <w:sz w:val="19"/>
            <w:szCs w:val="19"/>
          </w:rPr>
          <w:delText xml:space="preserve">            RestClient client = </w:delText>
        </w:r>
        <w:r w:rsidRPr="00DC52CC" w:rsidDel="00124EE6">
          <w:rPr>
            <w:rFonts w:ascii="Consolas" w:hAnsi="Consolas" w:cs="Consolas"/>
            <w:color w:val="0000FF"/>
            <w:sz w:val="19"/>
            <w:szCs w:val="19"/>
          </w:rPr>
          <w:delText>new</w:delText>
        </w:r>
        <w:r w:rsidRPr="00DC52CC" w:rsidDel="00124EE6">
          <w:rPr>
            <w:rFonts w:ascii="Consolas" w:hAnsi="Consolas" w:cs="Consolas"/>
            <w:color w:val="000000"/>
            <w:sz w:val="19"/>
            <w:szCs w:val="19"/>
          </w:rPr>
          <w:delText xml:space="preserve"> RestClient(IEXTrading_API_PATH);</w:delText>
        </w:r>
      </w:del>
    </w:p>
    <w:p w14:paraId="0187767F" w14:textId="6493BF5B" w:rsidR="004A15DE" w:rsidRPr="00DC52CC" w:rsidDel="00124EE6" w:rsidRDefault="004A15DE" w:rsidP="004A15DE">
      <w:pPr>
        <w:autoSpaceDE w:val="0"/>
        <w:autoSpaceDN w:val="0"/>
        <w:adjustRightInd w:val="0"/>
        <w:rPr>
          <w:del w:id="672" w:author="Daniel Serna" w:date="2018-12-02T20:51:00Z"/>
          <w:rFonts w:ascii="Consolas" w:hAnsi="Consolas" w:cs="Consolas"/>
          <w:color w:val="000000"/>
          <w:sz w:val="19"/>
          <w:szCs w:val="19"/>
        </w:rPr>
      </w:pPr>
      <w:del w:id="673" w:author="Daniel Serna" w:date="2018-12-02T20:51:00Z">
        <w:r w:rsidRPr="00DC52CC" w:rsidDel="00124EE6">
          <w:rPr>
            <w:rFonts w:ascii="Consolas" w:hAnsi="Consolas" w:cs="Consolas"/>
            <w:color w:val="000000"/>
            <w:sz w:val="19"/>
            <w:szCs w:val="19"/>
          </w:rPr>
          <w:delText xml:space="preserve">            RestRequest request = </w:delText>
        </w:r>
        <w:r w:rsidRPr="00DC52CC" w:rsidDel="00124EE6">
          <w:rPr>
            <w:rFonts w:ascii="Consolas" w:hAnsi="Consolas" w:cs="Consolas"/>
            <w:color w:val="0000FF"/>
            <w:sz w:val="19"/>
            <w:szCs w:val="19"/>
          </w:rPr>
          <w:delText>new</w:delText>
        </w:r>
        <w:r w:rsidRPr="00DC52CC" w:rsidDel="00124EE6">
          <w:rPr>
            <w:rFonts w:ascii="Consolas" w:hAnsi="Consolas" w:cs="Consolas"/>
            <w:color w:val="000000"/>
            <w:sz w:val="19"/>
            <w:szCs w:val="19"/>
          </w:rPr>
          <w:delText xml:space="preserve"> RestRequest(Method.GET);</w:delText>
        </w:r>
      </w:del>
    </w:p>
    <w:p w14:paraId="44D9A035" w14:textId="31874AA9" w:rsidR="004A15DE" w:rsidRPr="00DC52CC" w:rsidDel="00124EE6" w:rsidRDefault="004A15DE" w:rsidP="004A15DE">
      <w:pPr>
        <w:autoSpaceDE w:val="0"/>
        <w:autoSpaceDN w:val="0"/>
        <w:adjustRightInd w:val="0"/>
        <w:rPr>
          <w:del w:id="674" w:author="Daniel Serna" w:date="2018-12-02T20:51:00Z"/>
          <w:rFonts w:ascii="Consolas" w:hAnsi="Consolas" w:cs="Consolas"/>
          <w:color w:val="000000"/>
          <w:sz w:val="19"/>
          <w:szCs w:val="19"/>
        </w:rPr>
      </w:pPr>
      <w:del w:id="675" w:author="Daniel Serna" w:date="2018-12-02T20:51:00Z">
        <w:r w:rsidRPr="00DC52CC" w:rsidDel="00124EE6">
          <w:rPr>
            <w:rFonts w:ascii="Consolas" w:hAnsi="Consolas" w:cs="Consolas"/>
            <w:color w:val="000000"/>
            <w:sz w:val="19"/>
            <w:szCs w:val="19"/>
          </w:rPr>
          <w:delText xml:space="preserve">            request.AddHeader(</w:delText>
        </w:r>
        <w:r w:rsidRPr="00DC52CC" w:rsidDel="00124EE6">
          <w:rPr>
            <w:rFonts w:ascii="Consolas" w:hAnsi="Consolas" w:cs="Consolas"/>
            <w:color w:val="A31515"/>
            <w:sz w:val="19"/>
            <w:szCs w:val="19"/>
          </w:rPr>
          <w:delText>"Accept"</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A31515"/>
            <w:sz w:val="19"/>
            <w:szCs w:val="19"/>
          </w:rPr>
          <w:delText>"application/json"</w:delText>
        </w:r>
        <w:r w:rsidRPr="00DC52CC" w:rsidDel="00124EE6">
          <w:rPr>
            <w:rFonts w:ascii="Consolas" w:hAnsi="Consolas" w:cs="Consolas"/>
            <w:color w:val="000000"/>
            <w:sz w:val="19"/>
            <w:szCs w:val="19"/>
          </w:rPr>
          <w:delText>);</w:delText>
        </w:r>
      </w:del>
    </w:p>
    <w:p w14:paraId="6BE3E253" w14:textId="328B2C9F" w:rsidR="004A15DE" w:rsidRPr="00DC52CC" w:rsidDel="00124EE6" w:rsidRDefault="004A15DE" w:rsidP="004A15DE">
      <w:pPr>
        <w:autoSpaceDE w:val="0"/>
        <w:autoSpaceDN w:val="0"/>
        <w:adjustRightInd w:val="0"/>
        <w:rPr>
          <w:del w:id="676" w:author="Daniel Serna" w:date="2018-12-02T20:51:00Z"/>
          <w:rFonts w:ascii="Consolas" w:hAnsi="Consolas" w:cs="Consolas"/>
          <w:color w:val="000000"/>
          <w:sz w:val="19"/>
          <w:szCs w:val="19"/>
        </w:rPr>
      </w:pPr>
      <w:del w:id="677" w:author="Daniel Serna" w:date="2018-12-02T20:51:00Z">
        <w:r w:rsidRPr="00DC52CC" w:rsidDel="00124EE6">
          <w:rPr>
            <w:rFonts w:ascii="Consolas" w:hAnsi="Consolas" w:cs="Consolas"/>
            <w:color w:val="000000"/>
            <w:sz w:val="19"/>
            <w:szCs w:val="19"/>
          </w:rPr>
          <w:delText xml:space="preserve">            request.AddUrlSegment(</w:delText>
        </w:r>
        <w:r w:rsidRPr="00DC52CC" w:rsidDel="00124EE6">
          <w:rPr>
            <w:rFonts w:ascii="Consolas" w:hAnsi="Consolas" w:cs="Consolas"/>
            <w:color w:val="A31515"/>
            <w:sz w:val="19"/>
            <w:szCs w:val="19"/>
          </w:rPr>
          <w:delText>"symbol"</w:delText>
        </w:r>
        <w:r w:rsidRPr="00DC52CC" w:rsidDel="00124EE6">
          <w:rPr>
            <w:rFonts w:ascii="Consolas" w:hAnsi="Consolas" w:cs="Consolas"/>
            <w:color w:val="000000"/>
            <w:sz w:val="19"/>
            <w:szCs w:val="19"/>
          </w:rPr>
          <w:delText>, symbol);</w:delText>
        </w:r>
      </w:del>
    </w:p>
    <w:p w14:paraId="206E83FD" w14:textId="7C2ECA8E" w:rsidR="004A15DE" w:rsidRPr="00DC52CC" w:rsidDel="00124EE6" w:rsidRDefault="004A15DE" w:rsidP="004A15DE">
      <w:pPr>
        <w:autoSpaceDE w:val="0"/>
        <w:autoSpaceDN w:val="0"/>
        <w:adjustRightInd w:val="0"/>
        <w:rPr>
          <w:del w:id="678" w:author="Daniel Serna" w:date="2018-12-02T20:51:00Z"/>
          <w:rFonts w:ascii="Consolas" w:hAnsi="Consolas" w:cs="Consolas"/>
          <w:color w:val="000000"/>
          <w:sz w:val="19"/>
          <w:szCs w:val="19"/>
        </w:rPr>
      </w:pPr>
      <w:del w:id="679" w:author="Daniel Serna" w:date="2018-12-02T20:51:00Z">
        <w:r w:rsidRPr="00DC52CC" w:rsidDel="00124EE6">
          <w:rPr>
            <w:rFonts w:ascii="Consolas" w:hAnsi="Consolas" w:cs="Consolas"/>
            <w:color w:val="000000"/>
            <w:sz w:val="19"/>
            <w:szCs w:val="19"/>
          </w:rPr>
          <w:delText xml:space="preserve">            request.AddUrlSegment(</w:delText>
        </w:r>
        <w:r w:rsidRPr="00DC52CC" w:rsidDel="00124EE6">
          <w:rPr>
            <w:rFonts w:ascii="Consolas" w:hAnsi="Consolas" w:cs="Consolas"/>
            <w:color w:val="A31515"/>
            <w:sz w:val="19"/>
            <w:szCs w:val="19"/>
          </w:rPr>
          <w:delText>"years"</w:delText>
        </w:r>
        <w:r w:rsidRPr="00DC52CC" w:rsidDel="00124EE6">
          <w:rPr>
            <w:rFonts w:ascii="Consolas" w:hAnsi="Consolas" w:cs="Consolas"/>
            <w:color w:val="000000"/>
            <w:sz w:val="19"/>
            <w:szCs w:val="19"/>
          </w:rPr>
          <w:delText>, years);</w:delText>
        </w:r>
      </w:del>
    </w:p>
    <w:p w14:paraId="4ACA41DF" w14:textId="2A1D9A48" w:rsidR="004A15DE" w:rsidRPr="00DC52CC" w:rsidDel="00124EE6" w:rsidRDefault="004A15DE" w:rsidP="004A15DE">
      <w:pPr>
        <w:autoSpaceDE w:val="0"/>
        <w:autoSpaceDN w:val="0"/>
        <w:adjustRightInd w:val="0"/>
        <w:rPr>
          <w:del w:id="680" w:author="Daniel Serna" w:date="2018-12-02T20:51:00Z"/>
          <w:rFonts w:ascii="Consolas" w:hAnsi="Consolas" w:cs="Consolas"/>
          <w:color w:val="000000"/>
          <w:sz w:val="19"/>
          <w:szCs w:val="19"/>
        </w:rPr>
      </w:pPr>
    </w:p>
    <w:p w14:paraId="4C4DF45C" w14:textId="03179DE6" w:rsidR="004A15DE" w:rsidRPr="00DC52CC" w:rsidDel="00124EE6" w:rsidRDefault="004A15DE" w:rsidP="004A15DE">
      <w:pPr>
        <w:autoSpaceDE w:val="0"/>
        <w:autoSpaceDN w:val="0"/>
        <w:adjustRightInd w:val="0"/>
        <w:rPr>
          <w:del w:id="681" w:author="Daniel Serna" w:date="2018-12-02T20:51:00Z"/>
          <w:rFonts w:ascii="Consolas" w:hAnsi="Consolas" w:cs="Consolas"/>
          <w:color w:val="000000"/>
          <w:sz w:val="19"/>
          <w:szCs w:val="19"/>
        </w:rPr>
      </w:pPr>
      <w:del w:id="682"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var</w:delText>
        </w:r>
        <w:r w:rsidRPr="00DC52CC" w:rsidDel="00124EE6">
          <w:rPr>
            <w:rFonts w:ascii="Consolas" w:hAnsi="Consolas" w:cs="Consolas"/>
            <w:color w:val="000000"/>
            <w:sz w:val="19"/>
            <w:szCs w:val="19"/>
          </w:rPr>
          <w:delText xml:space="preserve"> historicalDataList = </w:delText>
        </w:r>
        <w:r w:rsidRPr="00DC52CC" w:rsidDel="00124EE6">
          <w:rPr>
            <w:rFonts w:ascii="Consolas" w:hAnsi="Consolas" w:cs="Consolas"/>
            <w:color w:val="0000FF"/>
            <w:sz w:val="19"/>
            <w:szCs w:val="19"/>
          </w:rPr>
          <w:delText>new</w:delText>
        </w:r>
        <w:r w:rsidRPr="00DC52CC" w:rsidDel="00124EE6">
          <w:rPr>
            <w:rFonts w:ascii="Consolas" w:hAnsi="Consolas" w:cs="Consolas"/>
            <w:color w:val="000000"/>
            <w:sz w:val="19"/>
            <w:szCs w:val="19"/>
          </w:rPr>
          <w:delText xml:space="preserve"> List&lt;HistoricalDataResponse&gt;();</w:delText>
        </w:r>
      </w:del>
    </w:p>
    <w:p w14:paraId="65A439EC" w14:textId="3C112C50" w:rsidR="004A15DE" w:rsidRPr="00DC52CC" w:rsidDel="00124EE6" w:rsidRDefault="004A15DE" w:rsidP="004A15DE">
      <w:pPr>
        <w:autoSpaceDE w:val="0"/>
        <w:autoSpaceDN w:val="0"/>
        <w:adjustRightInd w:val="0"/>
        <w:rPr>
          <w:del w:id="683" w:author="Daniel Serna" w:date="2018-12-02T20:51:00Z"/>
          <w:rFonts w:ascii="Consolas" w:hAnsi="Consolas" w:cs="Consolas"/>
          <w:color w:val="000000"/>
          <w:sz w:val="19"/>
          <w:szCs w:val="19"/>
        </w:rPr>
      </w:pPr>
    </w:p>
    <w:p w14:paraId="684EFE08" w14:textId="657FB33E" w:rsidR="004A15DE" w:rsidRPr="00DC52CC" w:rsidDel="00124EE6" w:rsidRDefault="004A15DE" w:rsidP="004A15DE">
      <w:pPr>
        <w:autoSpaceDE w:val="0"/>
        <w:autoSpaceDN w:val="0"/>
        <w:adjustRightInd w:val="0"/>
        <w:rPr>
          <w:del w:id="684" w:author="Daniel Serna" w:date="2018-12-02T20:51:00Z"/>
          <w:rFonts w:ascii="Consolas" w:hAnsi="Consolas" w:cs="Consolas"/>
          <w:color w:val="000000"/>
          <w:sz w:val="19"/>
          <w:szCs w:val="19"/>
        </w:rPr>
      </w:pPr>
      <w:del w:id="685"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try</w:delText>
        </w:r>
      </w:del>
    </w:p>
    <w:p w14:paraId="397456F1" w14:textId="4294AD30" w:rsidR="004A15DE" w:rsidRPr="00DC52CC" w:rsidDel="00124EE6" w:rsidRDefault="004A15DE" w:rsidP="004A15DE">
      <w:pPr>
        <w:autoSpaceDE w:val="0"/>
        <w:autoSpaceDN w:val="0"/>
        <w:adjustRightInd w:val="0"/>
        <w:rPr>
          <w:del w:id="686" w:author="Daniel Serna" w:date="2018-12-02T20:51:00Z"/>
          <w:rFonts w:ascii="Consolas" w:hAnsi="Consolas" w:cs="Consolas"/>
          <w:color w:val="000000"/>
          <w:sz w:val="19"/>
          <w:szCs w:val="19"/>
        </w:rPr>
      </w:pPr>
      <w:del w:id="687" w:author="Daniel Serna" w:date="2018-12-02T20:51:00Z">
        <w:r w:rsidRPr="00DC52CC" w:rsidDel="00124EE6">
          <w:rPr>
            <w:rFonts w:ascii="Consolas" w:hAnsi="Consolas" w:cs="Consolas"/>
            <w:color w:val="000000"/>
            <w:sz w:val="19"/>
            <w:szCs w:val="19"/>
          </w:rPr>
          <w:delText xml:space="preserve">            {</w:delText>
        </w:r>
      </w:del>
    </w:p>
    <w:p w14:paraId="3F3833D1" w14:textId="587FA75D" w:rsidR="004A15DE" w:rsidRPr="00DC52CC" w:rsidDel="00124EE6" w:rsidRDefault="004A15DE" w:rsidP="004A15DE">
      <w:pPr>
        <w:autoSpaceDE w:val="0"/>
        <w:autoSpaceDN w:val="0"/>
        <w:adjustRightInd w:val="0"/>
        <w:rPr>
          <w:del w:id="688" w:author="Daniel Serna" w:date="2018-12-02T20:51:00Z"/>
          <w:rFonts w:ascii="Consolas" w:hAnsi="Consolas" w:cs="Consolas"/>
          <w:color w:val="000000"/>
          <w:sz w:val="19"/>
          <w:szCs w:val="19"/>
        </w:rPr>
      </w:pPr>
      <w:del w:id="689"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var</w:delText>
        </w:r>
        <w:r w:rsidRPr="00DC52CC" w:rsidDel="00124EE6">
          <w:rPr>
            <w:rFonts w:ascii="Consolas" w:hAnsi="Consolas" w:cs="Consolas"/>
            <w:color w:val="000000"/>
            <w:sz w:val="19"/>
            <w:szCs w:val="19"/>
          </w:rPr>
          <w:delText xml:space="preserve"> response = client.Execute(request);</w:delText>
        </w:r>
      </w:del>
    </w:p>
    <w:p w14:paraId="6A28B1B7" w14:textId="628B68D8" w:rsidR="004A15DE" w:rsidRPr="00DC52CC" w:rsidDel="00124EE6" w:rsidRDefault="004A15DE" w:rsidP="004A15DE">
      <w:pPr>
        <w:autoSpaceDE w:val="0"/>
        <w:autoSpaceDN w:val="0"/>
        <w:adjustRightInd w:val="0"/>
        <w:rPr>
          <w:del w:id="690" w:author="Daniel Serna" w:date="2018-12-02T20:51:00Z"/>
          <w:rFonts w:ascii="Consolas" w:hAnsi="Consolas" w:cs="Consolas"/>
          <w:color w:val="000000"/>
          <w:sz w:val="19"/>
          <w:szCs w:val="19"/>
        </w:rPr>
      </w:pPr>
      <w:del w:id="691"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if</w:delText>
        </w:r>
        <w:r w:rsidRPr="00DC52CC" w:rsidDel="00124EE6">
          <w:rPr>
            <w:rFonts w:ascii="Consolas" w:hAnsi="Consolas" w:cs="Consolas"/>
            <w:color w:val="000000"/>
            <w:sz w:val="19"/>
            <w:szCs w:val="19"/>
          </w:rPr>
          <w:delText xml:space="preserve"> (response.StatusCode == System.Net.HttpStatusCode.OK)</w:delText>
        </w:r>
      </w:del>
    </w:p>
    <w:p w14:paraId="36369CB0" w14:textId="163A8F8B" w:rsidR="004A15DE" w:rsidRPr="00DC52CC" w:rsidDel="00124EE6" w:rsidRDefault="004A15DE" w:rsidP="004A15DE">
      <w:pPr>
        <w:autoSpaceDE w:val="0"/>
        <w:autoSpaceDN w:val="0"/>
        <w:adjustRightInd w:val="0"/>
        <w:rPr>
          <w:del w:id="692" w:author="Daniel Serna" w:date="2018-12-02T20:51:00Z"/>
          <w:rFonts w:ascii="Consolas" w:hAnsi="Consolas" w:cs="Consolas"/>
          <w:color w:val="000000"/>
          <w:sz w:val="19"/>
          <w:szCs w:val="19"/>
        </w:rPr>
      </w:pPr>
      <w:del w:id="693" w:author="Daniel Serna" w:date="2018-12-02T20:51:00Z">
        <w:r w:rsidRPr="00DC52CC" w:rsidDel="00124EE6">
          <w:rPr>
            <w:rFonts w:ascii="Consolas" w:hAnsi="Consolas" w:cs="Consolas"/>
            <w:color w:val="000000"/>
            <w:sz w:val="19"/>
            <w:szCs w:val="19"/>
          </w:rPr>
          <w:delText xml:space="preserve">                {</w:delText>
        </w:r>
      </w:del>
    </w:p>
    <w:p w14:paraId="6825D24B" w14:textId="530E1C13" w:rsidR="004A15DE" w:rsidRPr="00DC52CC" w:rsidDel="00124EE6" w:rsidRDefault="004A15DE" w:rsidP="004A15DE">
      <w:pPr>
        <w:autoSpaceDE w:val="0"/>
        <w:autoSpaceDN w:val="0"/>
        <w:adjustRightInd w:val="0"/>
        <w:rPr>
          <w:del w:id="694" w:author="Daniel Serna" w:date="2018-12-02T20:51:00Z"/>
          <w:rFonts w:ascii="Consolas" w:hAnsi="Consolas" w:cs="Consolas"/>
          <w:color w:val="000000"/>
          <w:sz w:val="19"/>
          <w:szCs w:val="19"/>
        </w:rPr>
      </w:pPr>
      <w:del w:id="695" w:author="Daniel Serna" w:date="2018-12-02T20:51:00Z">
        <w:r w:rsidRPr="00DC52CC" w:rsidDel="00124EE6">
          <w:rPr>
            <w:rFonts w:ascii="Consolas" w:hAnsi="Consolas" w:cs="Consolas"/>
            <w:color w:val="000000"/>
            <w:sz w:val="19"/>
            <w:szCs w:val="19"/>
          </w:rPr>
          <w:delText xml:space="preserve">                    historicalDataList = JsonConvert.DeserializeObject&lt;List&lt;HistoricalDataResponse&gt;&gt;(response.Content);</w:delText>
        </w:r>
      </w:del>
    </w:p>
    <w:p w14:paraId="0E017698" w14:textId="4914702E" w:rsidR="004A15DE" w:rsidRPr="00DC52CC" w:rsidDel="00124EE6" w:rsidRDefault="004A15DE" w:rsidP="004A15DE">
      <w:pPr>
        <w:autoSpaceDE w:val="0"/>
        <w:autoSpaceDN w:val="0"/>
        <w:adjustRightInd w:val="0"/>
        <w:rPr>
          <w:del w:id="696" w:author="Daniel Serna" w:date="2018-12-02T20:51:00Z"/>
          <w:rFonts w:ascii="Consolas" w:hAnsi="Consolas" w:cs="Consolas"/>
          <w:color w:val="000000"/>
          <w:sz w:val="19"/>
          <w:szCs w:val="19"/>
        </w:rPr>
      </w:pPr>
      <w:del w:id="697" w:author="Daniel Serna" w:date="2018-12-02T20:51:00Z">
        <w:r w:rsidRPr="00DC52CC" w:rsidDel="00124EE6">
          <w:rPr>
            <w:rFonts w:ascii="Consolas" w:hAnsi="Consolas" w:cs="Consolas"/>
            <w:color w:val="000000"/>
            <w:sz w:val="19"/>
            <w:szCs w:val="19"/>
          </w:rPr>
          <w:delText xml:space="preserve">                }</w:delText>
        </w:r>
      </w:del>
    </w:p>
    <w:p w14:paraId="692F558C" w14:textId="64B4461F" w:rsidR="004A15DE" w:rsidRPr="00DC52CC" w:rsidDel="00124EE6" w:rsidRDefault="004A15DE" w:rsidP="004A15DE">
      <w:pPr>
        <w:autoSpaceDE w:val="0"/>
        <w:autoSpaceDN w:val="0"/>
        <w:adjustRightInd w:val="0"/>
        <w:rPr>
          <w:del w:id="698" w:author="Daniel Serna" w:date="2018-12-02T20:51:00Z"/>
          <w:rFonts w:ascii="Consolas" w:hAnsi="Consolas" w:cs="Consolas"/>
          <w:color w:val="000000"/>
          <w:sz w:val="19"/>
          <w:szCs w:val="19"/>
        </w:rPr>
      </w:pPr>
      <w:del w:id="699" w:author="Daniel Serna" w:date="2018-12-02T20:51:00Z">
        <w:r w:rsidRPr="00DC52CC" w:rsidDel="00124EE6">
          <w:rPr>
            <w:rFonts w:ascii="Consolas" w:hAnsi="Consolas" w:cs="Consolas"/>
            <w:color w:val="000000"/>
            <w:sz w:val="19"/>
            <w:szCs w:val="19"/>
          </w:rPr>
          <w:delText xml:space="preserve">            }</w:delText>
        </w:r>
      </w:del>
    </w:p>
    <w:p w14:paraId="57F1BBC4" w14:textId="43268880" w:rsidR="004A15DE" w:rsidRPr="00DC52CC" w:rsidDel="00124EE6" w:rsidRDefault="004A15DE" w:rsidP="004A15DE">
      <w:pPr>
        <w:autoSpaceDE w:val="0"/>
        <w:autoSpaceDN w:val="0"/>
        <w:adjustRightInd w:val="0"/>
        <w:rPr>
          <w:del w:id="700" w:author="Daniel Serna" w:date="2018-12-02T20:51:00Z"/>
          <w:rFonts w:ascii="Consolas" w:hAnsi="Consolas" w:cs="Consolas"/>
          <w:color w:val="000000"/>
          <w:sz w:val="19"/>
          <w:szCs w:val="19"/>
        </w:rPr>
      </w:pPr>
      <w:del w:id="701"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catch</w:delText>
        </w:r>
        <w:r w:rsidRPr="00DC52CC" w:rsidDel="00124EE6">
          <w:rPr>
            <w:rFonts w:ascii="Consolas" w:hAnsi="Consolas" w:cs="Consolas"/>
            <w:color w:val="000000"/>
            <w:sz w:val="19"/>
            <w:szCs w:val="19"/>
          </w:rPr>
          <w:delText xml:space="preserve"> (Exception ex)</w:delText>
        </w:r>
      </w:del>
    </w:p>
    <w:p w14:paraId="6FBD3B39" w14:textId="5B420384" w:rsidR="004A15DE" w:rsidRPr="00DC52CC" w:rsidDel="00124EE6" w:rsidRDefault="004A15DE" w:rsidP="004A15DE">
      <w:pPr>
        <w:autoSpaceDE w:val="0"/>
        <w:autoSpaceDN w:val="0"/>
        <w:adjustRightInd w:val="0"/>
        <w:rPr>
          <w:del w:id="702" w:author="Daniel Serna" w:date="2018-12-02T20:51:00Z"/>
          <w:rFonts w:ascii="Consolas" w:hAnsi="Consolas" w:cs="Consolas"/>
          <w:color w:val="000000"/>
          <w:sz w:val="19"/>
          <w:szCs w:val="19"/>
        </w:rPr>
      </w:pPr>
      <w:del w:id="703" w:author="Daniel Serna" w:date="2018-12-02T20:51:00Z">
        <w:r w:rsidRPr="00DC52CC" w:rsidDel="00124EE6">
          <w:rPr>
            <w:rFonts w:ascii="Consolas" w:hAnsi="Consolas" w:cs="Consolas"/>
            <w:color w:val="000000"/>
            <w:sz w:val="19"/>
            <w:szCs w:val="19"/>
          </w:rPr>
          <w:delText xml:space="preserve">            {</w:delText>
        </w:r>
      </w:del>
    </w:p>
    <w:p w14:paraId="4995DE8F" w14:textId="1D61691B" w:rsidR="004A15DE" w:rsidRPr="00DC52CC" w:rsidDel="00124EE6" w:rsidRDefault="004A15DE" w:rsidP="004A15DE">
      <w:pPr>
        <w:autoSpaceDE w:val="0"/>
        <w:autoSpaceDN w:val="0"/>
        <w:adjustRightInd w:val="0"/>
        <w:rPr>
          <w:del w:id="704" w:author="Daniel Serna" w:date="2018-12-02T20:51:00Z"/>
          <w:rFonts w:ascii="Consolas" w:hAnsi="Consolas" w:cs="Consolas"/>
          <w:color w:val="000000"/>
          <w:sz w:val="19"/>
          <w:szCs w:val="19"/>
        </w:rPr>
      </w:pPr>
      <w:del w:id="705" w:author="Daniel Serna" w:date="2018-12-02T20:51:00Z">
        <w:r w:rsidRPr="00DC52CC" w:rsidDel="00124EE6">
          <w:rPr>
            <w:rFonts w:ascii="Consolas" w:hAnsi="Consolas" w:cs="Consolas"/>
            <w:color w:val="000000"/>
            <w:sz w:val="19"/>
            <w:szCs w:val="19"/>
          </w:rPr>
          <w:delText xml:space="preserve">                Console.WriteLine(</w:delText>
        </w:r>
        <w:r w:rsidRPr="00DC52CC" w:rsidDel="00124EE6">
          <w:rPr>
            <w:rFonts w:ascii="Consolas" w:hAnsi="Consolas" w:cs="Consolas"/>
            <w:color w:val="A31515"/>
            <w:sz w:val="19"/>
            <w:szCs w:val="19"/>
          </w:rPr>
          <w:delText>$"Error calling api. Message:</w:delText>
        </w:r>
        <w:r w:rsidRPr="00DC52CC" w:rsidDel="00124EE6">
          <w:rPr>
            <w:rFonts w:ascii="Consolas" w:hAnsi="Consolas" w:cs="Consolas"/>
            <w:color w:val="000000"/>
            <w:sz w:val="19"/>
            <w:szCs w:val="19"/>
          </w:rPr>
          <w:delText>{ex.Message}</w:delText>
        </w:r>
        <w:r w:rsidRPr="00DC52CC" w:rsidDel="00124EE6">
          <w:rPr>
            <w:rFonts w:ascii="Consolas" w:hAnsi="Consolas" w:cs="Consolas"/>
            <w:color w:val="A31515"/>
            <w:sz w:val="19"/>
            <w:szCs w:val="19"/>
          </w:rPr>
          <w:delText>"</w:delText>
        </w:r>
        <w:r w:rsidRPr="00DC52CC" w:rsidDel="00124EE6">
          <w:rPr>
            <w:rFonts w:ascii="Consolas" w:hAnsi="Consolas" w:cs="Consolas"/>
            <w:color w:val="000000"/>
            <w:sz w:val="19"/>
            <w:szCs w:val="19"/>
          </w:rPr>
          <w:delText>);</w:delText>
        </w:r>
      </w:del>
    </w:p>
    <w:p w14:paraId="158800AC" w14:textId="4092EA2A" w:rsidR="004A15DE" w:rsidRPr="00DC52CC" w:rsidDel="00124EE6" w:rsidRDefault="004A15DE" w:rsidP="004A15DE">
      <w:pPr>
        <w:autoSpaceDE w:val="0"/>
        <w:autoSpaceDN w:val="0"/>
        <w:adjustRightInd w:val="0"/>
        <w:rPr>
          <w:del w:id="706" w:author="Daniel Serna" w:date="2018-12-02T20:51:00Z"/>
          <w:rFonts w:ascii="Consolas" w:hAnsi="Consolas" w:cs="Consolas"/>
          <w:color w:val="000000"/>
          <w:sz w:val="19"/>
          <w:szCs w:val="19"/>
        </w:rPr>
      </w:pPr>
      <w:del w:id="707" w:author="Daniel Serna" w:date="2018-12-02T20:51:00Z">
        <w:r w:rsidRPr="00DC52CC" w:rsidDel="00124EE6">
          <w:rPr>
            <w:rFonts w:ascii="Consolas" w:hAnsi="Consolas" w:cs="Consolas"/>
            <w:color w:val="000000"/>
            <w:sz w:val="19"/>
            <w:szCs w:val="19"/>
          </w:rPr>
          <w:delText xml:space="preserve">            }</w:delText>
        </w:r>
      </w:del>
    </w:p>
    <w:p w14:paraId="1D8E8F78" w14:textId="5F2E2705" w:rsidR="004A15DE" w:rsidRPr="00DC52CC" w:rsidDel="00124EE6" w:rsidRDefault="004A15DE" w:rsidP="004A15DE">
      <w:pPr>
        <w:autoSpaceDE w:val="0"/>
        <w:autoSpaceDN w:val="0"/>
        <w:adjustRightInd w:val="0"/>
        <w:rPr>
          <w:del w:id="708" w:author="Daniel Serna" w:date="2018-12-02T20:51:00Z"/>
          <w:rFonts w:ascii="Consolas" w:hAnsi="Consolas" w:cs="Consolas"/>
          <w:color w:val="000000"/>
          <w:sz w:val="19"/>
          <w:szCs w:val="19"/>
        </w:rPr>
      </w:pPr>
    </w:p>
    <w:p w14:paraId="01229EED" w14:textId="27BC71BE" w:rsidR="004A15DE" w:rsidRPr="00DC52CC" w:rsidDel="00124EE6" w:rsidRDefault="004A15DE" w:rsidP="004A15DE">
      <w:pPr>
        <w:autoSpaceDE w:val="0"/>
        <w:autoSpaceDN w:val="0"/>
        <w:adjustRightInd w:val="0"/>
        <w:rPr>
          <w:del w:id="709" w:author="Daniel Serna" w:date="2018-12-02T20:51:00Z"/>
          <w:rFonts w:ascii="Consolas" w:hAnsi="Consolas" w:cs="Consolas"/>
          <w:color w:val="000000"/>
          <w:sz w:val="19"/>
          <w:szCs w:val="19"/>
        </w:rPr>
      </w:pPr>
      <w:del w:id="710"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return</w:delText>
        </w:r>
        <w:r w:rsidRPr="00DC52CC" w:rsidDel="00124EE6">
          <w:rPr>
            <w:rFonts w:ascii="Consolas" w:hAnsi="Consolas" w:cs="Consolas"/>
            <w:color w:val="000000"/>
            <w:sz w:val="19"/>
            <w:szCs w:val="19"/>
          </w:rPr>
          <w:delText xml:space="preserve"> historicalDataList;</w:delText>
        </w:r>
      </w:del>
    </w:p>
    <w:p w14:paraId="2837A3A5" w14:textId="38016989" w:rsidR="004A15DE" w:rsidRPr="00DC52CC" w:rsidDel="00124EE6" w:rsidRDefault="004A15DE" w:rsidP="004A15DE">
      <w:pPr>
        <w:autoSpaceDE w:val="0"/>
        <w:autoSpaceDN w:val="0"/>
        <w:adjustRightInd w:val="0"/>
        <w:rPr>
          <w:del w:id="711" w:author="Daniel Serna" w:date="2018-12-02T20:51:00Z"/>
          <w:rFonts w:ascii="Consolas" w:hAnsi="Consolas" w:cs="Consolas"/>
          <w:color w:val="000000"/>
          <w:sz w:val="19"/>
          <w:szCs w:val="19"/>
        </w:rPr>
      </w:pPr>
      <w:del w:id="712" w:author="Daniel Serna" w:date="2018-12-02T20:51:00Z">
        <w:r w:rsidRPr="00DC52CC" w:rsidDel="00124EE6">
          <w:rPr>
            <w:rFonts w:ascii="Consolas" w:hAnsi="Consolas" w:cs="Consolas"/>
            <w:color w:val="000000"/>
            <w:sz w:val="19"/>
            <w:szCs w:val="19"/>
          </w:rPr>
          <w:delText xml:space="preserve">        }</w:delText>
        </w:r>
      </w:del>
    </w:p>
    <w:p w14:paraId="798DB799" w14:textId="293A6C89" w:rsidR="004A15DE" w:rsidRPr="00DC52CC" w:rsidDel="00124EE6" w:rsidRDefault="004A15DE" w:rsidP="004A15DE">
      <w:pPr>
        <w:autoSpaceDE w:val="0"/>
        <w:autoSpaceDN w:val="0"/>
        <w:adjustRightInd w:val="0"/>
        <w:rPr>
          <w:del w:id="713" w:author="Daniel Serna" w:date="2018-12-02T20:51:00Z"/>
          <w:rFonts w:ascii="Consolas" w:hAnsi="Consolas" w:cs="Consolas"/>
          <w:color w:val="000000"/>
          <w:sz w:val="19"/>
          <w:szCs w:val="19"/>
        </w:rPr>
      </w:pPr>
    </w:p>
    <w:p w14:paraId="4CC958F0" w14:textId="4F60AAE3" w:rsidR="004A15DE" w:rsidRPr="00DC52CC" w:rsidDel="00124EE6" w:rsidRDefault="004A15DE" w:rsidP="004A15DE">
      <w:pPr>
        <w:autoSpaceDE w:val="0"/>
        <w:autoSpaceDN w:val="0"/>
        <w:adjustRightInd w:val="0"/>
        <w:rPr>
          <w:del w:id="714" w:author="Daniel Serna" w:date="2018-12-02T20:51:00Z"/>
          <w:rFonts w:ascii="Consolas" w:hAnsi="Consolas" w:cs="Consolas"/>
          <w:color w:val="000000"/>
          <w:sz w:val="19"/>
          <w:szCs w:val="19"/>
        </w:rPr>
      </w:pPr>
      <w:del w:id="715"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private</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static</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void</w:delText>
        </w:r>
        <w:r w:rsidRPr="00DC52CC" w:rsidDel="00124EE6">
          <w:rPr>
            <w:rFonts w:ascii="Consolas" w:hAnsi="Consolas" w:cs="Consolas"/>
            <w:color w:val="000000"/>
            <w:sz w:val="19"/>
            <w:szCs w:val="19"/>
          </w:rPr>
          <w:delText xml:space="preserve"> DeleteExistingStockData()</w:delText>
        </w:r>
      </w:del>
    </w:p>
    <w:p w14:paraId="6365C414" w14:textId="7A3D96AE" w:rsidR="004A15DE" w:rsidRPr="00DC52CC" w:rsidDel="00124EE6" w:rsidRDefault="004A15DE" w:rsidP="004A15DE">
      <w:pPr>
        <w:autoSpaceDE w:val="0"/>
        <w:autoSpaceDN w:val="0"/>
        <w:adjustRightInd w:val="0"/>
        <w:rPr>
          <w:del w:id="716" w:author="Daniel Serna" w:date="2018-12-02T20:51:00Z"/>
          <w:rFonts w:ascii="Consolas" w:hAnsi="Consolas" w:cs="Consolas"/>
          <w:color w:val="000000"/>
          <w:sz w:val="19"/>
          <w:szCs w:val="19"/>
        </w:rPr>
      </w:pPr>
      <w:del w:id="717" w:author="Daniel Serna" w:date="2018-12-02T20:51:00Z">
        <w:r w:rsidRPr="00DC52CC" w:rsidDel="00124EE6">
          <w:rPr>
            <w:rFonts w:ascii="Consolas" w:hAnsi="Consolas" w:cs="Consolas"/>
            <w:color w:val="000000"/>
            <w:sz w:val="19"/>
            <w:szCs w:val="19"/>
          </w:rPr>
          <w:delText xml:space="preserve">        {</w:delText>
        </w:r>
      </w:del>
    </w:p>
    <w:p w14:paraId="52202BC0" w14:textId="44D10DE4" w:rsidR="004A15DE" w:rsidRPr="00DC52CC" w:rsidDel="00124EE6" w:rsidRDefault="004A15DE" w:rsidP="004A15DE">
      <w:pPr>
        <w:autoSpaceDE w:val="0"/>
        <w:autoSpaceDN w:val="0"/>
        <w:adjustRightInd w:val="0"/>
        <w:rPr>
          <w:del w:id="718" w:author="Daniel Serna" w:date="2018-12-02T20:51:00Z"/>
          <w:rFonts w:ascii="Consolas" w:hAnsi="Consolas" w:cs="Consolas"/>
          <w:color w:val="000000"/>
          <w:sz w:val="19"/>
          <w:szCs w:val="19"/>
        </w:rPr>
      </w:pPr>
      <w:del w:id="719"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using</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var</w:delText>
        </w:r>
        <w:r w:rsidRPr="00DC52CC" w:rsidDel="00124EE6">
          <w:rPr>
            <w:rFonts w:ascii="Consolas" w:hAnsi="Consolas" w:cs="Consolas"/>
            <w:color w:val="000000"/>
            <w:sz w:val="19"/>
            <w:szCs w:val="19"/>
          </w:rPr>
          <w:delText xml:space="preserve"> connection = </w:delText>
        </w:r>
        <w:r w:rsidRPr="00DC52CC" w:rsidDel="00124EE6">
          <w:rPr>
            <w:rFonts w:ascii="Consolas" w:hAnsi="Consolas" w:cs="Consolas"/>
            <w:color w:val="0000FF"/>
            <w:sz w:val="19"/>
            <w:szCs w:val="19"/>
          </w:rPr>
          <w:delText>new</w:delText>
        </w:r>
        <w:r w:rsidRPr="00DC52CC" w:rsidDel="00124EE6">
          <w:rPr>
            <w:rFonts w:ascii="Consolas" w:hAnsi="Consolas" w:cs="Consolas"/>
            <w:color w:val="000000"/>
            <w:sz w:val="19"/>
            <w:szCs w:val="19"/>
          </w:rPr>
          <w:delText xml:space="preserve"> MySqlConnection(ConfigurationManager.ConnectionStrings[</w:delText>
        </w:r>
        <w:r w:rsidRPr="00DC52CC" w:rsidDel="00124EE6">
          <w:rPr>
            <w:rFonts w:ascii="Consolas" w:hAnsi="Consolas" w:cs="Consolas"/>
            <w:color w:val="A31515"/>
            <w:sz w:val="19"/>
            <w:szCs w:val="19"/>
          </w:rPr>
          <w:delText>"StockData"</w:delText>
        </w:r>
        <w:r w:rsidRPr="00DC52CC" w:rsidDel="00124EE6">
          <w:rPr>
            <w:rFonts w:ascii="Consolas" w:hAnsi="Consolas" w:cs="Consolas"/>
            <w:color w:val="000000"/>
            <w:sz w:val="19"/>
            <w:szCs w:val="19"/>
          </w:rPr>
          <w:delText>].ToString()))</w:delText>
        </w:r>
      </w:del>
    </w:p>
    <w:p w14:paraId="373B4196" w14:textId="08191497" w:rsidR="004A15DE" w:rsidRPr="00DC52CC" w:rsidDel="00124EE6" w:rsidRDefault="004A15DE" w:rsidP="004A15DE">
      <w:pPr>
        <w:autoSpaceDE w:val="0"/>
        <w:autoSpaceDN w:val="0"/>
        <w:adjustRightInd w:val="0"/>
        <w:rPr>
          <w:del w:id="720" w:author="Daniel Serna" w:date="2018-12-02T20:51:00Z"/>
          <w:rFonts w:ascii="Consolas" w:hAnsi="Consolas" w:cs="Consolas"/>
          <w:color w:val="000000"/>
          <w:sz w:val="19"/>
          <w:szCs w:val="19"/>
        </w:rPr>
      </w:pPr>
      <w:del w:id="721" w:author="Daniel Serna" w:date="2018-12-02T20:51:00Z">
        <w:r w:rsidRPr="00DC52CC" w:rsidDel="00124EE6">
          <w:rPr>
            <w:rFonts w:ascii="Consolas" w:hAnsi="Consolas" w:cs="Consolas"/>
            <w:color w:val="000000"/>
            <w:sz w:val="19"/>
            <w:szCs w:val="19"/>
          </w:rPr>
          <w:delText xml:space="preserve">            {</w:delText>
        </w:r>
      </w:del>
    </w:p>
    <w:p w14:paraId="774FF35A" w14:textId="49B0B74E" w:rsidR="004A15DE" w:rsidRPr="00DC52CC" w:rsidDel="00124EE6" w:rsidRDefault="004A15DE" w:rsidP="004A15DE">
      <w:pPr>
        <w:autoSpaceDE w:val="0"/>
        <w:autoSpaceDN w:val="0"/>
        <w:adjustRightInd w:val="0"/>
        <w:rPr>
          <w:del w:id="722" w:author="Daniel Serna" w:date="2018-12-02T20:51:00Z"/>
          <w:rFonts w:ascii="Consolas" w:hAnsi="Consolas" w:cs="Consolas"/>
          <w:color w:val="000000"/>
          <w:sz w:val="19"/>
          <w:szCs w:val="19"/>
        </w:rPr>
      </w:pPr>
      <w:del w:id="723"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var</w:delText>
        </w:r>
        <w:r w:rsidRPr="00DC52CC" w:rsidDel="00124EE6">
          <w:rPr>
            <w:rFonts w:ascii="Consolas" w:hAnsi="Consolas" w:cs="Consolas"/>
            <w:color w:val="000000"/>
            <w:sz w:val="19"/>
            <w:szCs w:val="19"/>
          </w:rPr>
          <w:delText xml:space="preserve"> command = </w:delText>
        </w:r>
        <w:r w:rsidRPr="00DC52CC" w:rsidDel="00124EE6">
          <w:rPr>
            <w:rFonts w:ascii="Consolas" w:hAnsi="Consolas" w:cs="Consolas"/>
            <w:color w:val="0000FF"/>
            <w:sz w:val="19"/>
            <w:szCs w:val="19"/>
          </w:rPr>
          <w:delText>new</w:delText>
        </w:r>
        <w:r w:rsidRPr="00DC52CC" w:rsidDel="00124EE6">
          <w:rPr>
            <w:rFonts w:ascii="Consolas" w:hAnsi="Consolas" w:cs="Consolas"/>
            <w:color w:val="000000"/>
            <w:sz w:val="19"/>
            <w:szCs w:val="19"/>
          </w:rPr>
          <w:delText xml:space="preserve"> MySqlCommand(</w:delText>
        </w:r>
        <w:r w:rsidRPr="00DC52CC" w:rsidDel="00124EE6">
          <w:rPr>
            <w:rFonts w:ascii="Consolas" w:hAnsi="Consolas" w:cs="Consolas"/>
            <w:color w:val="A31515"/>
            <w:sz w:val="19"/>
            <w:szCs w:val="19"/>
          </w:rPr>
          <w:delText>"usp_DeleteStockData"</w:delText>
        </w:r>
        <w:r w:rsidRPr="00DC52CC" w:rsidDel="00124EE6">
          <w:rPr>
            <w:rFonts w:ascii="Consolas" w:hAnsi="Consolas" w:cs="Consolas"/>
            <w:color w:val="000000"/>
            <w:sz w:val="19"/>
            <w:szCs w:val="19"/>
          </w:rPr>
          <w:delText>, connection);</w:delText>
        </w:r>
      </w:del>
    </w:p>
    <w:p w14:paraId="5137B80F" w14:textId="75814FFA" w:rsidR="004A15DE" w:rsidRPr="00DC52CC" w:rsidDel="00124EE6" w:rsidRDefault="004A15DE" w:rsidP="004A15DE">
      <w:pPr>
        <w:autoSpaceDE w:val="0"/>
        <w:autoSpaceDN w:val="0"/>
        <w:adjustRightInd w:val="0"/>
        <w:rPr>
          <w:del w:id="724" w:author="Daniel Serna" w:date="2018-12-02T20:51:00Z"/>
          <w:rFonts w:ascii="Consolas" w:hAnsi="Consolas" w:cs="Consolas"/>
          <w:color w:val="000000"/>
          <w:sz w:val="19"/>
          <w:szCs w:val="19"/>
        </w:rPr>
      </w:pPr>
      <w:del w:id="725" w:author="Daniel Serna" w:date="2018-12-02T20:51:00Z">
        <w:r w:rsidRPr="00DC52CC" w:rsidDel="00124EE6">
          <w:rPr>
            <w:rFonts w:ascii="Consolas" w:hAnsi="Consolas" w:cs="Consolas"/>
            <w:color w:val="000000"/>
            <w:sz w:val="19"/>
            <w:szCs w:val="19"/>
          </w:rPr>
          <w:delText xml:space="preserve">                command.CommandType = System.Data.CommandType.StoredProcedure;</w:delText>
        </w:r>
      </w:del>
    </w:p>
    <w:p w14:paraId="619CF4BC" w14:textId="7920B74D" w:rsidR="004A15DE" w:rsidRPr="00DC52CC" w:rsidDel="00124EE6" w:rsidRDefault="004A15DE" w:rsidP="004A15DE">
      <w:pPr>
        <w:autoSpaceDE w:val="0"/>
        <w:autoSpaceDN w:val="0"/>
        <w:adjustRightInd w:val="0"/>
        <w:rPr>
          <w:del w:id="726" w:author="Daniel Serna" w:date="2018-12-02T20:51:00Z"/>
          <w:rFonts w:ascii="Consolas" w:hAnsi="Consolas" w:cs="Consolas"/>
          <w:color w:val="000000"/>
          <w:sz w:val="19"/>
          <w:szCs w:val="19"/>
        </w:rPr>
      </w:pPr>
      <w:del w:id="727"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try</w:delText>
        </w:r>
      </w:del>
    </w:p>
    <w:p w14:paraId="5D65AF9B" w14:textId="622A8255" w:rsidR="004A15DE" w:rsidRPr="00DC52CC" w:rsidDel="00124EE6" w:rsidRDefault="004A15DE" w:rsidP="004A15DE">
      <w:pPr>
        <w:autoSpaceDE w:val="0"/>
        <w:autoSpaceDN w:val="0"/>
        <w:adjustRightInd w:val="0"/>
        <w:rPr>
          <w:del w:id="728" w:author="Daniel Serna" w:date="2018-12-02T20:51:00Z"/>
          <w:rFonts w:ascii="Consolas" w:hAnsi="Consolas" w:cs="Consolas"/>
          <w:color w:val="000000"/>
          <w:sz w:val="19"/>
          <w:szCs w:val="19"/>
        </w:rPr>
      </w:pPr>
      <w:del w:id="729" w:author="Daniel Serna" w:date="2018-12-02T20:51:00Z">
        <w:r w:rsidRPr="00DC52CC" w:rsidDel="00124EE6">
          <w:rPr>
            <w:rFonts w:ascii="Consolas" w:hAnsi="Consolas" w:cs="Consolas"/>
            <w:color w:val="000000"/>
            <w:sz w:val="19"/>
            <w:szCs w:val="19"/>
          </w:rPr>
          <w:delText xml:space="preserve">                {</w:delText>
        </w:r>
      </w:del>
    </w:p>
    <w:p w14:paraId="210EA8F3" w14:textId="77FA1B69" w:rsidR="004A15DE" w:rsidRPr="00DC52CC" w:rsidDel="00124EE6" w:rsidRDefault="004A15DE" w:rsidP="004A15DE">
      <w:pPr>
        <w:autoSpaceDE w:val="0"/>
        <w:autoSpaceDN w:val="0"/>
        <w:adjustRightInd w:val="0"/>
        <w:rPr>
          <w:del w:id="730" w:author="Daniel Serna" w:date="2018-12-02T20:51:00Z"/>
          <w:rFonts w:ascii="Consolas" w:hAnsi="Consolas" w:cs="Consolas"/>
          <w:color w:val="000000"/>
          <w:sz w:val="19"/>
          <w:szCs w:val="19"/>
        </w:rPr>
      </w:pPr>
      <w:del w:id="731" w:author="Daniel Serna" w:date="2018-12-02T20:51:00Z">
        <w:r w:rsidRPr="00DC52CC" w:rsidDel="00124EE6">
          <w:rPr>
            <w:rFonts w:ascii="Consolas" w:hAnsi="Consolas" w:cs="Consolas"/>
            <w:color w:val="000000"/>
            <w:sz w:val="19"/>
            <w:szCs w:val="19"/>
          </w:rPr>
          <w:delText xml:space="preserve">                    connection.Open();</w:delText>
        </w:r>
      </w:del>
    </w:p>
    <w:p w14:paraId="4A742B5F" w14:textId="32B8B56F" w:rsidR="004A15DE" w:rsidRPr="00DC52CC" w:rsidDel="00124EE6" w:rsidRDefault="004A15DE" w:rsidP="004A15DE">
      <w:pPr>
        <w:autoSpaceDE w:val="0"/>
        <w:autoSpaceDN w:val="0"/>
        <w:adjustRightInd w:val="0"/>
        <w:rPr>
          <w:del w:id="732" w:author="Daniel Serna" w:date="2018-12-02T20:51:00Z"/>
          <w:rFonts w:ascii="Consolas" w:hAnsi="Consolas" w:cs="Consolas"/>
          <w:color w:val="000000"/>
          <w:sz w:val="19"/>
          <w:szCs w:val="19"/>
        </w:rPr>
      </w:pPr>
      <w:del w:id="733" w:author="Daniel Serna" w:date="2018-12-02T20:51:00Z">
        <w:r w:rsidRPr="00DC52CC" w:rsidDel="00124EE6">
          <w:rPr>
            <w:rFonts w:ascii="Consolas" w:hAnsi="Consolas" w:cs="Consolas"/>
            <w:color w:val="000000"/>
            <w:sz w:val="19"/>
            <w:szCs w:val="19"/>
          </w:rPr>
          <w:delText xml:space="preserve">                    command.ExecuteNonQuery();</w:delText>
        </w:r>
      </w:del>
    </w:p>
    <w:p w14:paraId="65B0C515" w14:textId="0E46038C" w:rsidR="004A15DE" w:rsidRPr="00DC52CC" w:rsidDel="00124EE6" w:rsidRDefault="004A15DE" w:rsidP="004A15DE">
      <w:pPr>
        <w:autoSpaceDE w:val="0"/>
        <w:autoSpaceDN w:val="0"/>
        <w:adjustRightInd w:val="0"/>
        <w:rPr>
          <w:del w:id="734" w:author="Daniel Serna" w:date="2018-12-02T20:51:00Z"/>
          <w:rFonts w:ascii="Consolas" w:hAnsi="Consolas" w:cs="Consolas"/>
          <w:color w:val="000000"/>
          <w:sz w:val="19"/>
          <w:szCs w:val="19"/>
        </w:rPr>
      </w:pPr>
      <w:del w:id="735" w:author="Daniel Serna" w:date="2018-12-02T20:51:00Z">
        <w:r w:rsidRPr="00DC52CC" w:rsidDel="00124EE6">
          <w:rPr>
            <w:rFonts w:ascii="Consolas" w:hAnsi="Consolas" w:cs="Consolas"/>
            <w:color w:val="000000"/>
            <w:sz w:val="19"/>
            <w:szCs w:val="19"/>
          </w:rPr>
          <w:delText xml:space="preserve">                }</w:delText>
        </w:r>
      </w:del>
    </w:p>
    <w:p w14:paraId="4985B435" w14:textId="7D4EE383" w:rsidR="004A15DE" w:rsidRPr="00DC52CC" w:rsidDel="00124EE6" w:rsidRDefault="004A15DE" w:rsidP="004A15DE">
      <w:pPr>
        <w:autoSpaceDE w:val="0"/>
        <w:autoSpaceDN w:val="0"/>
        <w:adjustRightInd w:val="0"/>
        <w:rPr>
          <w:del w:id="736" w:author="Daniel Serna" w:date="2018-12-02T20:51:00Z"/>
          <w:rFonts w:ascii="Consolas" w:hAnsi="Consolas" w:cs="Consolas"/>
          <w:color w:val="000000"/>
          <w:sz w:val="19"/>
          <w:szCs w:val="19"/>
        </w:rPr>
      </w:pPr>
      <w:del w:id="737"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catch</w:delText>
        </w:r>
        <w:r w:rsidRPr="00DC52CC" w:rsidDel="00124EE6">
          <w:rPr>
            <w:rFonts w:ascii="Consolas" w:hAnsi="Consolas" w:cs="Consolas"/>
            <w:color w:val="000000"/>
            <w:sz w:val="19"/>
            <w:szCs w:val="19"/>
          </w:rPr>
          <w:delText xml:space="preserve"> (Exception ex)</w:delText>
        </w:r>
      </w:del>
    </w:p>
    <w:p w14:paraId="295F3F94" w14:textId="4AEEBB71" w:rsidR="004A15DE" w:rsidRPr="00DC52CC" w:rsidDel="00124EE6" w:rsidRDefault="004A15DE" w:rsidP="004A15DE">
      <w:pPr>
        <w:autoSpaceDE w:val="0"/>
        <w:autoSpaceDN w:val="0"/>
        <w:adjustRightInd w:val="0"/>
        <w:rPr>
          <w:del w:id="738" w:author="Daniel Serna" w:date="2018-12-02T20:51:00Z"/>
          <w:rFonts w:ascii="Consolas" w:hAnsi="Consolas" w:cs="Consolas"/>
          <w:color w:val="000000"/>
          <w:sz w:val="19"/>
          <w:szCs w:val="19"/>
        </w:rPr>
      </w:pPr>
      <w:del w:id="739" w:author="Daniel Serna" w:date="2018-12-02T20:51:00Z">
        <w:r w:rsidRPr="00DC52CC" w:rsidDel="00124EE6">
          <w:rPr>
            <w:rFonts w:ascii="Consolas" w:hAnsi="Consolas" w:cs="Consolas"/>
            <w:color w:val="000000"/>
            <w:sz w:val="19"/>
            <w:szCs w:val="19"/>
          </w:rPr>
          <w:delText xml:space="preserve">                {</w:delText>
        </w:r>
      </w:del>
    </w:p>
    <w:p w14:paraId="4616E0F0" w14:textId="32005C88" w:rsidR="004A15DE" w:rsidRPr="00DC52CC" w:rsidDel="00124EE6" w:rsidRDefault="004A15DE" w:rsidP="004A15DE">
      <w:pPr>
        <w:autoSpaceDE w:val="0"/>
        <w:autoSpaceDN w:val="0"/>
        <w:adjustRightInd w:val="0"/>
        <w:rPr>
          <w:del w:id="740" w:author="Daniel Serna" w:date="2018-12-02T20:51:00Z"/>
          <w:rFonts w:ascii="Consolas" w:hAnsi="Consolas" w:cs="Consolas"/>
          <w:color w:val="000000"/>
          <w:sz w:val="19"/>
          <w:szCs w:val="19"/>
        </w:rPr>
      </w:pPr>
      <w:del w:id="741" w:author="Daniel Serna" w:date="2018-12-02T20:51:00Z">
        <w:r w:rsidRPr="00DC52CC" w:rsidDel="00124EE6">
          <w:rPr>
            <w:rFonts w:ascii="Consolas" w:hAnsi="Consolas" w:cs="Consolas"/>
            <w:color w:val="000000"/>
            <w:sz w:val="19"/>
            <w:szCs w:val="19"/>
          </w:rPr>
          <w:delText xml:space="preserve">                    Console.WriteLine(</w:delText>
        </w:r>
        <w:r w:rsidRPr="00DC52CC" w:rsidDel="00124EE6">
          <w:rPr>
            <w:rFonts w:ascii="Consolas" w:hAnsi="Consolas" w:cs="Consolas"/>
            <w:color w:val="A31515"/>
            <w:sz w:val="19"/>
            <w:szCs w:val="19"/>
          </w:rPr>
          <w:delText>$"Error deleting stock data from database. Message:</w:delText>
        </w:r>
        <w:r w:rsidRPr="00DC52CC" w:rsidDel="00124EE6">
          <w:rPr>
            <w:rFonts w:ascii="Consolas" w:hAnsi="Consolas" w:cs="Consolas"/>
            <w:color w:val="000000"/>
            <w:sz w:val="19"/>
            <w:szCs w:val="19"/>
          </w:rPr>
          <w:delText>{ex.Message}</w:delText>
        </w:r>
        <w:r w:rsidRPr="00DC52CC" w:rsidDel="00124EE6">
          <w:rPr>
            <w:rFonts w:ascii="Consolas" w:hAnsi="Consolas" w:cs="Consolas"/>
            <w:color w:val="A31515"/>
            <w:sz w:val="19"/>
            <w:szCs w:val="19"/>
          </w:rPr>
          <w:delText>"</w:delText>
        </w:r>
        <w:r w:rsidRPr="00DC52CC" w:rsidDel="00124EE6">
          <w:rPr>
            <w:rFonts w:ascii="Consolas" w:hAnsi="Consolas" w:cs="Consolas"/>
            <w:color w:val="000000"/>
            <w:sz w:val="19"/>
            <w:szCs w:val="19"/>
          </w:rPr>
          <w:delText>);</w:delText>
        </w:r>
      </w:del>
    </w:p>
    <w:p w14:paraId="76C03EA9" w14:textId="0F0DAE56" w:rsidR="004A15DE" w:rsidRPr="00DC52CC" w:rsidDel="00124EE6" w:rsidRDefault="004A15DE" w:rsidP="004A15DE">
      <w:pPr>
        <w:autoSpaceDE w:val="0"/>
        <w:autoSpaceDN w:val="0"/>
        <w:adjustRightInd w:val="0"/>
        <w:rPr>
          <w:del w:id="742" w:author="Daniel Serna" w:date="2018-12-02T20:51:00Z"/>
          <w:rFonts w:ascii="Consolas" w:hAnsi="Consolas" w:cs="Consolas"/>
          <w:color w:val="000000"/>
          <w:sz w:val="19"/>
          <w:szCs w:val="19"/>
        </w:rPr>
      </w:pPr>
      <w:del w:id="743" w:author="Daniel Serna" w:date="2018-12-02T20:51:00Z">
        <w:r w:rsidRPr="00DC52CC" w:rsidDel="00124EE6">
          <w:rPr>
            <w:rFonts w:ascii="Consolas" w:hAnsi="Consolas" w:cs="Consolas"/>
            <w:color w:val="000000"/>
            <w:sz w:val="19"/>
            <w:szCs w:val="19"/>
          </w:rPr>
          <w:delText xml:space="preserve">                }</w:delText>
        </w:r>
      </w:del>
    </w:p>
    <w:p w14:paraId="4830D3AD" w14:textId="008ED69E" w:rsidR="004A15DE" w:rsidRPr="00DC52CC" w:rsidDel="00124EE6" w:rsidRDefault="004A15DE" w:rsidP="004A15DE">
      <w:pPr>
        <w:autoSpaceDE w:val="0"/>
        <w:autoSpaceDN w:val="0"/>
        <w:adjustRightInd w:val="0"/>
        <w:rPr>
          <w:del w:id="744" w:author="Daniel Serna" w:date="2018-12-02T20:51:00Z"/>
          <w:rFonts w:ascii="Consolas" w:hAnsi="Consolas" w:cs="Consolas"/>
          <w:color w:val="000000"/>
          <w:sz w:val="19"/>
          <w:szCs w:val="19"/>
        </w:rPr>
      </w:pPr>
      <w:del w:id="745" w:author="Daniel Serna" w:date="2018-12-02T20:51:00Z">
        <w:r w:rsidRPr="00DC52CC" w:rsidDel="00124EE6">
          <w:rPr>
            <w:rFonts w:ascii="Consolas" w:hAnsi="Consolas" w:cs="Consolas"/>
            <w:color w:val="000000"/>
            <w:sz w:val="19"/>
            <w:szCs w:val="19"/>
          </w:rPr>
          <w:delText xml:space="preserve">            }</w:delText>
        </w:r>
      </w:del>
    </w:p>
    <w:p w14:paraId="14357E79" w14:textId="6CD77CE4" w:rsidR="004A15DE" w:rsidDel="00124EE6" w:rsidRDefault="004A15DE" w:rsidP="004A15DE">
      <w:pPr>
        <w:autoSpaceDE w:val="0"/>
        <w:autoSpaceDN w:val="0"/>
        <w:adjustRightInd w:val="0"/>
        <w:rPr>
          <w:ins w:id="746" w:author="Brandon de la Houssaye" w:date="2018-11-24T17:03:00Z"/>
          <w:del w:id="747" w:author="Daniel Serna" w:date="2018-12-02T20:51:00Z"/>
          <w:rFonts w:ascii="Consolas" w:hAnsi="Consolas" w:cs="Consolas"/>
          <w:color w:val="000000"/>
          <w:sz w:val="19"/>
          <w:szCs w:val="19"/>
        </w:rPr>
      </w:pPr>
      <w:del w:id="748" w:author="Daniel Serna" w:date="2018-12-02T20:51:00Z">
        <w:r w:rsidRPr="00DC52CC" w:rsidDel="00124EE6">
          <w:rPr>
            <w:rFonts w:ascii="Consolas" w:hAnsi="Consolas" w:cs="Consolas"/>
            <w:color w:val="000000"/>
            <w:sz w:val="19"/>
            <w:szCs w:val="19"/>
          </w:rPr>
          <w:delText xml:space="preserve">        }</w:delText>
        </w:r>
      </w:del>
    </w:p>
    <w:p w14:paraId="5E34BF2D" w14:textId="21DF17F9" w:rsidR="00CC28FD" w:rsidDel="00124EE6" w:rsidRDefault="00CC28FD" w:rsidP="004A15DE">
      <w:pPr>
        <w:autoSpaceDE w:val="0"/>
        <w:autoSpaceDN w:val="0"/>
        <w:adjustRightInd w:val="0"/>
        <w:rPr>
          <w:ins w:id="749" w:author="Brandon de la Houssaye" w:date="2018-11-24T17:03:00Z"/>
          <w:del w:id="750" w:author="Daniel Serna" w:date="2018-12-02T20:51:00Z"/>
          <w:rFonts w:ascii="Consolas" w:hAnsi="Consolas" w:cs="Consolas"/>
          <w:color w:val="000000"/>
          <w:sz w:val="19"/>
          <w:szCs w:val="19"/>
        </w:rPr>
      </w:pPr>
    </w:p>
    <w:p w14:paraId="46540DE6" w14:textId="06A76E39" w:rsidR="00CC28FD" w:rsidRPr="00DC52CC" w:rsidDel="00124EE6" w:rsidRDefault="00CC28FD" w:rsidP="004A15DE">
      <w:pPr>
        <w:autoSpaceDE w:val="0"/>
        <w:autoSpaceDN w:val="0"/>
        <w:adjustRightInd w:val="0"/>
        <w:rPr>
          <w:del w:id="751" w:author="Daniel Serna" w:date="2018-12-02T20:51:00Z"/>
          <w:rFonts w:ascii="Consolas" w:hAnsi="Consolas" w:cs="Consolas"/>
          <w:color w:val="000000"/>
          <w:sz w:val="19"/>
          <w:szCs w:val="19"/>
        </w:rPr>
      </w:pPr>
    </w:p>
    <w:p w14:paraId="6341ADA3" w14:textId="777AB3DA" w:rsidR="004A15DE" w:rsidRPr="00DC52CC" w:rsidDel="00124EE6" w:rsidRDefault="004A15DE" w:rsidP="004A15DE">
      <w:pPr>
        <w:autoSpaceDE w:val="0"/>
        <w:autoSpaceDN w:val="0"/>
        <w:adjustRightInd w:val="0"/>
        <w:rPr>
          <w:del w:id="752" w:author="Daniel Serna" w:date="2018-12-02T20:51:00Z"/>
          <w:rFonts w:ascii="Consolas" w:hAnsi="Consolas" w:cs="Consolas"/>
          <w:color w:val="000000"/>
          <w:sz w:val="19"/>
          <w:szCs w:val="19"/>
        </w:rPr>
      </w:pPr>
      <w:del w:id="753"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private</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static</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void</w:delText>
        </w:r>
        <w:r w:rsidRPr="00DC52CC" w:rsidDel="00124EE6">
          <w:rPr>
            <w:rFonts w:ascii="Consolas" w:hAnsi="Consolas" w:cs="Consolas"/>
            <w:color w:val="000000"/>
            <w:sz w:val="19"/>
            <w:szCs w:val="19"/>
          </w:rPr>
          <w:delText xml:space="preserve"> WriteStockDataToDatabase(List&lt;HistoricalDataResponse&gt; stockDataList, </w:delText>
        </w:r>
        <w:r w:rsidRPr="00DC52CC" w:rsidDel="00124EE6">
          <w:rPr>
            <w:rFonts w:ascii="Consolas" w:hAnsi="Consolas" w:cs="Consolas"/>
            <w:color w:val="0000FF"/>
            <w:sz w:val="19"/>
            <w:szCs w:val="19"/>
          </w:rPr>
          <w:delText>string</w:delText>
        </w:r>
        <w:r w:rsidRPr="00DC52CC" w:rsidDel="00124EE6">
          <w:rPr>
            <w:rFonts w:ascii="Consolas" w:hAnsi="Consolas" w:cs="Consolas"/>
            <w:color w:val="000000"/>
            <w:sz w:val="19"/>
            <w:szCs w:val="19"/>
          </w:rPr>
          <w:delText xml:space="preserve"> symbol)</w:delText>
        </w:r>
      </w:del>
    </w:p>
    <w:p w14:paraId="69AF4391" w14:textId="338770E8" w:rsidR="004A15DE" w:rsidRPr="00DC52CC" w:rsidDel="00124EE6" w:rsidRDefault="004A15DE" w:rsidP="004A15DE">
      <w:pPr>
        <w:autoSpaceDE w:val="0"/>
        <w:autoSpaceDN w:val="0"/>
        <w:adjustRightInd w:val="0"/>
        <w:rPr>
          <w:del w:id="754" w:author="Daniel Serna" w:date="2018-12-02T20:51:00Z"/>
          <w:rFonts w:ascii="Consolas" w:hAnsi="Consolas" w:cs="Consolas"/>
          <w:color w:val="000000"/>
          <w:sz w:val="19"/>
          <w:szCs w:val="19"/>
        </w:rPr>
      </w:pPr>
      <w:del w:id="755" w:author="Daniel Serna" w:date="2018-12-02T20:51:00Z">
        <w:r w:rsidRPr="00DC52CC" w:rsidDel="00124EE6">
          <w:rPr>
            <w:rFonts w:ascii="Consolas" w:hAnsi="Consolas" w:cs="Consolas"/>
            <w:color w:val="000000"/>
            <w:sz w:val="19"/>
            <w:szCs w:val="19"/>
          </w:rPr>
          <w:delText xml:space="preserve">        {</w:delText>
        </w:r>
      </w:del>
    </w:p>
    <w:p w14:paraId="03C00D76" w14:textId="508A486F" w:rsidR="004A15DE" w:rsidRPr="00DC52CC" w:rsidDel="00124EE6" w:rsidRDefault="004A15DE" w:rsidP="004A15DE">
      <w:pPr>
        <w:autoSpaceDE w:val="0"/>
        <w:autoSpaceDN w:val="0"/>
        <w:adjustRightInd w:val="0"/>
        <w:rPr>
          <w:del w:id="756" w:author="Daniel Serna" w:date="2018-12-02T20:51:00Z"/>
          <w:rFonts w:ascii="Consolas" w:hAnsi="Consolas" w:cs="Consolas"/>
          <w:color w:val="000000"/>
          <w:sz w:val="19"/>
          <w:szCs w:val="19"/>
        </w:rPr>
      </w:pPr>
      <w:del w:id="757" w:author="Daniel Serna" w:date="2018-12-02T20:51:00Z">
        <w:r w:rsidRPr="00DC52CC" w:rsidDel="00124EE6">
          <w:rPr>
            <w:rFonts w:ascii="Consolas" w:hAnsi="Consolas" w:cs="Consolas"/>
            <w:color w:val="000000"/>
            <w:sz w:val="19"/>
            <w:szCs w:val="19"/>
          </w:rPr>
          <w:delText xml:space="preserve">            Console.WriteLine(</w:delText>
        </w:r>
        <w:r w:rsidRPr="00DC52CC" w:rsidDel="00124EE6">
          <w:rPr>
            <w:rFonts w:ascii="Consolas" w:hAnsi="Consolas" w:cs="Consolas"/>
            <w:color w:val="A31515"/>
            <w:sz w:val="19"/>
            <w:szCs w:val="19"/>
          </w:rPr>
          <w:delText xml:space="preserve">$"Writing </w:delText>
        </w:r>
        <w:r w:rsidRPr="00DC52CC" w:rsidDel="00124EE6">
          <w:rPr>
            <w:rFonts w:ascii="Consolas" w:hAnsi="Consolas" w:cs="Consolas"/>
            <w:color w:val="000000"/>
            <w:sz w:val="19"/>
            <w:szCs w:val="19"/>
          </w:rPr>
          <w:delText>{stockDataList.Count}</w:delText>
        </w:r>
        <w:r w:rsidRPr="00DC52CC" w:rsidDel="00124EE6">
          <w:rPr>
            <w:rFonts w:ascii="Consolas" w:hAnsi="Consolas" w:cs="Consolas"/>
            <w:color w:val="A31515"/>
            <w:sz w:val="19"/>
            <w:szCs w:val="19"/>
          </w:rPr>
          <w:delText xml:space="preserve"> records to the database"</w:delText>
        </w:r>
        <w:r w:rsidRPr="00DC52CC" w:rsidDel="00124EE6">
          <w:rPr>
            <w:rFonts w:ascii="Consolas" w:hAnsi="Consolas" w:cs="Consolas"/>
            <w:color w:val="000000"/>
            <w:sz w:val="19"/>
            <w:szCs w:val="19"/>
          </w:rPr>
          <w:delText>);</w:delText>
        </w:r>
      </w:del>
    </w:p>
    <w:p w14:paraId="79D11E0A" w14:textId="4C6A6286" w:rsidR="004A15DE" w:rsidRPr="00DC52CC" w:rsidDel="00124EE6" w:rsidRDefault="004A15DE" w:rsidP="004A15DE">
      <w:pPr>
        <w:autoSpaceDE w:val="0"/>
        <w:autoSpaceDN w:val="0"/>
        <w:adjustRightInd w:val="0"/>
        <w:rPr>
          <w:del w:id="758" w:author="Daniel Serna" w:date="2018-12-02T20:51:00Z"/>
          <w:rFonts w:ascii="Consolas" w:hAnsi="Consolas" w:cs="Consolas"/>
          <w:color w:val="000000"/>
          <w:sz w:val="19"/>
          <w:szCs w:val="19"/>
        </w:rPr>
      </w:pPr>
      <w:del w:id="759"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int</w:delText>
        </w:r>
        <w:r w:rsidRPr="00DC52CC" w:rsidDel="00124EE6">
          <w:rPr>
            <w:rFonts w:ascii="Consolas" w:hAnsi="Consolas" w:cs="Consolas"/>
            <w:color w:val="000000"/>
            <w:sz w:val="19"/>
            <w:szCs w:val="19"/>
          </w:rPr>
          <w:delText xml:space="preserve"> counter = stockDataList.Count;</w:delText>
        </w:r>
      </w:del>
    </w:p>
    <w:p w14:paraId="667A4BFC" w14:textId="43807512" w:rsidR="004A15DE" w:rsidRPr="00DC52CC" w:rsidDel="00124EE6" w:rsidRDefault="004A15DE" w:rsidP="004A15DE">
      <w:pPr>
        <w:autoSpaceDE w:val="0"/>
        <w:autoSpaceDN w:val="0"/>
        <w:adjustRightInd w:val="0"/>
        <w:rPr>
          <w:del w:id="760" w:author="Daniel Serna" w:date="2018-12-02T20:51:00Z"/>
          <w:rFonts w:ascii="Consolas" w:hAnsi="Consolas" w:cs="Consolas"/>
          <w:color w:val="000000"/>
          <w:sz w:val="19"/>
          <w:szCs w:val="19"/>
        </w:rPr>
      </w:pPr>
      <w:del w:id="761"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using</w:delText>
        </w:r>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var</w:delText>
        </w:r>
        <w:r w:rsidRPr="00DC52CC" w:rsidDel="00124EE6">
          <w:rPr>
            <w:rFonts w:ascii="Consolas" w:hAnsi="Consolas" w:cs="Consolas"/>
            <w:color w:val="000000"/>
            <w:sz w:val="19"/>
            <w:szCs w:val="19"/>
          </w:rPr>
          <w:delText xml:space="preserve"> connection = </w:delText>
        </w:r>
        <w:r w:rsidRPr="00DC52CC" w:rsidDel="00124EE6">
          <w:rPr>
            <w:rFonts w:ascii="Consolas" w:hAnsi="Consolas" w:cs="Consolas"/>
            <w:color w:val="0000FF"/>
            <w:sz w:val="19"/>
            <w:szCs w:val="19"/>
          </w:rPr>
          <w:delText>new</w:delText>
        </w:r>
        <w:r w:rsidRPr="00DC52CC" w:rsidDel="00124EE6">
          <w:rPr>
            <w:rFonts w:ascii="Consolas" w:hAnsi="Consolas" w:cs="Consolas"/>
            <w:color w:val="000000"/>
            <w:sz w:val="19"/>
            <w:szCs w:val="19"/>
          </w:rPr>
          <w:delText xml:space="preserve"> MySqlConnection(ConfigurationManager.ConnectionStrings[</w:delText>
        </w:r>
        <w:r w:rsidRPr="00DC52CC" w:rsidDel="00124EE6">
          <w:rPr>
            <w:rFonts w:ascii="Consolas" w:hAnsi="Consolas" w:cs="Consolas"/>
            <w:color w:val="A31515"/>
            <w:sz w:val="19"/>
            <w:szCs w:val="19"/>
          </w:rPr>
          <w:delText>"StockData"</w:delText>
        </w:r>
        <w:r w:rsidRPr="00DC52CC" w:rsidDel="00124EE6">
          <w:rPr>
            <w:rFonts w:ascii="Consolas" w:hAnsi="Consolas" w:cs="Consolas"/>
            <w:color w:val="000000"/>
            <w:sz w:val="19"/>
            <w:szCs w:val="19"/>
          </w:rPr>
          <w:delText>].ToString()))</w:delText>
        </w:r>
      </w:del>
    </w:p>
    <w:p w14:paraId="7CC1E12E" w14:textId="5D7BAE4B" w:rsidR="004A15DE" w:rsidRPr="00DC52CC" w:rsidDel="00124EE6" w:rsidRDefault="004A15DE" w:rsidP="004A15DE">
      <w:pPr>
        <w:autoSpaceDE w:val="0"/>
        <w:autoSpaceDN w:val="0"/>
        <w:adjustRightInd w:val="0"/>
        <w:rPr>
          <w:del w:id="762" w:author="Daniel Serna" w:date="2018-12-02T20:51:00Z"/>
          <w:rFonts w:ascii="Consolas" w:hAnsi="Consolas" w:cs="Consolas"/>
          <w:color w:val="000000"/>
          <w:sz w:val="19"/>
          <w:szCs w:val="19"/>
        </w:rPr>
      </w:pPr>
      <w:del w:id="763" w:author="Daniel Serna" w:date="2018-12-02T20:51:00Z">
        <w:r w:rsidRPr="00DC52CC" w:rsidDel="00124EE6">
          <w:rPr>
            <w:rFonts w:ascii="Consolas" w:hAnsi="Consolas" w:cs="Consolas"/>
            <w:color w:val="000000"/>
            <w:sz w:val="19"/>
            <w:szCs w:val="19"/>
          </w:rPr>
          <w:delText xml:space="preserve">            {</w:delText>
        </w:r>
      </w:del>
    </w:p>
    <w:p w14:paraId="34E88B5C" w14:textId="5FCDA29D" w:rsidR="004A15DE" w:rsidRPr="00DC52CC" w:rsidDel="00124EE6" w:rsidRDefault="004A15DE" w:rsidP="004A15DE">
      <w:pPr>
        <w:autoSpaceDE w:val="0"/>
        <w:autoSpaceDN w:val="0"/>
        <w:adjustRightInd w:val="0"/>
        <w:rPr>
          <w:del w:id="764" w:author="Daniel Serna" w:date="2018-12-02T20:51:00Z"/>
          <w:rFonts w:ascii="Consolas" w:hAnsi="Consolas" w:cs="Consolas"/>
          <w:color w:val="000000"/>
          <w:sz w:val="19"/>
          <w:szCs w:val="19"/>
        </w:rPr>
      </w:pPr>
      <w:del w:id="765"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try</w:delText>
        </w:r>
      </w:del>
    </w:p>
    <w:p w14:paraId="583726C1" w14:textId="45E70735" w:rsidR="004A15DE" w:rsidRPr="00DC52CC" w:rsidDel="00124EE6" w:rsidRDefault="004A15DE" w:rsidP="004A15DE">
      <w:pPr>
        <w:autoSpaceDE w:val="0"/>
        <w:autoSpaceDN w:val="0"/>
        <w:adjustRightInd w:val="0"/>
        <w:rPr>
          <w:del w:id="766" w:author="Daniel Serna" w:date="2018-12-02T20:51:00Z"/>
          <w:rFonts w:ascii="Consolas" w:hAnsi="Consolas" w:cs="Consolas"/>
          <w:color w:val="000000"/>
          <w:sz w:val="19"/>
          <w:szCs w:val="19"/>
        </w:rPr>
      </w:pPr>
      <w:del w:id="767" w:author="Daniel Serna" w:date="2018-12-02T20:51:00Z">
        <w:r w:rsidRPr="00DC52CC" w:rsidDel="00124EE6">
          <w:rPr>
            <w:rFonts w:ascii="Consolas" w:hAnsi="Consolas" w:cs="Consolas"/>
            <w:color w:val="000000"/>
            <w:sz w:val="19"/>
            <w:szCs w:val="19"/>
          </w:rPr>
          <w:delText xml:space="preserve">                {</w:delText>
        </w:r>
      </w:del>
    </w:p>
    <w:p w14:paraId="56D6AE40" w14:textId="3629C78B" w:rsidR="004A15DE" w:rsidRPr="00DC52CC" w:rsidDel="00124EE6" w:rsidRDefault="004A15DE" w:rsidP="004A15DE">
      <w:pPr>
        <w:autoSpaceDE w:val="0"/>
        <w:autoSpaceDN w:val="0"/>
        <w:adjustRightInd w:val="0"/>
        <w:rPr>
          <w:del w:id="768" w:author="Daniel Serna" w:date="2018-12-02T20:51:00Z"/>
          <w:rFonts w:ascii="Consolas" w:hAnsi="Consolas" w:cs="Consolas"/>
          <w:color w:val="000000"/>
          <w:sz w:val="19"/>
          <w:szCs w:val="19"/>
        </w:rPr>
      </w:pPr>
      <w:del w:id="769" w:author="Daniel Serna" w:date="2018-12-02T20:51:00Z">
        <w:r w:rsidRPr="00DC52CC" w:rsidDel="00124EE6">
          <w:rPr>
            <w:rFonts w:ascii="Consolas" w:hAnsi="Consolas" w:cs="Consolas"/>
            <w:color w:val="000000"/>
            <w:sz w:val="19"/>
            <w:szCs w:val="19"/>
          </w:rPr>
          <w:delText xml:space="preserve">                    connection.Open();</w:delText>
        </w:r>
      </w:del>
    </w:p>
    <w:p w14:paraId="04E7BBEC" w14:textId="75C3ACAF" w:rsidR="004A15DE" w:rsidRPr="00DC52CC" w:rsidDel="00124EE6" w:rsidRDefault="004A15DE" w:rsidP="004A15DE">
      <w:pPr>
        <w:autoSpaceDE w:val="0"/>
        <w:autoSpaceDN w:val="0"/>
        <w:adjustRightInd w:val="0"/>
        <w:rPr>
          <w:del w:id="770" w:author="Daniel Serna" w:date="2018-12-02T20:51:00Z"/>
          <w:rFonts w:ascii="Consolas" w:hAnsi="Consolas" w:cs="Consolas"/>
          <w:color w:val="000000"/>
          <w:sz w:val="19"/>
          <w:szCs w:val="19"/>
        </w:rPr>
      </w:pPr>
      <w:del w:id="771"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foreach</w:delText>
        </w:r>
        <w:r w:rsidRPr="00DC52CC" w:rsidDel="00124EE6">
          <w:rPr>
            <w:rFonts w:ascii="Consolas" w:hAnsi="Consolas" w:cs="Consolas"/>
            <w:color w:val="000000"/>
            <w:sz w:val="19"/>
            <w:szCs w:val="19"/>
          </w:rPr>
          <w:delText xml:space="preserve"> (var stockData </w:delText>
        </w:r>
        <w:r w:rsidRPr="00DC52CC" w:rsidDel="00124EE6">
          <w:rPr>
            <w:rFonts w:ascii="Consolas" w:hAnsi="Consolas" w:cs="Consolas"/>
            <w:color w:val="0000FF"/>
            <w:sz w:val="19"/>
            <w:szCs w:val="19"/>
          </w:rPr>
          <w:delText>in</w:delText>
        </w:r>
        <w:r w:rsidRPr="00DC52CC" w:rsidDel="00124EE6">
          <w:rPr>
            <w:rFonts w:ascii="Consolas" w:hAnsi="Consolas" w:cs="Consolas"/>
            <w:color w:val="000000"/>
            <w:sz w:val="19"/>
            <w:szCs w:val="19"/>
          </w:rPr>
          <w:delText xml:space="preserve"> stockDataList)</w:delText>
        </w:r>
      </w:del>
    </w:p>
    <w:p w14:paraId="49210B13" w14:textId="0908E14A" w:rsidR="004A15DE" w:rsidRPr="00DC52CC" w:rsidDel="00124EE6" w:rsidRDefault="004A15DE" w:rsidP="004A15DE">
      <w:pPr>
        <w:autoSpaceDE w:val="0"/>
        <w:autoSpaceDN w:val="0"/>
        <w:adjustRightInd w:val="0"/>
        <w:rPr>
          <w:del w:id="772" w:author="Daniel Serna" w:date="2018-12-02T20:51:00Z"/>
          <w:rFonts w:ascii="Consolas" w:hAnsi="Consolas" w:cs="Consolas"/>
          <w:color w:val="000000"/>
          <w:sz w:val="19"/>
          <w:szCs w:val="19"/>
        </w:rPr>
      </w:pPr>
      <w:del w:id="773" w:author="Daniel Serna" w:date="2018-12-02T20:51:00Z">
        <w:r w:rsidRPr="00DC52CC" w:rsidDel="00124EE6">
          <w:rPr>
            <w:rFonts w:ascii="Consolas" w:hAnsi="Consolas" w:cs="Consolas"/>
            <w:color w:val="000000"/>
            <w:sz w:val="19"/>
            <w:szCs w:val="19"/>
          </w:rPr>
          <w:delText xml:space="preserve">                    {</w:delText>
        </w:r>
      </w:del>
    </w:p>
    <w:p w14:paraId="13B2B68A" w14:textId="16722DE7" w:rsidR="004A15DE" w:rsidRPr="00DC52CC" w:rsidDel="00124EE6" w:rsidRDefault="004A15DE" w:rsidP="004A15DE">
      <w:pPr>
        <w:autoSpaceDE w:val="0"/>
        <w:autoSpaceDN w:val="0"/>
        <w:adjustRightInd w:val="0"/>
        <w:rPr>
          <w:del w:id="774" w:author="Daniel Serna" w:date="2018-12-02T20:51:00Z"/>
          <w:rFonts w:ascii="Consolas" w:hAnsi="Consolas" w:cs="Consolas"/>
          <w:color w:val="000000"/>
          <w:sz w:val="19"/>
          <w:szCs w:val="19"/>
        </w:rPr>
      </w:pPr>
      <w:del w:id="775"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var</w:delText>
        </w:r>
        <w:r w:rsidRPr="00DC52CC" w:rsidDel="00124EE6">
          <w:rPr>
            <w:rFonts w:ascii="Consolas" w:hAnsi="Consolas" w:cs="Consolas"/>
            <w:color w:val="000000"/>
            <w:sz w:val="19"/>
            <w:szCs w:val="19"/>
          </w:rPr>
          <w:delText xml:space="preserve"> command = </w:delText>
        </w:r>
        <w:r w:rsidRPr="00DC52CC" w:rsidDel="00124EE6">
          <w:rPr>
            <w:rFonts w:ascii="Consolas" w:hAnsi="Consolas" w:cs="Consolas"/>
            <w:color w:val="0000FF"/>
            <w:sz w:val="19"/>
            <w:szCs w:val="19"/>
          </w:rPr>
          <w:delText>new</w:delText>
        </w:r>
        <w:r w:rsidRPr="00DC52CC" w:rsidDel="00124EE6">
          <w:rPr>
            <w:rFonts w:ascii="Consolas" w:hAnsi="Consolas" w:cs="Consolas"/>
            <w:color w:val="000000"/>
            <w:sz w:val="19"/>
            <w:szCs w:val="19"/>
          </w:rPr>
          <w:delText xml:space="preserve"> MySqlCommand(</w:delText>
        </w:r>
        <w:r w:rsidRPr="00DC52CC" w:rsidDel="00124EE6">
          <w:rPr>
            <w:rFonts w:ascii="Consolas" w:hAnsi="Consolas" w:cs="Consolas"/>
            <w:color w:val="A31515"/>
            <w:sz w:val="19"/>
            <w:szCs w:val="19"/>
          </w:rPr>
          <w:delText>"usp_InsertStockData"</w:delText>
        </w:r>
        <w:r w:rsidRPr="00DC52CC" w:rsidDel="00124EE6">
          <w:rPr>
            <w:rFonts w:ascii="Consolas" w:hAnsi="Consolas" w:cs="Consolas"/>
            <w:color w:val="000000"/>
            <w:sz w:val="19"/>
            <w:szCs w:val="19"/>
          </w:rPr>
          <w:delText>, connection);</w:delText>
        </w:r>
      </w:del>
    </w:p>
    <w:p w14:paraId="4A118F6B" w14:textId="035B2663" w:rsidR="004A15DE" w:rsidRPr="00DC52CC" w:rsidDel="00124EE6" w:rsidRDefault="004A15DE" w:rsidP="004A15DE">
      <w:pPr>
        <w:autoSpaceDE w:val="0"/>
        <w:autoSpaceDN w:val="0"/>
        <w:adjustRightInd w:val="0"/>
        <w:rPr>
          <w:del w:id="776" w:author="Daniel Serna" w:date="2018-12-02T20:51:00Z"/>
          <w:rFonts w:ascii="Consolas" w:hAnsi="Consolas" w:cs="Consolas"/>
          <w:color w:val="000000"/>
          <w:sz w:val="19"/>
          <w:szCs w:val="19"/>
        </w:rPr>
      </w:pPr>
      <w:del w:id="777" w:author="Daniel Serna" w:date="2018-12-02T20:51:00Z">
        <w:r w:rsidRPr="00DC52CC" w:rsidDel="00124EE6">
          <w:rPr>
            <w:rFonts w:ascii="Consolas" w:hAnsi="Consolas" w:cs="Consolas"/>
            <w:color w:val="000000"/>
            <w:sz w:val="19"/>
            <w:szCs w:val="19"/>
          </w:rPr>
          <w:delText xml:space="preserve">                        command.CommandType = System.Data.CommandType.StoredProcedure;</w:delText>
        </w:r>
      </w:del>
    </w:p>
    <w:p w14:paraId="1EB7DA0F" w14:textId="7D603569" w:rsidR="004A15DE" w:rsidRPr="00DC52CC" w:rsidDel="00124EE6" w:rsidRDefault="004A15DE" w:rsidP="004A15DE">
      <w:pPr>
        <w:autoSpaceDE w:val="0"/>
        <w:autoSpaceDN w:val="0"/>
        <w:adjustRightInd w:val="0"/>
        <w:rPr>
          <w:del w:id="778" w:author="Daniel Serna" w:date="2018-12-02T20:51:00Z"/>
          <w:rFonts w:ascii="Consolas" w:hAnsi="Consolas" w:cs="Consolas"/>
          <w:color w:val="000000"/>
          <w:sz w:val="19"/>
          <w:szCs w:val="19"/>
        </w:rPr>
      </w:pPr>
      <w:del w:id="779" w:author="Daniel Serna" w:date="2018-12-02T20:51:00Z">
        <w:r w:rsidRPr="00DC52CC" w:rsidDel="00124EE6">
          <w:rPr>
            <w:rFonts w:ascii="Consolas" w:hAnsi="Consolas" w:cs="Consolas"/>
            <w:color w:val="000000"/>
            <w:sz w:val="19"/>
            <w:szCs w:val="19"/>
          </w:rPr>
          <w:delText xml:space="preserve">                        command.Parameters.AddWithValue(</w:delText>
        </w:r>
        <w:r w:rsidRPr="00DC52CC" w:rsidDel="00124EE6">
          <w:rPr>
            <w:rFonts w:ascii="Consolas" w:hAnsi="Consolas" w:cs="Consolas"/>
            <w:color w:val="A31515"/>
            <w:sz w:val="19"/>
            <w:szCs w:val="19"/>
          </w:rPr>
          <w:delText>"@Symbol"</w:delText>
        </w:r>
        <w:r w:rsidRPr="00DC52CC" w:rsidDel="00124EE6">
          <w:rPr>
            <w:rFonts w:ascii="Consolas" w:hAnsi="Consolas" w:cs="Consolas"/>
            <w:color w:val="000000"/>
            <w:sz w:val="19"/>
            <w:szCs w:val="19"/>
          </w:rPr>
          <w:delText>, symbol);</w:delText>
        </w:r>
      </w:del>
    </w:p>
    <w:p w14:paraId="0E35314B" w14:textId="612BE6D8" w:rsidR="004A15DE" w:rsidRPr="00DC52CC" w:rsidDel="00124EE6" w:rsidRDefault="004A15DE" w:rsidP="004A15DE">
      <w:pPr>
        <w:autoSpaceDE w:val="0"/>
        <w:autoSpaceDN w:val="0"/>
        <w:adjustRightInd w:val="0"/>
        <w:rPr>
          <w:del w:id="780" w:author="Daniel Serna" w:date="2018-12-02T20:51:00Z"/>
          <w:rFonts w:ascii="Consolas" w:hAnsi="Consolas" w:cs="Consolas"/>
          <w:color w:val="000000"/>
          <w:sz w:val="19"/>
          <w:szCs w:val="19"/>
        </w:rPr>
      </w:pPr>
      <w:del w:id="781" w:author="Daniel Serna" w:date="2018-12-02T20:51:00Z">
        <w:r w:rsidRPr="00DC52CC" w:rsidDel="00124EE6">
          <w:rPr>
            <w:rFonts w:ascii="Consolas" w:hAnsi="Consolas" w:cs="Consolas"/>
            <w:color w:val="000000"/>
            <w:sz w:val="19"/>
            <w:szCs w:val="19"/>
          </w:rPr>
          <w:delText xml:space="preserve">                        command.Parameters.AddWithValue(</w:delText>
        </w:r>
        <w:r w:rsidRPr="00DC52CC" w:rsidDel="00124EE6">
          <w:rPr>
            <w:rFonts w:ascii="Consolas" w:hAnsi="Consolas" w:cs="Consolas"/>
            <w:color w:val="A31515"/>
            <w:sz w:val="19"/>
            <w:szCs w:val="19"/>
          </w:rPr>
          <w:delText>"@High"</w:delText>
        </w:r>
        <w:r w:rsidRPr="00DC52CC" w:rsidDel="00124EE6">
          <w:rPr>
            <w:rFonts w:ascii="Consolas" w:hAnsi="Consolas" w:cs="Consolas"/>
            <w:color w:val="000000"/>
            <w:sz w:val="19"/>
            <w:szCs w:val="19"/>
          </w:rPr>
          <w:delText>, stockData.high);</w:delText>
        </w:r>
      </w:del>
    </w:p>
    <w:p w14:paraId="29B0B46F" w14:textId="5F38F762" w:rsidR="004A15DE" w:rsidRPr="00DC52CC" w:rsidDel="00124EE6" w:rsidRDefault="004A15DE" w:rsidP="004A15DE">
      <w:pPr>
        <w:autoSpaceDE w:val="0"/>
        <w:autoSpaceDN w:val="0"/>
        <w:adjustRightInd w:val="0"/>
        <w:rPr>
          <w:del w:id="782" w:author="Daniel Serna" w:date="2018-12-02T20:51:00Z"/>
          <w:rFonts w:ascii="Consolas" w:hAnsi="Consolas" w:cs="Consolas"/>
          <w:color w:val="000000"/>
          <w:sz w:val="19"/>
          <w:szCs w:val="19"/>
        </w:rPr>
      </w:pPr>
      <w:del w:id="783" w:author="Daniel Serna" w:date="2018-12-02T20:51:00Z">
        <w:r w:rsidRPr="00DC52CC" w:rsidDel="00124EE6">
          <w:rPr>
            <w:rFonts w:ascii="Consolas" w:hAnsi="Consolas" w:cs="Consolas"/>
            <w:color w:val="000000"/>
            <w:sz w:val="19"/>
            <w:szCs w:val="19"/>
          </w:rPr>
          <w:delText xml:space="preserve">                        command.Parameters.AddWithValue(</w:delText>
        </w:r>
        <w:r w:rsidRPr="00DC52CC" w:rsidDel="00124EE6">
          <w:rPr>
            <w:rFonts w:ascii="Consolas" w:hAnsi="Consolas" w:cs="Consolas"/>
            <w:color w:val="A31515"/>
            <w:sz w:val="19"/>
            <w:szCs w:val="19"/>
          </w:rPr>
          <w:delText>"@Low"</w:delText>
        </w:r>
        <w:r w:rsidRPr="00DC52CC" w:rsidDel="00124EE6">
          <w:rPr>
            <w:rFonts w:ascii="Consolas" w:hAnsi="Consolas" w:cs="Consolas"/>
            <w:color w:val="000000"/>
            <w:sz w:val="19"/>
            <w:szCs w:val="19"/>
          </w:rPr>
          <w:delText>, stockData.low);</w:delText>
        </w:r>
      </w:del>
    </w:p>
    <w:p w14:paraId="7B06C3E9" w14:textId="440FEF7B" w:rsidR="004A15DE" w:rsidRPr="00DC52CC" w:rsidDel="00124EE6" w:rsidRDefault="004A15DE" w:rsidP="004A15DE">
      <w:pPr>
        <w:autoSpaceDE w:val="0"/>
        <w:autoSpaceDN w:val="0"/>
        <w:adjustRightInd w:val="0"/>
        <w:rPr>
          <w:del w:id="784" w:author="Daniel Serna" w:date="2018-12-02T20:51:00Z"/>
          <w:rFonts w:ascii="Consolas" w:hAnsi="Consolas" w:cs="Consolas"/>
          <w:color w:val="000000"/>
          <w:sz w:val="19"/>
          <w:szCs w:val="19"/>
        </w:rPr>
      </w:pPr>
      <w:del w:id="785" w:author="Daniel Serna" w:date="2018-12-02T20:51:00Z">
        <w:r w:rsidRPr="00DC52CC" w:rsidDel="00124EE6">
          <w:rPr>
            <w:rFonts w:ascii="Consolas" w:hAnsi="Consolas" w:cs="Consolas"/>
            <w:color w:val="000000"/>
            <w:sz w:val="19"/>
            <w:szCs w:val="19"/>
          </w:rPr>
          <w:delText xml:space="preserve">                        command.Parameters.AddWithValue(</w:delText>
        </w:r>
        <w:r w:rsidRPr="00DC52CC" w:rsidDel="00124EE6">
          <w:rPr>
            <w:rFonts w:ascii="Consolas" w:hAnsi="Consolas" w:cs="Consolas"/>
            <w:color w:val="A31515"/>
            <w:sz w:val="19"/>
            <w:szCs w:val="19"/>
          </w:rPr>
          <w:delText>"@QuoteDate"</w:delText>
        </w:r>
        <w:r w:rsidRPr="00DC52CC" w:rsidDel="00124EE6">
          <w:rPr>
            <w:rFonts w:ascii="Consolas" w:hAnsi="Consolas" w:cs="Consolas"/>
            <w:color w:val="000000"/>
            <w:sz w:val="19"/>
            <w:szCs w:val="19"/>
          </w:rPr>
          <w:delText>, stockData.date);</w:delText>
        </w:r>
      </w:del>
    </w:p>
    <w:p w14:paraId="4D96CDAF" w14:textId="21CFD693" w:rsidR="004A15DE" w:rsidRPr="00DC52CC" w:rsidDel="00124EE6" w:rsidRDefault="004A15DE" w:rsidP="004A15DE">
      <w:pPr>
        <w:autoSpaceDE w:val="0"/>
        <w:autoSpaceDN w:val="0"/>
        <w:adjustRightInd w:val="0"/>
        <w:rPr>
          <w:del w:id="786" w:author="Daniel Serna" w:date="2018-12-02T20:51:00Z"/>
          <w:rFonts w:ascii="Consolas" w:hAnsi="Consolas" w:cs="Consolas"/>
          <w:color w:val="000000"/>
          <w:sz w:val="19"/>
          <w:szCs w:val="19"/>
        </w:rPr>
      </w:pPr>
      <w:del w:id="787" w:author="Daniel Serna" w:date="2018-12-02T20:51:00Z">
        <w:r w:rsidRPr="00DC52CC" w:rsidDel="00124EE6">
          <w:rPr>
            <w:rFonts w:ascii="Consolas" w:hAnsi="Consolas" w:cs="Consolas"/>
            <w:color w:val="000000"/>
            <w:sz w:val="19"/>
            <w:szCs w:val="19"/>
          </w:rPr>
          <w:delText xml:space="preserve">                        command.ExecuteNonQuery();</w:delText>
        </w:r>
      </w:del>
    </w:p>
    <w:p w14:paraId="2D5D9F26" w14:textId="4802057A" w:rsidR="004A15DE" w:rsidRPr="00DC52CC" w:rsidDel="00124EE6" w:rsidRDefault="004A15DE" w:rsidP="004A15DE">
      <w:pPr>
        <w:autoSpaceDE w:val="0"/>
        <w:autoSpaceDN w:val="0"/>
        <w:adjustRightInd w:val="0"/>
        <w:rPr>
          <w:del w:id="788" w:author="Daniel Serna" w:date="2018-12-02T20:51:00Z"/>
          <w:rFonts w:ascii="Consolas" w:hAnsi="Consolas" w:cs="Consolas"/>
          <w:color w:val="000000"/>
          <w:sz w:val="19"/>
          <w:szCs w:val="19"/>
        </w:rPr>
      </w:pPr>
      <w:del w:id="789" w:author="Daniel Serna" w:date="2018-12-02T20:51:00Z">
        <w:r w:rsidRPr="00DC52CC" w:rsidDel="00124EE6">
          <w:rPr>
            <w:rFonts w:ascii="Consolas" w:hAnsi="Consolas" w:cs="Consolas"/>
            <w:color w:val="000000"/>
            <w:sz w:val="19"/>
            <w:szCs w:val="19"/>
          </w:rPr>
          <w:delText xml:space="preserve">                        counter--;</w:delText>
        </w:r>
      </w:del>
    </w:p>
    <w:p w14:paraId="7BAF2FD8" w14:textId="13228D1A" w:rsidR="004A15DE" w:rsidRPr="00DC52CC" w:rsidDel="00124EE6" w:rsidRDefault="004A15DE" w:rsidP="004A15DE">
      <w:pPr>
        <w:autoSpaceDE w:val="0"/>
        <w:autoSpaceDN w:val="0"/>
        <w:adjustRightInd w:val="0"/>
        <w:rPr>
          <w:del w:id="790" w:author="Daniel Serna" w:date="2018-12-02T20:51:00Z"/>
          <w:rFonts w:ascii="Consolas" w:hAnsi="Consolas" w:cs="Consolas"/>
          <w:color w:val="000000"/>
          <w:sz w:val="19"/>
          <w:szCs w:val="19"/>
        </w:rPr>
      </w:pPr>
      <w:del w:id="791"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if</w:delText>
        </w:r>
        <w:r w:rsidRPr="00DC52CC" w:rsidDel="00124EE6">
          <w:rPr>
            <w:rFonts w:ascii="Consolas" w:hAnsi="Consolas" w:cs="Consolas"/>
            <w:color w:val="000000"/>
            <w:sz w:val="19"/>
            <w:szCs w:val="19"/>
          </w:rPr>
          <w:delText xml:space="preserve"> (counter % 100 == 0)</w:delText>
        </w:r>
      </w:del>
    </w:p>
    <w:p w14:paraId="0ACB76C5" w14:textId="20746E41" w:rsidR="004A15DE" w:rsidRPr="00DC52CC" w:rsidDel="00124EE6" w:rsidRDefault="004A15DE" w:rsidP="004A15DE">
      <w:pPr>
        <w:autoSpaceDE w:val="0"/>
        <w:autoSpaceDN w:val="0"/>
        <w:adjustRightInd w:val="0"/>
        <w:rPr>
          <w:del w:id="792" w:author="Daniel Serna" w:date="2018-12-02T20:51:00Z"/>
          <w:rFonts w:ascii="Consolas" w:hAnsi="Consolas" w:cs="Consolas"/>
          <w:color w:val="000000"/>
          <w:sz w:val="19"/>
          <w:szCs w:val="19"/>
        </w:rPr>
      </w:pPr>
      <w:del w:id="793" w:author="Daniel Serna" w:date="2018-12-02T20:51:00Z">
        <w:r w:rsidRPr="00DC52CC" w:rsidDel="00124EE6">
          <w:rPr>
            <w:rFonts w:ascii="Consolas" w:hAnsi="Consolas" w:cs="Consolas"/>
            <w:color w:val="000000"/>
            <w:sz w:val="19"/>
            <w:szCs w:val="19"/>
          </w:rPr>
          <w:delText xml:space="preserve">                        {</w:delText>
        </w:r>
      </w:del>
    </w:p>
    <w:p w14:paraId="3A981C70" w14:textId="3B1109BF" w:rsidR="004A15DE" w:rsidRPr="00DC52CC" w:rsidDel="00124EE6" w:rsidRDefault="004A15DE" w:rsidP="004A15DE">
      <w:pPr>
        <w:autoSpaceDE w:val="0"/>
        <w:autoSpaceDN w:val="0"/>
        <w:adjustRightInd w:val="0"/>
        <w:rPr>
          <w:del w:id="794" w:author="Daniel Serna" w:date="2018-12-02T20:51:00Z"/>
          <w:rFonts w:ascii="Consolas" w:hAnsi="Consolas" w:cs="Consolas"/>
          <w:color w:val="000000"/>
          <w:sz w:val="19"/>
          <w:szCs w:val="19"/>
        </w:rPr>
      </w:pPr>
      <w:del w:id="795" w:author="Daniel Serna" w:date="2018-12-02T20:51:00Z">
        <w:r w:rsidRPr="00DC52CC" w:rsidDel="00124EE6">
          <w:rPr>
            <w:rFonts w:ascii="Consolas" w:hAnsi="Consolas" w:cs="Consolas"/>
            <w:color w:val="000000"/>
            <w:sz w:val="19"/>
            <w:szCs w:val="19"/>
          </w:rPr>
          <w:delText xml:space="preserve">                            Console.WriteLine(</w:delText>
        </w:r>
        <w:r w:rsidRPr="00DC52CC" w:rsidDel="00124EE6">
          <w:rPr>
            <w:rFonts w:ascii="Consolas" w:hAnsi="Consolas" w:cs="Consolas"/>
            <w:color w:val="A31515"/>
            <w:sz w:val="19"/>
            <w:szCs w:val="19"/>
          </w:rPr>
          <w:delText>$"</w:delText>
        </w:r>
        <w:r w:rsidRPr="00DC52CC" w:rsidDel="00124EE6">
          <w:rPr>
            <w:rFonts w:ascii="Consolas" w:hAnsi="Consolas" w:cs="Consolas"/>
            <w:color w:val="000000"/>
            <w:sz w:val="19"/>
            <w:szCs w:val="19"/>
          </w:rPr>
          <w:delText>{counter}</w:delText>
        </w:r>
        <w:r w:rsidRPr="00DC52CC" w:rsidDel="00124EE6">
          <w:rPr>
            <w:rFonts w:ascii="Consolas" w:hAnsi="Consolas" w:cs="Consolas"/>
            <w:color w:val="A31515"/>
            <w:sz w:val="19"/>
            <w:szCs w:val="19"/>
          </w:rPr>
          <w:delText xml:space="preserve"> records remaining."</w:delText>
        </w:r>
        <w:r w:rsidRPr="00DC52CC" w:rsidDel="00124EE6">
          <w:rPr>
            <w:rFonts w:ascii="Consolas" w:hAnsi="Consolas" w:cs="Consolas"/>
            <w:color w:val="000000"/>
            <w:sz w:val="19"/>
            <w:szCs w:val="19"/>
          </w:rPr>
          <w:delText>);</w:delText>
        </w:r>
      </w:del>
    </w:p>
    <w:p w14:paraId="7887C95A" w14:textId="4BB16DC9" w:rsidR="004A15DE" w:rsidRPr="00DC52CC" w:rsidDel="00124EE6" w:rsidRDefault="004A15DE" w:rsidP="004A15DE">
      <w:pPr>
        <w:autoSpaceDE w:val="0"/>
        <w:autoSpaceDN w:val="0"/>
        <w:adjustRightInd w:val="0"/>
        <w:rPr>
          <w:del w:id="796" w:author="Daniel Serna" w:date="2018-12-02T20:51:00Z"/>
          <w:rFonts w:ascii="Consolas" w:hAnsi="Consolas" w:cs="Consolas"/>
          <w:color w:val="000000"/>
          <w:sz w:val="19"/>
          <w:szCs w:val="19"/>
        </w:rPr>
      </w:pPr>
      <w:del w:id="797" w:author="Daniel Serna" w:date="2018-12-02T20:51:00Z">
        <w:r w:rsidRPr="00DC52CC" w:rsidDel="00124EE6">
          <w:rPr>
            <w:rFonts w:ascii="Consolas" w:hAnsi="Consolas" w:cs="Consolas"/>
            <w:color w:val="000000"/>
            <w:sz w:val="19"/>
            <w:szCs w:val="19"/>
          </w:rPr>
          <w:delText xml:space="preserve">                        }</w:delText>
        </w:r>
      </w:del>
    </w:p>
    <w:p w14:paraId="0C448BA4" w14:textId="1A670AD4" w:rsidR="004A15DE" w:rsidRPr="00DC52CC" w:rsidDel="00124EE6" w:rsidRDefault="004A15DE" w:rsidP="004A15DE">
      <w:pPr>
        <w:autoSpaceDE w:val="0"/>
        <w:autoSpaceDN w:val="0"/>
        <w:adjustRightInd w:val="0"/>
        <w:rPr>
          <w:del w:id="798" w:author="Daniel Serna" w:date="2018-12-02T20:51:00Z"/>
          <w:rFonts w:ascii="Consolas" w:hAnsi="Consolas" w:cs="Consolas"/>
          <w:color w:val="000000"/>
          <w:sz w:val="19"/>
          <w:szCs w:val="19"/>
        </w:rPr>
      </w:pPr>
      <w:del w:id="799" w:author="Daniel Serna" w:date="2018-12-02T20:51:00Z">
        <w:r w:rsidRPr="00DC52CC" w:rsidDel="00124EE6">
          <w:rPr>
            <w:rFonts w:ascii="Consolas" w:hAnsi="Consolas" w:cs="Consolas"/>
            <w:color w:val="000000"/>
            <w:sz w:val="19"/>
            <w:szCs w:val="19"/>
          </w:rPr>
          <w:delText xml:space="preserve">                    }</w:delText>
        </w:r>
      </w:del>
    </w:p>
    <w:p w14:paraId="3CADD57D" w14:textId="589C5738" w:rsidR="004A15DE" w:rsidRPr="00DC52CC" w:rsidDel="00124EE6" w:rsidRDefault="004A15DE" w:rsidP="004A15DE">
      <w:pPr>
        <w:autoSpaceDE w:val="0"/>
        <w:autoSpaceDN w:val="0"/>
        <w:adjustRightInd w:val="0"/>
        <w:rPr>
          <w:del w:id="800" w:author="Daniel Serna" w:date="2018-12-02T20:51:00Z"/>
          <w:rFonts w:ascii="Consolas" w:hAnsi="Consolas" w:cs="Consolas"/>
          <w:color w:val="000000"/>
          <w:sz w:val="19"/>
          <w:szCs w:val="19"/>
        </w:rPr>
      </w:pPr>
      <w:del w:id="801" w:author="Daniel Serna" w:date="2018-12-02T20:51:00Z">
        <w:r w:rsidRPr="00DC52CC" w:rsidDel="00124EE6">
          <w:rPr>
            <w:rFonts w:ascii="Consolas" w:hAnsi="Consolas" w:cs="Consolas"/>
            <w:color w:val="000000"/>
            <w:sz w:val="19"/>
            <w:szCs w:val="19"/>
          </w:rPr>
          <w:delText xml:space="preserve">                }</w:delText>
        </w:r>
      </w:del>
    </w:p>
    <w:p w14:paraId="73E3FE1D" w14:textId="2BC8CEDD" w:rsidR="004A15DE" w:rsidRPr="00DC52CC" w:rsidDel="00124EE6" w:rsidRDefault="004A15DE" w:rsidP="004A15DE">
      <w:pPr>
        <w:autoSpaceDE w:val="0"/>
        <w:autoSpaceDN w:val="0"/>
        <w:adjustRightInd w:val="0"/>
        <w:rPr>
          <w:del w:id="802" w:author="Daniel Serna" w:date="2018-12-02T20:51:00Z"/>
          <w:rFonts w:ascii="Consolas" w:hAnsi="Consolas" w:cs="Consolas"/>
          <w:color w:val="000000"/>
          <w:sz w:val="19"/>
          <w:szCs w:val="19"/>
        </w:rPr>
      </w:pPr>
      <w:del w:id="803" w:author="Daniel Serna" w:date="2018-12-02T20:51:00Z">
        <w:r w:rsidRPr="00DC52CC" w:rsidDel="00124EE6">
          <w:rPr>
            <w:rFonts w:ascii="Consolas" w:hAnsi="Consolas" w:cs="Consolas"/>
            <w:color w:val="000000"/>
            <w:sz w:val="19"/>
            <w:szCs w:val="19"/>
          </w:rPr>
          <w:delText xml:space="preserve">                </w:delText>
        </w:r>
        <w:r w:rsidRPr="00DC52CC" w:rsidDel="00124EE6">
          <w:rPr>
            <w:rFonts w:ascii="Consolas" w:hAnsi="Consolas" w:cs="Consolas"/>
            <w:color w:val="0000FF"/>
            <w:sz w:val="19"/>
            <w:szCs w:val="19"/>
          </w:rPr>
          <w:delText>catch</w:delText>
        </w:r>
        <w:r w:rsidRPr="00DC52CC" w:rsidDel="00124EE6">
          <w:rPr>
            <w:rFonts w:ascii="Consolas" w:hAnsi="Consolas" w:cs="Consolas"/>
            <w:color w:val="000000"/>
            <w:sz w:val="19"/>
            <w:szCs w:val="19"/>
          </w:rPr>
          <w:delText xml:space="preserve"> (Exception ex)</w:delText>
        </w:r>
      </w:del>
    </w:p>
    <w:p w14:paraId="0C989959" w14:textId="1C848F35" w:rsidR="004A15DE" w:rsidRPr="00DC52CC" w:rsidDel="00124EE6" w:rsidRDefault="004A15DE" w:rsidP="004A15DE">
      <w:pPr>
        <w:autoSpaceDE w:val="0"/>
        <w:autoSpaceDN w:val="0"/>
        <w:adjustRightInd w:val="0"/>
        <w:rPr>
          <w:del w:id="804" w:author="Daniel Serna" w:date="2018-12-02T20:51:00Z"/>
          <w:rFonts w:ascii="Consolas" w:hAnsi="Consolas" w:cs="Consolas"/>
          <w:color w:val="000000"/>
          <w:sz w:val="19"/>
          <w:szCs w:val="19"/>
        </w:rPr>
      </w:pPr>
      <w:del w:id="805" w:author="Daniel Serna" w:date="2018-12-02T20:51:00Z">
        <w:r w:rsidRPr="00DC52CC" w:rsidDel="00124EE6">
          <w:rPr>
            <w:rFonts w:ascii="Consolas" w:hAnsi="Consolas" w:cs="Consolas"/>
            <w:color w:val="000000"/>
            <w:sz w:val="19"/>
            <w:szCs w:val="19"/>
          </w:rPr>
          <w:delText xml:space="preserve">                {</w:delText>
        </w:r>
      </w:del>
    </w:p>
    <w:p w14:paraId="553F93B8" w14:textId="624A4417" w:rsidR="004A15DE" w:rsidRPr="00DC52CC" w:rsidDel="00124EE6" w:rsidRDefault="004A15DE" w:rsidP="004A15DE">
      <w:pPr>
        <w:autoSpaceDE w:val="0"/>
        <w:autoSpaceDN w:val="0"/>
        <w:adjustRightInd w:val="0"/>
        <w:rPr>
          <w:del w:id="806" w:author="Daniel Serna" w:date="2018-12-02T20:51:00Z"/>
          <w:rFonts w:ascii="Consolas" w:hAnsi="Consolas" w:cs="Consolas"/>
          <w:color w:val="000000"/>
          <w:sz w:val="19"/>
          <w:szCs w:val="19"/>
        </w:rPr>
      </w:pPr>
      <w:del w:id="807" w:author="Daniel Serna" w:date="2018-12-02T20:51:00Z">
        <w:r w:rsidRPr="00DC52CC" w:rsidDel="00124EE6">
          <w:rPr>
            <w:rFonts w:ascii="Consolas" w:hAnsi="Consolas" w:cs="Consolas"/>
            <w:color w:val="000000"/>
            <w:sz w:val="19"/>
            <w:szCs w:val="19"/>
          </w:rPr>
          <w:delText xml:space="preserve">                    Console.WriteLine(</w:delText>
        </w:r>
        <w:r w:rsidRPr="00DC52CC" w:rsidDel="00124EE6">
          <w:rPr>
            <w:rFonts w:ascii="Consolas" w:hAnsi="Consolas" w:cs="Consolas"/>
            <w:color w:val="A31515"/>
            <w:sz w:val="19"/>
            <w:szCs w:val="19"/>
          </w:rPr>
          <w:delText>$"Error deleting stock data from database. Message:</w:delText>
        </w:r>
        <w:r w:rsidRPr="00DC52CC" w:rsidDel="00124EE6">
          <w:rPr>
            <w:rFonts w:ascii="Consolas" w:hAnsi="Consolas" w:cs="Consolas"/>
            <w:color w:val="000000"/>
            <w:sz w:val="19"/>
            <w:szCs w:val="19"/>
          </w:rPr>
          <w:delText>{ex.Message}</w:delText>
        </w:r>
        <w:r w:rsidRPr="00DC52CC" w:rsidDel="00124EE6">
          <w:rPr>
            <w:rFonts w:ascii="Consolas" w:hAnsi="Consolas" w:cs="Consolas"/>
            <w:color w:val="A31515"/>
            <w:sz w:val="19"/>
            <w:szCs w:val="19"/>
          </w:rPr>
          <w:delText>"</w:delText>
        </w:r>
        <w:r w:rsidRPr="00DC52CC" w:rsidDel="00124EE6">
          <w:rPr>
            <w:rFonts w:ascii="Consolas" w:hAnsi="Consolas" w:cs="Consolas"/>
            <w:color w:val="000000"/>
            <w:sz w:val="19"/>
            <w:szCs w:val="19"/>
          </w:rPr>
          <w:delText>);</w:delText>
        </w:r>
      </w:del>
    </w:p>
    <w:p w14:paraId="0312D004" w14:textId="18B7053C" w:rsidR="004A15DE" w:rsidRPr="00DC52CC" w:rsidDel="00124EE6" w:rsidRDefault="004A15DE" w:rsidP="004A15DE">
      <w:pPr>
        <w:autoSpaceDE w:val="0"/>
        <w:autoSpaceDN w:val="0"/>
        <w:adjustRightInd w:val="0"/>
        <w:rPr>
          <w:del w:id="808" w:author="Daniel Serna" w:date="2018-12-02T20:51:00Z"/>
          <w:rFonts w:ascii="Consolas" w:hAnsi="Consolas" w:cs="Consolas"/>
          <w:color w:val="000000"/>
          <w:sz w:val="19"/>
          <w:szCs w:val="19"/>
        </w:rPr>
      </w:pPr>
      <w:del w:id="809" w:author="Daniel Serna" w:date="2018-12-02T20:51:00Z">
        <w:r w:rsidRPr="00DC52CC" w:rsidDel="00124EE6">
          <w:rPr>
            <w:rFonts w:ascii="Consolas" w:hAnsi="Consolas" w:cs="Consolas"/>
            <w:color w:val="000000"/>
            <w:sz w:val="19"/>
            <w:szCs w:val="19"/>
          </w:rPr>
          <w:delText xml:space="preserve">                }</w:delText>
        </w:r>
      </w:del>
    </w:p>
    <w:p w14:paraId="03C2D896" w14:textId="6CAAFD33" w:rsidR="004A15DE" w:rsidRPr="00DC52CC" w:rsidDel="00124EE6" w:rsidRDefault="004A15DE" w:rsidP="004A15DE">
      <w:pPr>
        <w:autoSpaceDE w:val="0"/>
        <w:autoSpaceDN w:val="0"/>
        <w:adjustRightInd w:val="0"/>
        <w:rPr>
          <w:del w:id="810" w:author="Daniel Serna" w:date="2018-12-02T20:51:00Z"/>
          <w:rFonts w:ascii="Consolas" w:hAnsi="Consolas" w:cs="Consolas"/>
          <w:color w:val="000000"/>
          <w:sz w:val="19"/>
          <w:szCs w:val="19"/>
        </w:rPr>
      </w:pPr>
      <w:del w:id="811" w:author="Daniel Serna" w:date="2018-12-02T20:51:00Z">
        <w:r w:rsidRPr="00DC52CC" w:rsidDel="00124EE6">
          <w:rPr>
            <w:rFonts w:ascii="Consolas" w:hAnsi="Consolas" w:cs="Consolas"/>
            <w:color w:val="000000"/>
            <w:sz w:val="19"/>
            <w:szCs w:val="19"/>
          </w:rPr>
          <w:delText xml:space="preserve">            }</w:delText>
        </w:r>
      </w:del>
    </w:p>
    <w:p w14:paraId="64FBAFA2" w14:textId="54A549B2" w:rsidR="004A15DE" w:rsidRPr="00DC52CC" w:rsidDel="00124EE6" w:rsidRDefault="004A15DE" w:rsidP="004A15DE">
      <w:pPr>
        <w:autoSpaceDE w:val="0"/>
        <w:autoSpaceDN w:val="0"/>
        <w:adjustRightInd w:val="0"/>
        <w:rPr>
          <w:del w:id="812" w:author="Daniel Serna" w:date="2018-12-02T20:51:00Z"/>
          <w:rFonts w:ascii="Consolas" w:hAnsi="Consolas" w:cs="Consolas"/>
          <w:color w:val="000000"/>
          <w:sz w:val="19"/>
          <w:szCs w:val="19"/>
        </w:rPr>
      </w:pPr>
      <w:del w:id="813" w:author="Daniel Serna" w:date="2018-12-02T20:51:00Z">
        <w:r w:rsidRPr="00DC52CC" w:rsidDel="00124EE6">
          <w:rPr>
            <w:rFonts w:ascii="Consolas" w:hAnsi="Consolas" w:cs="Consolas"/>
            <w:color w:val="000000"/>
            <w:sz w:val="19"/>
            <w:szCs w:val="19"/>
          </w:rPr>
          <w:delText xml:space="preserve">        }</w:delText>
        </w:r>
      </w:del>
    </w:p>
    <w:p w14:paraId="268DD314" w14:textId="4C2D4CF6" w:rsidR="004A15DE" w:rsidRPr="00DC52CC" w:rsidDel="00124EE6" w:rsidRDefault="004A15DE" w:rsidP="004A15DE">
      <w:pPr>
        <w:autoSpaceDE w:val="0"/>
        <w:autoSpaceDN w:val="0"/>
        <w:adjustRightInd w:val="0"/>
        <w:rPr>
          <w:del w:id="814" w:author="Daniel Serna" w:date="2018-12-02T20:51:00Z"/>
          <w:rFonts w:ascii="Consolas" w:hAnsi="Consolas" w:cs="Consolas"/>
          <w:color w:val="000000"/>
          <w:sz w:val="19"/>
          <w:szCs w:val="19"/>
        </w:rPr>
      </w:pPr>
      <w:del w:id="815" w:author="Daniel Serna" w:date="2018-12-02T20:51:00Z">
        <w:r w:rsidRPr="00DC52CC" w:rsidDel="00124EE6">
          <w:rPr>
            <w:rFonts w:ascii="Consolas" w:hAnsi="Consolas" w:cs="Consolas"/>
            <w:color w:val="000000"/>
            <w:sz w:val="19"/>
            <w:szCs w:val="19"/>
          </w:rPr>
          <w:delText xml:space="preserve">    }</w:delText>
        </w:r>
      </w:del>
    </w:p>
    <w:p w14:paraId="6786225F" w14:textId="554DC3A5" w:rsidR="00E50EE5" w:rsidDel="00124EE6" w:rsidRDefault="004A15DE" w:rsidP="004A15DE">
      <w:pPr>
        <w:rPr>
          <w:ins w:id="816" w:author="Brandon de la Houssaye" w:date="2018-11-24T17:03:00Z"/>
          <w:del w:id="817" w:author="Daniel Serna" w:date="2018-12-02T20:51:00Z"/>
          <w:rFonts w:ascii="Consolas" w:hAnsi="Consolas" w:cs="Consolas"/>
          <w:color w:val="000000"/>
          <w:sz w:val="19"/>
          <w:szCs w:val="19"/>
        </w:rPr>
      </w:pPr>
      <w:del w:id="818" w:author="Daniel Serna" w:date="2018-12-02T20:51:00Z">
        <w:r w:rsidRPr="00DC52CC" w:rsidDel="00124EE6">
          <w:rPr>
            <w:rFonts w:ascii="Consolas" w:hAnsi="Consolas" w:cs="Consolas"/>
            <w:color w:val="000000"/>
            <w:sz w:val="19"/>
            <w:szCs w:val="19"/>
          </w:rPr>
          <w:delText>}</w:delText>
        </w:r>
      </w:del>
    </w:p>
    <w:p w14:paraId="6CA15D0C" w14:textId="057B921E" w:rsidR="00CC28FD" w:rsidRDefault="00CC28FD" w:rsidP="004A15DE">
      <w:pPr>
        <w:rPr>
          <w:ins w:id="819" w:author="Brandon de la Houssaye" w:date="2018-11-24T17:03:00Z"/>
        </w:rPr>
      </w:pPr>
    </w:p>
    <w:p w14:paraId="11387DE9" w14:textId="77777777" w:rsidR="00787F0C" w:rsidRPr="00DC52CC" w:rsidRDefault="00787F0C" w:rsidP="00CC28FD">
      <w:pPr>
        <w:pStyle w:val="FigureCaption"/>
        <w:rPr>
          <w:ins w:id="820" w:author="Brandon de la Houssaye" w:date="2018-11-24T17:04:00Z"/>
          <w:sz w:val="20"/>
          <w:szCs w:val="20"/>
        </w:rPr>
      </w:pPr>
    </w:p>
    <w:p w14:paraId="54429BAB" w14:textId="6AFC84E7" w:rsidR="008A38B8" w:rsidRPr="00DC52CC" w:rsidRDefault="00124EE6" w:rsidP="008A38B8">
      <w:pPr>
        <w:pStyle w:val="Heading1"/>
        <w:rPr>
          <w:ins w:id="821" w:author="Brandon de la Houssaye" w:date="2018-11-24T17:21:00Z"/>
        </w:rPr>
      </w:pPr>
      <w:ins w:id="822" w:author="Daniel Serna" w:date="2018-12-02T20:50:00Z">
        <w:r>
          <w:t>Appendix</w:t>
        </w:r>
        <w:r w:rsidRPr="00DC52CC" w:rsidDel="00124EE6">
          <w:t xml:space="preserve"> </w:t>
        </w:r>
      </w:ins>
      <w:ins w:id="823" w:author="Brandon de la Houssaye" w:date="2018-11-24T17:21:00Z">
        <w:del w:id="824" w:author="Daniel Serna" w:date="2018-12-02T20:50:00Z">
          <w:r w:rsidR="008A38B8" w:rsidRPr="00DC52CC" w:rsidDel="00124EE6">
            <w:delText xml:space="preserve">Index </w:delText>
          </w:r>
          <w:r w:rsidR="008A38B8" w:rsidDel="00124EE6">
            <w:delText>5</w:delText>
          </w:r>
        </w:del>
      </w:ins>
      <w:ins w:id="825" w:author="Daniel Serna" w:date="2018-12-02T20:50:00Z">
        <w:r>
          <w:t>6</w:t>
        </w:r>
      </w:ins>
    </w:p>
    <w:p w14:paraId="2098F36F" w14:textId="655FF4FF" w:rsidR="00CC28FD" w:rsidRDefault="00CC28FD" w:rsidP="004A15DE">
      <w:pPr>
        <w:rPr>
          <w:ins w:id="826" w:author="Brandon de la Houssaye" w:date="2018-11-24T17:21:00Z"/>
        </w:rPr>
      </w:pPr>
    </w:p>
    <w:p w14:paraId="2D46BE25" w14:textId="0CC02632" w:rsidR="008A38B8" w:rsidRDefault="00074712" w:rsidP="004A15DE">
      <w:pPr>
        <w:rPr>
          <w:ins w:id="827" w:author="Brandon de la Houssaye" w:date="2018-11-25T10:31:00Z"/>
        </w:rPr>
      </w:pPr>
      <w:ins w:id="828" w:author="Brandon de la Houssaye" w:date="2018-11-25T10:31:00Z">
        <w:r>
          <w:t>*************</w:t>
        </w:r>
      </w:ins>
    </w:p>
    <w:p w14:paraId="42860808" w14:textId="4AA2A183" w:rsidR="00074712" w:rsidRDefault="00074712" w:rsidP="004A15DE">
      <w:pPr>
        <w:rPr>
          <w:ins w:id="829" w:author="Brandon de la Houssaye" w:date="2018-11-25T10:31:00Z"/>
        </w:rPr>
      </w:pPr>
      <w:ins w:id="830" w:author="Brandon de la Houssaye" w:date="2018-11-25T10:31:00Z">
        <w:r>
          <w:t>EVENT SHORT CASE STATEMENT</w:t>
        </w:r>
      </w:ins>
    </w:p>
    <w:p w14:paraId="5C1AEA1E" w14:textId="6B9AE16B" w:rsidR="00074712" w:rsidRDefault="00074712" w:rsidP="004A15DE">
      <w:pPr>
        <w:rPr>
          <w:ins w:id="831" w:author="Brandon de la Houssaye" w:date="2018-11-25T10:31:00Z"/>
        </w:rPr>
      </w:pPr>
      <w:ins w:id="832" w:author="Brandon de la Houssaye" w:date="2018-11-25T10:31:00Z">
        <w:r>
          <w:t>*************</w:t>
        </w:r>
      </w:ins>
    </w:p>
    <w:p w14:paraId="2FC6AC86" w14:textId="77777777" w:rsidR="00074712" w:rsidRDefault="00074712" w:rsidP="004A15DE">
      <w:pPr>
        <w:rPr>
          <w:ins w:id="833" w:author="Brandon de la Houssaye" w:date="2018-11-24T17:21:00Z"/>
        </w:rPr>
      </w:pPr>
    </w:p>
    <w:p w14:paraId="283D9BAA" w14:textId="5E898F1D" w:rsidR="008A38B8" w:rsidRDefault="008A38B8" w:rsidP="004A15DE">
      <w:pPr>
        <w:rPr>
          <w:ins w:id="834" w:author="Brandon de la Houssaye" w:date="2018-11-24T17:21:00Z"/>
        </w:rPr>
      </w:pPr>
    </w:p>
    <w:p w14:paraId="5E443AE1" w14:textId="389F7EBF" w:rsidR="008A38B8" w:rsidRPr="000F463B" w:rsidRDefault="00332A6F" w:rsidP="00074712">
      <w:ins w:id="835" w:author="Brandon de la Houssaye" w:date="2018-11-24T17:33:00Z">
        <w:r>
          <w:t xml:space="preserve">-- </w:t>
        </w:r>
      </w:ins>
    </w:p>
    <w:sectPr w:rsidR="008A38B8" w:rsidRPr="000F463B" w:rsidSect="00143F2E">
      <w:headerReference w:type="default" r:id="rId18"/>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0" w:author="Daniel Serna" w:date="2018-12-02T21:02:00Z" w:initials="DS">
    <w:p w14:paraId="3B2F2151" w14:textId="7CD1A56B" w:rsidR="00D47AF6" w:rsidRDefault="00D47AF6">
      <w:pPr>
        <w:pStyle w:val="CommentText"/>
      </w:pPr>
      <w:r>
        <w:rPr>
          <w:rStyle w:val="CommentReference"/>
        </w:rPr>
        <w:annotationRef/>
      </w:r>
      <w:r>
        <w:t>I don’t think this is accurate – this was done in James’s BI tool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2F21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2F2151" w16cid:durableId="1FAEC6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F8F6A" w14:textId="77777777" w:rsidR="006C696A" w:rsidRDefault="006C696A">
      <w:r>
        <w:separator/>
      </w:r>
    </w:p>
  </w:endnote>
  <w:endnote w:type="continuationSeparator" w:id="0">
    <w:p w14:paraId="213A7CE0" w14:textId="77777777" w:rsidR="006C696A" w:rsidRDefault="006C6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9FF50" w14:textId="77777777" w:rsidR="006C696A" w:rsidRDefault="006C696A"/>
  </w:footnote>
  <w:footnote w:type="continuationSeparator" w:id="0">
    <w:p w14:paraId="3981D26E" w14:textId="77777777" w:rsidR="006C696A" w:rsidRDefault="006C696A">
      <w:r>
        <w:continuationSeparator/>
      </w:r>
    </w:p>
  </w:footnote>
  <w:footnote w:id="1">
    <w:p w14:paraId="75AF6579" w14:textId="77777777" w:rsidR="00CC6221" w:rsidRDefault="00CC622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9E186" w14:textId="77777777" w:rsidR="00CC6221" w:rsidRDefault="00CC6221">
    <w:pPr>
      <w:framePr w:wrap="auto" w:vAnchor="text" w:hAnchor="margin" w:xAlign="right" w:y="1"/>
    </w:pPr>
    <w:r>
      <w:fldChar w:fldCharType="begin"/>
    </w:r>
    <w:r>
      <w:instrText xml:space="preserve">PAGE  </w:instrText>
    </w:r>
    <w:r>
      <w:fldChar w:fldCharType="separate"/>
    </w:r>
    <w:r>
      <w:rPr>
        <w:noProof/>
      </w:rPr>
      <w:t>6</w:t>
    </w:r>
    <w:r>
      <w:fldChar w:fldCharType="end"/>
    </w:r>
  </w:p>
  <w:p w14:paraId="7E9D7651" w14:textId="77777777" w:rsidR="00CC6221" w:rsidRDefault="00CC6221">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77F399D"/>
    <w:multiLevelType w:val="hybridMultilevel"/>
    <w:tmpl w:val="DA266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57825945"/>
    <w:multiLevelType w:val="hybridMultilevel"/>
    <w:tmpl w:val="05328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073F8A"/>
    <w:multiLevelType w:val="hybridMultilevel"/>
    <w:tmpl w:val="17825590"/>
    <w:lvl w:ilvl="0" w:tplc="559CD1F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5"/>
  </w:num>
  <w:num w:numId="15">
    <w:abstractNumId w:val="24"/>
  </w:num>
  <w:num w:numId="16">
    <w:abstractNumId w:val="33"/>
  </w:num>
  <w:num w:numId="17">
    <w:abstractNumId w:val="16"/>
  </w:num>
  <w:num w:numId="18">
    <w:abstractNumId w:val="15"/>
  </w:num>
  <w:num w:numId="19">
    <w:abstractNumId w:val="28"/>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3"/>
  </w:num>
  <w:num w:numId="25">
    <w:abstractNumId w:val="30"/>
  </w:num>
  <w:num w:numId="26">
    <w:abstractNumId w:val="13"/>
  </w:num>
  <w:num w:numId="27">
    <w:abstractNumId w:val="29"/>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6"/>
  </w:num>
  <w:num w:numId="42">
    <w:abstractNumId w:val="12"/>
  </w:num>
  <w:num w:numId="43">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andon de la Houssaye">
    <w15:presenceInfo w15:providerId="Windows Live" w15:userId="d6a4954ea522f6e5"/>
  </w15:person>
  <w15:person w15:author="Daniel Serna">
    <w15:presenceInfo w15:providerId="None" w15:userId="Daniel Ser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trackRevision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1179B"/>
    <w:rsid w:val="00042E13"/>
    <w:rsid w:val="00074712"/>
    <w:rsid w:val="00077C93"/>
    <w:rsid w:val="000945F4"/>
    <w:rsid w:val="000A168B"/>
    <w:rsid w:val="000B35E5"/>
    <w:rsid w:val="000D2BDE"/>
    <w:rsid w:val="000E0ACA"/>
    <w:rsid w:val="000E5622"/>
    <w:rsid w:val="000F463B"/>
    <w:rsid w:val="00104BB0"/>
    <w:rsid w:val="0010794E"/>
    <w:rsid w:val="00124EE6"/>
    <w:rsid w:val="00130CDA"/>
    <w:rsid w:val="0013354F"/>
    <w:rsid w:val="00143F2E"/>
    <w:rsid w:val="00144E72"/>
    <w:rsid w:val="0015184A"/>
    <w:rsid w:val="001768FF"/>
    <w:rsid w:val="001A2B2E"/>
    <w:rsid w:val="001A60B1"/>
    <w:rsid w:val="001B36B1"/>
    <w:rsid w:val="001E7B7A"/>
    <w:rsid w:val="001F24EE"/>
    <w:rsid w:val="001F4C5C"/>
    <w:rsid w:val="001F65A4"/>
    <w:rsid w:val="002016FA"/>
    <w:rsid w:val="00204478"/>
    <w:rsid w:val="00214824"/>
    <w:rsid w:val="00214E2E"/>
    <w:rsid w:val="00216141"/>
    <w:rsid w:val="00217186"/>
    <w:rsid w:val="002434A1"/>
    <w:rsid w:val="002605A2"/>
    <w:rsid w:val="00263943"/>
    <w:rsid w:val="00267B35"/>
    <w:rsid w:val="00286D62"/>
    <w:rsid w:val="00292C49"/>
    <w:rsid w:val="00295CDD"/>
    <w:rsid w:val="002D33B2"/>
    <w:rsid w:val="002D4E2C"/>
    <w:rsid w:val="002F7910"/>
    <w:rsid w:val="003036E6"/>
    <w:rsid w:val="00312CD4"/>
    <w:rsid w:val="00332A6F"/>
    <w:rsid w:val="0033447E"/>
    <w:rsid w:val="00336D6E"/>
    <w:rsid w:val="003427CE"/>
    <w:rsid w:val="00342CED"/>
    <w:rsid w:val="00360269"/>
    <w:rsid w:val="0037551B"/>
    <w:rsid w:val="00392DBA"/>
    <w:rsid w:val="003C2C76"/>
    <w:rsid w:val="003C3322"/>
    <w:rsid w:val="003C3FF5"/>
    <w:rsid w:val="003C68C2"/>
    <w:rsid w:val="003D4CAE"/>
    <w:rsid w:val="003E752F"/>
    <w:rsid w:val="003F26BD"/>
    <w:rsid w:val="003F52AD"/>
    <w:rsid w:val="00423C88"/>
    <w:rsid w:val="004264AB"/>
    <w:rsid w:val="0043144F"/>
    <w:rsid w:val="00431BFA"/>
    <w:rsid w:val="004353CF"/>
    <w:rsid w:val="00440A5C"/>
    <w:rsid w:val="004471F6"/>
    <w:rsid w:val="004631BC"/>
    <w:rsid w:val="00484761"/>
    <w:rsid w:val="00484DD5"/>
    <w:rsid w:val="00494235"/>
    <w:rsid w:val="004A15DE"/>
    <w:rsid w:val="004C1E16"/>
    <w:rsid w:val="004C2543"/>
    <w:rsid w:val="004D15CA"/>
    <w:rsid w:val="004D6F38"/>
    <w:rsid w:val="004E20AD"/>
    <w:rsid w:val="004E3E4C"/>
    <w:rsid w:val="004E59BA"/>
    <w:rsid w:val="004F23A0"/>
    <w:rsid w:val="005003E3"/>
    <w:rsid w:val="00501E36"/>
    <w:rsid w:val="00502F90"/>
    <w:rsid w:val="005052CD"/>
    <w:rsid w:val="00515724"/>
    <w:rsid w:val="00550A26"/>
    <w:rsid w:val="00550BF5"/>
    <w:rsid w:val="00556EAE"/>
    <w:rsid w:val="00567A70"/>
    <w:rsid w:val="005A2A15"/>
    <w:rsid w:val="005D1B15"/>
    <w:rsid w:val="005D2824"/>
    <w:rsid w:val="005D4F1A"/>
    <w:rsid w:val="005D72BB"/>
    <w:rsid w:val="005E692F"/>
    <w:rsid w:val="00606C5A"/>
    <w:rsid w:val="0062114B"/>
    <w:rsid w:val="00623698"/>
    <w:rsid w:val="00625E96"/>
    <w:rsid w:val="00626D98"/>
    <w:rsid w:val="00644DEB"/>
    <w:rsid w:val="00647C09"/>
    <w:rsid w:val="00651F2C"/>
    <w:rsid w:val="00662D0D"/>
    <w:rsid w:val="0066300B"/>
    <w:rsid w:val="00692E2A"/>
    <w:rsid w:val="00693D5D"/>
    <w:rsid w:val="006B1C46"/>
    <w:rsid w:val="006B7F03"/>
    <w:rsid w:val="006C696A"/>
    <w:rsid w:val="006E1281"/>
    <w:rsid w:val="00722009"/>
    <w:rsid w:val="00725B45"/>
    <w:rsid w:val="00757895"/>
    <w:rsid w:val="00787D81"/>
    <w:rsid w:val="00787F0C"/>
    <w:rsid w:val="007A4970"/>
    <w:rsid w:val="007A7EC5"/>
    <w:rsid w:val="007B218D"/>
    <w:rsid w:val="007C4336"/>
    <w:rsid w:val="007C4EF3"/>
    <w:rsid w:val="007F7AA6"/>
    <w:rsid w:val="00823624"/>
    <w:rsid w:val="00837E47"/>
    <w:rsid w:val="008518FE"/>
    <w:rsid w:val="0085659C"/>
    <w:rsid w:val="00872026"/>
    <w:rsid w:val="0087792E"/>
    <w:rsid w:val="00883EAF"/>
    <w:rsid w:val="00885258"/>
    <w:rsid w:val="008A30C3"/>
    <w:rsid w:val="008A38B8"/>
    <w:rsid w:val="008A3C23"/>
    <w:rsid w:val="008A589E"/>
    <w:rsid w:val="008B684D"/>
    <w:rsid w:val="008B6DC4"/>
    <w:rsid w:val="008C49CC"/>
    <w:rsid w:val="008D69E9"/>
    <w:rsid w:val="008E0645"/>
    <w:rsid w:val="008F594A"/>
    <w:rsid w:val="008F5B50"/>
    <w:rsid w:val="00904C7E"/>
    <w:rsid w:val="0091035B"/>
    <w:rsid w:val="0095589D"/>
    <w:rsid w:val="00957128"/>
    <w:rsid w:val="009A1F6E"/>
    <w:rsid w:val="009B4FCD"/>
    <w:rsid w:val="009C7D17"/>
    <w:rsid w:val="009E484E"/>
    <w:rsid w:val="009F40FB"/>
    <w:rsid w:val="00A22FCB"/>
    <w:rsid w:val="00A472F1"/>
    <w:rsid w:val="00A513B5"/>
    <w:rsid w:val="00A5237D"/>
    <w:rsid w:val="00A554A3"/>
    <w:rsid w:val="00A758EA"/>
    <w:rsid w:val="00A902DC"/>
    <w:rsid w:val="00A95C50"/>
    <w:rsid w:val="00AB79A6"/>
    <w:rsid w:val="00AC4850"/>
    <w:rsid w:val="00B057EE"/>
    <w:rsid w:val="00B20C00"/>
    <w:rsid w:val="00B47B59"/>
    <w:rsid w:val="00B47D46"/>
    <w:rsid w:val="00B53F81"/>
    <w:rsid w:val="00B56C2B"/>
    <w:rsid w:val="00B65BD3"/>
    <w:rsid w:val="00B70469"/>
    <w:rsid w:val="00B72DD8"/>
    <w:rsid w:val="00B72E09"/>
    <w:rsid w:val="00B83F50"/>
    <w:rsid w:val="00BA6FC8"/>
    <w:rsid w:val="00BF0C69"/>
    <w:rsid w:val="00BF629B"/>
    <w:rsid w:val="00BF655C"/>
    <w:rsid w:val="00C075EF"/>
    <w:rsid w:val="00C11E83"/>
    <w:rsid w:val="00C20E41"/>
    <w:rsid w:val="00C2378A"/>
    <w:rsid w:val="00C378A1"/>
    <w:rsid w:val="00C621D6"/>
    <w:rsid w:val="00C63BFC"/>
    <w:rsid w:val="00C70E4B"/>
    <w:rsid w:val="00C82D86"/>
    <w:rsid w:val="00CB4B8D"/>
    <w:rsid w:val="00CC0DDA"/>
    <w:rsid w:val="00CC28FD"/>
    <w:rsid w:val="00CC6221"/>
    <w:rsid w:val="00CD684F"/>
    <w:rsid w:val="00D06623"/>
    <w:rsid w:val="00D07D35"/>
    <w:rsid w:val="00D14C6B"/>
    <w:rsid w:val="00D47AF6"/>
    <w:rsid w:val="00D5536F"/>
    <w:rsid w:val="00D56935"/>
    <w:rsid w:val="00D7163A"/>
    <w:rsid w:val="00D74823"/>
    <w:rsid w:val="00D758C6"/>
    <w:rsid w:val="00D778F1"/>
    <w:rsid w:val="00D90C10"/>
    <w:rsid w:val="00D92680"/>
    <w:rsid w:val="00D92E96"/>
    <w:rsid w:val="00DA258C"/>
    <w:rsid w:val="00DB6C6A"/>
    <w:rsid w:val="00DC52CC"/>
    <w:rsid w:val="00DC79B5"/>
    <w:rsid w:val="00DD2D8C"/>
    <w:rsid w:val="00DE07FA"/>
    <w:rsid w:val="00DE0886"/>
    <w:rsid w:val="00DF2544"/>
    <w:rsid w:val="00DF2DDE"/>
    <w:rsid w:val="00E01667"/>
    <w:rsid w:val="00E05CDD"/>
    <w:rsid w:val="00E36209"/>
    <w:rsid w:val="00E420BB"/>
    <w:rsid w:val="00E50DF6"/>
    <w:rsid w:val="00E50EE5"/>
    <w:rsid w:val="00E934B7"/>
    <w:rsid w:val="00E965C5"/>
    <w:rsid w:val="00E96A3A"/>
    <w:rsid w:val="00E97402"/>
    <w:rsid w:val="00E97B99"/>
    <w:rsid w:val="00EB2E9D"/>
    <w:rsid w:val="00EC3CEF"/>
    <w:rsid w:val="00EE6FFC"/>
    <w:rsid w:val="00EF10AC"/>
    <w:rsid w:val="00EF4701"/>
    <w:rsid w:val="00EF494C"/>
    <w:rsid w:val="00EF564E"/>
    <w:rsid w:val="00F22198"/>
    <w:rsid w:val="00F33D49"/>
    <w:rsid w:val="00F3481E"/>
    <w:rsid w:val="00F54509"/>
    <w:rsid w:val="00F577F6"/>
    <w:rsid w:val="00F65266"/>
    <w:rsid w:val="00F751E1"/>
    <w:rsid w:val="00F7600E"/>
    <w:rsid w:val="00FC49EF"/>
    <w:rsid w:val="00FD347F"/>
    <w:rsid w:val="00FD4750"/>
    <w:rsid w:val="00FF1646"/>
    <w:rsid w:val="00FF63F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BB63E"/>
  <w15:docId w15:val="{6DE0A6AF-8A51-4B88-B322-6CF540B18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14824"/>
    <w:pPr>
      <w:keepNext/>
      <w:numPr>
        <w:ilvl w:val="1"/>
        <w:numId w:val="1"/>
      </w:numPr>
      <w:spacing w:before="120" w:after="6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Spacing">
    <w:name w:val="No Spacing"/>
    <w:uiPriority w:val="1"/>
    <w:qFormat/>
    <w:rsid w:val="004E20AD"/>
    <w:rPr>
      <w:rFonts w:asciiTheme="minorHAnsi" w:eastAsiaTheme="minorHAnsi" w:hAnsiTheme="minorHAnsi" w:cstheme="minorBidi"/>
      <w:sz w:val="22"/>
      <w:szCs w:val="22"/>
    </w:rPr>
  </w:style>
  <w:style w:type="paragraph" w:styleId="ListParagraph">
    <w:name w:val="List Paragraph"/>
    <w:basedOn w:val="Normal"/>
    <w:uiPriority w:val="34"/>
    <w:qFormat/>
    <w:rsid w:val="00E934B7"/>
    <w:pPr>
      <w:ind w:left="720"/>
      <w:contextualSpacing/>
    </w:pPr>
  </w:style>
  <w:style w:type="character" w:styleId="UnresolvedMention">
    <w:name w:val="Unresolved Mention"/>
    <w:basedOn w:val="DefaultParagraphFont"/>
    <w:uiPriority w:val="99"/>
    <w:semiHidden/>
    <w:unhideWhenUsed/>
    <w:rsid w:val="008F5B50"/>
    <w:rPr>
      <w:color w:val="605E5C"/>
      <w:shd w:val="clear" w:color="auto" w:fill="E1DFDD"/>
    </w:rPr>
  </w:style>
  <w:style w:type="character" w:styleId="CommentReference">
    <w:name w:val="annotation reference"/>
    <w:basedOn w:val="DefaultParagraphFont"/>
    <w:semiHidden/>
    <w:unhideWhenUsed/>
    <w:rsid w:val="00D47AF6"/>
    <w:rPr>
      <w:sz w:val="16"/>
      <w:szCs w:val="16"/>
    </w:rPr>
  </w:style>
  <w:style w:type="paragraph" w:styleId="CommentText">
    <w:name w:val="annotation text"/>
    <w:basedOn w:val="Normal"/>
    <w:link w:val="CommentTextChar"/>
    <w:semiHidden/>
    <w:unhideWhenUsed/>
    <w:rsid w:val="00D47AF6"/>
  </w:style>
  <w:style w:type="character" w:customStyle="1" w:styleId="CommentTextChar">
    <w:name w:val="Comment Text Char"/>
    <w:basedOn w:val="DefaultParagraphFont"/>
    <w:link w:val="CommentText"/>
    <w:semiHidden/>
    <w:rsid w:val="00D47AF6"/>
  </w:style>
  <w:style w:type="paragraph" w:styleId="CommentSubject">
    <w:name w:val="annotation subject"/>
    <w:basedOn w:val="CommentText"/>
    <w:next w:val="CommentText"/>
    <w:link w:val="CommentSubjectChar"/>
    <w:semiHidden/>
    <w:unhideWhenUsed/>
    <w:rsid w:val="00D47AF6"/>
    <w:rPr>
      <w:b/>
      <w:bCs/>
    </w:rPr>
  </w:style>
  <w:style w:type="character" w:customStyle="1" w:styleId="CommentSubjectChar">
    <w:name w:val="Comment Subject Char"/>
    <w:basedOn w:val="CommentTextChar"/>
    <w:link w:val="CommentSubject"/>
    <w:semiHidden/>
    <w:rsid w:val="00D47A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248202">
      <w:bodyDiv w:val="1"/>
      <w:marLeft w:val="0"/>
      <w:marRight w:val="0"/>
      <w:marTop w:val="0"/>
      <w:marBottom w:val="0"/>
      <w:divBdr>
        <w:top w:val="none" w:sz="0" w:space="0" w:color="auto"/>
        <w:left w:val="none" w:sz="0" w:space="0" w:color="auto"/>
        <w:bottom w:val="none" w:sz="0" w:space="0" w:color="auto"/>
        <w:right w:val="none" w:sz="0" w:space="0" w:color="auto"/>
      </w:divBdr>
      <w:divsChild>
        <w:div w:id="64037146">
          <w:marLeft w:val="0"/>
          <w:marRight w:val="0"/>
          <w:marTop w:val="0"/>
          <w:marBottom w:val="0"/>
          <w:divBdr>
            <w:top w:val="none" w:sz="0" w:space="0" w:color="auto"/>
            <w:left w:val="none" w:sz="0" w:space="0" w:color="auto"/>
            <w:bottom w:val="none" w:sz="0" w:space="0" w:color="auto"/>
            <w:right w:val="none" w:sz="0" w:space="0" w:color="auto"/>
          </w:divBdr>
          <w:divsChild>
            <w:div w:id="1652977655">
              <w:marLeft w:val="0"/>
              <w:marRight w:val="0"/>
              <w:marTop w:val="0"/>
              <w:marBottom w:val="0"/>
              <w:divBdr>
                <w:top w:val="none" w:sz="0" w:space="0" w:color="auto"/>
                <w:left w:val="none" w:sz="0" w:space="0" w:color="auto"/>
                <w:bottom w:val="none" w:sz="0" w:space="0" w:color="auto"/>
                <w:right w:val="none" w:sz="0" w:space="0" w:color="auto"/>
              </w:divBdr>
              <w:divsChild>
                <w:div w:id="163210139">
                  <w:marLeft w:val="0"/>
                  <w:marRight w:val="0"/>
                  <w:marTop w:val="0"/>
                  <w:marBottom w:val="0"/>
                  <w:divBdr>
                    <w:top w:val="none" w:sz="0" w:space="0" w:color="auto"/>
                    <w:left w:val="none" w:sz="0" w:space="0" w:color="auto"/>
                    <w:bottom w:val="none" w:sz="0" w:space="0" w:color="auto"/>
                    <w:right w:val="none" w:sz="0" w:space="0" w:color="auto"/>
                  </w:divBdr>
                  <w:divsChild>
                    <w:div w:id="816847444">
                      <w:marLeft w:val="0"/>
                      <w:marRight w:val="0"/>
                      <w:marTop w:val="0"/>
                      <w:marBottom w:val="0"/>
                      <w:divBdr>
                        <w:top w:val="none" w:sz="0" w:space="0" w:color="auto"/>
                        <w:left w:val="none" w:sz="0" w:space="0" w:color="auto"/>
                        <w:bottom w:val="none" w:sz="0" w:space="0" w:color="auto"/>
                        <w:right w:val="none" w:sz="0" w:space="0" w:color="auto"/>
                      </w:divBdr>
                      <w:divsChild>
                        <w:div w:id="3206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265182">
      <w:bodyDiv w:val="1"/>
      <w:marLeft w:val="0"/>
      <w:marRight w:val="0"/>
      <w:marTop w:val="0"/>
      <w:marBottom w:val="0"/>
      <w:divBdr>
        <w:top w:val="none" w:sz="0" w:space="0" w:color="auto"/>
        <w:left w:val="none" w:sz="0" w:space="0" w:color="auto"/>
        <w:bottom w:val="none" w:sz="0" w:space="0" w:color="auto"/>
        <w:right w:val="none" w:sz="0" w:space="0" w:color="auto"/>
      </w:divBdr>
      <w:divsChild>
        <w:div w:id="782385474">
          <w:marLeft w:val="0"/>
          <w:marRight w:val="0"/>
          <w:marTop w:val="0"/>
          <w:marBottom w:val="0"/>
          <w:divBdr>
            <w:top w:val="none" w:sz="0" w:space="0" w:color="auto"/>
            <w:left w:val="none" w:sz="0" w:space="0" w:color="auto"/>
            <w:bottom w:val="none" w:sz="0" w:space="0" w:color="auto"/>
            <w:right w:val="none" w:sz="0" w:space="0" w:color="auto"/>
          </w:divBdr>
          <w:divsChild>
            <w:div w:id="1560894148">
              <w:marLeft w:val="0"/>
              <w:marRight w:val="0"/>
              <w:marTop w:val="0"/>
              <w:marBottom w:val="0"/>
              <w:divBdr>
                <w:top w:val="none" w:sz="0" w:space="0" w:color="auto"/>
                <w:left w:val="none" w:sz="0" w:space="0" w:color="auto"/>
                <w:bottom w:val="none" w:sz="0" w:space="0" w:color="auto"/>
                <w:right w:val="none" w:sz="0" w:space="0" w:color="auto"/>
              </w:divBdr>
              <w:divsChild>
                <w:div w:id="2097482718">
                  <w:marLeft w:val="0"/>
                  <w:marRight w:val="0"/>
                  <w:marTop w:val="0"/>
                  <w:marBottom w:val="0"/>
                  <w:divBdr>
                    <w:top w:val="none" w:sz="0" w:space="0" w:color="auto"/>
                    <w:left w:val="none" w:sz="0" w:space="0" w:color="auto"/>
                    <w:bottom w:val="none" w:sz="0" w:space="0" w:color="auto"/>
                    <w:right w:val="none" w:sz="0" w:space="0" w:color="auto"/>
                  </w:divBdr>
                  <w:divsChild>
                    <w:div w:id="132096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139329">
      <w:bodyDiv w:val="1"/>
      <w:marLeft w:val="0"/>
      <w:marRight w:val="0"/>
      <w:marTop w:val="0"/>
      <w:marBottom w:val="0"/>
      <w:divBdr>
        <w:top w:val="none" w:sz="0" w:space="0" w:color="auto"/>
        <w:left w:val="none" w:sz="0" w:space="0" w:color="auto"/>
        <w:bottom w:val="none" w:sz="0" w:space="0" w:color="auto"/>
        <w:right w:val="none" w:sz="0" w:space="0" w:color="auto"/>
      </w:divBdr>
      <w:divsChild>
        <w:div w:id="958730167">
          <w:marLeft w:val="0"/>
          <w:marRight w:val="0"/>
          <w:marTop w:val="0"/>
          <w:marBottom w:val="0"/>
          <w:divBdr>
            <w:top w:val="none" w:sz="0" w:space="0" w:color="auto"/>
            <w:left w:val="none" w:sz="0" w:space="0" w:color="auto"/>
            <w:bottom w:val="none" w:sz="0" w:space="0" w:color="auto"/>
            <w:right w:val="none" w:sz="0" w:space="0" w:color="auto"/>
          </w:divBdr>
          <w:divsChild>
            <w:div w:id="939987961">
              <w:marLeft w:val="0"/>
              <w:marRight w:val="0"/>
              <w:marTop w:val="0"/>
              <w:marBottom w:val="0"/>
              <w:divBdr>
                <w:top w:val="none" w:sz="0" w:space="0" w:color="auto"/>
                <w:left w:val="none" w:sz="0" w:space="0" w:color="auto"/>
                <w:bottom w:val="none" w:sz="0" w:space="0" w:color="auto"/>
                <w:right w:val="none" w:sz="0" w:space="0" w:color="auto"/>
              </w:divBdr>
              <w:divsChild>
                <w:div w:id="859247926">
                  <w:marLeft w:val="0"/>
                  <w:marRight w:val="0"/>
                  <w:marTop w:val="0"/>
                  <w:marBottom w:val="0"/>
                  <w:divBdr>
                    <w:top w:val="none" w:sz="0" w:space="0" w:color="auto"/>
                    <w:left w:val="none" w:sz="0" w:space="0" w:color="auto"/>
                    <w:bottom w:val="none" w:sz="0" w:space="0" w:color="auto"/>
                    <w:right w:val="none" w:sz="0" w:space="0" w:color="auto"/>
                  </w:divBdr>
                  <w:divsChild>
                    <w:div w:id="22645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witter.com" TargetMode="External"/><Relationship Id="rId13" Type="http://schemas.openxmlformats.org/officeDocument/2006/relationships/hyperlink" Target="https://api.twitter.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pi.iextrading.com" TargetMode="Externa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st_of_natural_disasters_in_the_United_States" TargetMode="Externa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yperlink" Target="https://en.wikipedia.org/wiki/Timeline_of_United_States_histor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List_of_Presidents_of_the_United_Stat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86B17-B3EA-453A-99F8-5CF57DAD2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5246</Words>
  <Characters>29905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35081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Daniel Serna</cp:lastModifiedBy>
  <cp:revision>11</cp:revision>
  <cp:lastPrinted>2012-08-02T18:53:00Z</cp:lastPrinted>
  <dcterms:created xsi:type="dcterms:W3CDTF">2018-11-25T16:30:00Z</dcterms:created>
  <dcterms:modified xsi:type="dcterms:W3CDTF">2018-12-03T03:05:00Z</dcterms:modified>
</cp:coreProperties>
</file>
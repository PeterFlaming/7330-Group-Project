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35495B54"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ins w:id="0" w:author="Brandon de la Houssaye" w:date="2018-11-24T18:07:00Z">
        <w:r w:rsidR="004D6F38">
          <w:rPr>
            <w:b/>
            <w:i/>
          </w:rPr>
          <w:t xml:space="preserve"> the path to establishing automated means of gathering data from certain sources and the appropriate relational database </w:t>
        </w:r>
      </w:ins>
      <w:ins w:id="1" w:author="Brandon de la Houssaye" w:date="2018-11-24T18:08:00Z">
        <w:r w:rsidR="004D6F38">
          <w:rPr>
            <w:b/>
            <w:i/>
          </w:rPr>
          <w:t>schema given the nature of the data gathered.</w:t>
        </w:r>
      </w:ins>
      <w:del w:id="2" w:author="Brandon de la Houssaye" w:date="2018-11-24T18:08:00Z">
        <w:r w:rsidR="00B057EE" w:rsidRPr="00DC52CC" w:rsidDel="004D6F38">
          <w:rPr>
            <w:b/>
            <w:i/>
          </w:rPr>
          <w:delText>…TBD.</w:delText>
        </w:r>
      </w:del>
    </w:p>
    <w:p w14:paraId="0D89C746" w14:textId="77777777" w:rsidR="00E97402" w:rsidRPr="00DC52CC" w:rsidRDefault="00E97402">
      <w:bookmarkStart w:id="3" w:name="PointTmp"/>
    </w:p>
    <w:bookmarkEnd w:id="3"/>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2F8793E2" w:rsidR="004E20AD" w:rsidRPr="002605A2" w:rsidRDefault="006E1281" w:rsidP="004E20AD">
      <w:pPr>
        <w:pStyle w:val="Text"/>
        <w:ind w:firstLine="0"/>
      </w:pPr>
      <w:r w:rsidRPr="002605A2">
        <w:t>HE use of stock analysis tools are vary abundant in today</w:t>
      </w:r>
      <w:r w:rsidR="00B057EE" w:rsidRPr="002605A2">
        <w:t>’</w:t>
      </w:r>
      <w:r w:rsidRPr="002605A2">
        <w:t xml:space="preserve">s fast moving economy.  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525FF661"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r w:rsidR="000E0ACA" w:rsidRPr="002605A2">
        <w:t xml:space="preserve">. Views are created that allow users to visualize data in a multitude of ways. 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w:t>
      </w:r>
      <w:del w:id="4" w:author="Brandon de la Houssaye" w:date="2018-11-24T17:28:00Z">
        <w:r w:rsidRPr="00DC52CC" w:rsidDel="008A38B8">
          <w:delText xml:space="preserve"> (such as twitter data)</w:delText>
        </w:r>
      </w:del>
      <w:r w:rsidRPr="00DC52CC">
        <w:t>,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4A5C32B3" w14:textId="7921FB80" w:rsidR="00692E2A" w:rsidRPr="00DC52CC" w:rsidDel="00332A6F" w:rsidRDefault="00692E2A" w:rsidP="00692E2A">
      <w:pPr>
        <w:pStyle w:val="ListParagraph"/>
        <w:numPr>
          <w:ilvl w:val="0"/>
          <w:numId w:val="43"/>
        </w:numPr>
        <w:rPr>
          <w:del w:id="5" w:author="Brandon de la Houssaye" w:date="2018-11-24T17:29:00Z"/>
        </w:rPr>
      </w:pPr>
      <w:del w:id="6" w:author="Brandon de la Houssaye" w:date="2018-11-24T17:29:00Z">
        <w:r w:rsidRPr="00DC52CC" w:rsidDel="00332A6F">
          <w:delText>Social media reference(s) on twitter;</w:delText>
        </w:r>
      </w:del>
    </w:p>
    <w:p w14:paraId="5928BCEC" w14:textId="30E8B240" w:rsidR="00692E2A" w:rsidRPr="00DC52CC" w:rsidRDefault="00692E2A" w:rsidP="00692E2A">
      <w:pPr>
        <w:pStyle w:val="ListParagraph"/>
        <w:numPr>
          <w:ilvl w:val="0"/>
          <w:numId w:val="43"/>
        </w:numPr>
      </w:pPr>
      <w:r w:rsidRPr="00DC52CC">
        <w:t>Catastrophic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w:t>
      </w:r>
      <w:proofErr w:type="gramStart"/>
      <w:r w:rsidRPr="00DC52CC">
        <w:t>a number of</w:t>
      </w:r>
      <w:proofErr w:type="gramEnd"/>
      <w:r w:rsidRPr="00DC52CC">
        <w:t xml:space="preserve">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w:t>
      </w:r>
      <w:r w:rsidRPr="00DC52CC">
        <w:lastRenderedPageBreak/>
        <w:t xml:space="preserve">at future points in time. Simply, as the goal is to create a database schema that allows for the understanding of equity 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t>Data Set</w:t>
      </w:r>
    </w:p>
    <w:p w14:paraId="4F23F1A4" w14:textId="3AAD835C" w:rsidR="004E20AD" w:rsidRPr="00DC52CC" w:rsidRDefault="004E20AD" w:rsidP="004E20AD"/>
    <w:p w14:paraId="599494E7" w14:textId="01B6BFA2" w:rsidR="00D74823" w:rsidRPr="00DC52CC" w:rsidDel="008A38B8" w:rsidRDefault="00D74823" w:rsidP="00D74823">
      <w:pPr>
        <w:rPr>
          <w:del w:id="7" w:author="Brandon de la Houssaye" w:date="2018-11-24T17:19:00Z"/>
          <w:color w:val="000000"/>
        </w:rPr>
      </w:pPr>
      <w:del w:id="8" w:author="Brandon de la Houssaye" w:date="2018-11-24T17:19:00Z">
        <w:r w:rsidRPr="00DC52CC" w:rsidDel="008A38B8">
          <w:rPr>
            <w:color w:val="000000"/>
          </w:rPr>
          <w:delText>Twitter is currently the 10th most popular website globally with over 300 million active monthly users.</w:delText>
        </w:r>
        <w:r w:rsidRPr="00DC52CC" w:rsidDel="008A38B8">
          <w:rPr>
            <w:color w:val="2197D2"/>
            <w:sz w:val="13"/>
            <w:szCs w:val="13"/>
          </w:rPr>
          <w:delText xml:space="preserve"> </w:delText>
        </w:r>
        <w:r w:rsidRPr="00DC52CC" w:rsidDel="008A38B8">
          <w:rPr>
            <w:color w:val="000000"/>
          </w:rPr>
          <w:delTex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delText>
        </w:r>
        <w:r w:rsidR="00644DEB" w:rsidRPr="00DC52CC" w:rsidDel="008A38B8">
          <w:rPr>
            <w:color w:val="000000"/>
          </w:rPr>
          <w:delText xml:space="preserve"> is</w:delText>
        </w:r>
        <w:r w:rsidRPr="00DC52CC" w:rsidDel="008A38B8">
          <w:rPr>
            <w:color w:val="000000"/>
          </w:rPr>
          <w:delText xml:space="preserve"> highly scalable to manage the millions of tweets that may possibly reflect market-trends of the globalized market in today’s microblogging world</w:delText>
        </w:r>
        <w:r w:rsidR="00FD4750" w:rsidRPr="00DC52CC" w:rsidDel="008A38B8">
          <w:rPr>
            <w:color w:val="000000"/>
          </w:rPr>
          <w:delText xml:space="preserve">.  As a result, data </w:delText>
        </w:r>
        <w:r w:rsidR="00644DEB" w:rsidRPr="00DC52CC" w:rsidDel="008A38B8">
          <w:rPr>
            <w:color w:val="000000"/>
          </w:rPr>
          <w:delText xml:space="preserve">comes </w:delText>
        </w:r>
        <w:r w:rsidR="00FD4750" w:rsidRPr="00DC52CC" w:rsidDel="008A38B8">
          <w:rPr>
            <w:color w:val="000000"/>
          </w:rPr>
          <w:delText xml:space="preserve">from </w:delText>
        </w:r>
        <w:r w:rsidR="00332A6F" w:rsidDel="008A38B8">
          <w:rPr>
            <w:rStyle w:val="Hyperlink"/>
          </w:rPr>
          <w:fldChar w:fldCharType="begin"/>
        </w:r>
        <w:r w:rsidR="00332A6F" w:rsidDel="008A38B8">
          <w:rPr>
            <w:rStyle w:val="Hyperlink"/>
          </w:rPr>
          <w:delInstrText xml:space="preserve"> HYPERLINK "http://www.twitter.com" </w:delInstrText>
        </w:r>
        <w:r w:rsidR="00332A6F" w:rsidDel="008A38B8">
          <w:rPr>
            <w:rStyle w:val="Hyperlink"/>
          </w:rPr>
          <w:fldChar w:fldCharType="separate"/>
        </w:r>
        <w:r w:rsidR="00FD4750" w:rsidRPr="00DC52CC" w:rsidDel="008A38B8">
          <w:rPr>
            <w:rStyle w:val="Hyperlink"/>
          </w:rPr>
          <w:delText>www.twitter.com</w:delText>
        </w:r>
        <w:r w:rsidR="00332A6F" w:rsidDel="008A38B8">
          <w:rPr>
            <w:rStyle w:val="Hyperlink"/>
          </w:rPr>
          <w:fldChar w:fldCharType="end"/>
        </w:r>
        <w:r w:rsidR="00FD4750" w:rsidRPr="00DC52CC" w:rsidDel="008A38B8">
          <w:rPr>
            <w:color w:val="000000"/>
          </w:rPr>
          <w:delText>.</w:delText>
        </w:r>
      </w:del>
    </w:p>
    <w:p w14:paraId="7F3CCCBE" w14:textId="30EE1AB2" w:rsidR="00FD4750" w:rsidRPr="00DC52CC" w:rsidRDefault="00FD4750" w:rsidP="00D74823"/>
    <w:p w14:paraId="3982FC7A" w14:textId="1157EF6B" w:rsidR="00FD4750" w:rsidRPr="00DC52CC" w:rsidRDefault="00FD4750" w:rsidP="00D74823">
      <w:del w:id="9" w:author="Brandon de la Houssaye" w:date="2018-11-24T17:19:00Z">
        <w:r w:rsidRPr="00DC52CC" w:rsidDel="008A38B8">
          <w:delText xml:space="preserve">Another </w:delText>
        </w:r>
      </w:del>
      <w:ins w:id="10" w:author="Brandon de la Houssaye" w:date="2018-11-24T17:19:00Z">
        <w:r w:rsidR="008A38B8">
          <w:t>The key</w:t>
        </w:r>
        <w:r w:rsidR="008A38B8" w:rsidRPr="00DC52CC">
          <w:t xml:space="preserve"> </w:t>
        </w:r>
      </w:ins>
      <w:r w:rsidRPr="00DC52CC">
        <w:t xml:space="preserve">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332A6F" w:rsidP="00FD4750">
      <w:pPr>
        <w:pStyle w:val="ListParagraph"/>
        <w:numPr>
          <w:ilvl w:val="0"/>
          <w:numId w:val="43"/>
        </w:numPr>
      </w:pPr>
      <w:hyperlink r:id="rId8"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332A6F" w:rsidP="000F463B">
      <w:pPr>
        <w:pStyle w:val="ListParagraph"/>
        <w:numPr>
          <w:ilvl w:val="0"/>
          <w:numId w:val="43"/>
        </w:numPr>
        <w:rPr>
          <w:rStyle w:val="Hyperlink"/>
          <w:color w:val="auto"/>
          <w:u w:val="none"/>
        </w:rPr>
      </w:pPr>
      <w:hyperlink r:id="rId9" w:history="1">
        <w:r w:rsidR="00FD4750" w:rsidRPr="00DC52CC">
          <w:rPr>
            <w:rStyle w:val="Hyperlink"/>
          </w:rPr>
          <w:t>https://en.wikipedia.org/wiki/Timeline_of_United_States_history</w:t>
        </w:r>
      </w:hyperlink>
    </w:p>
    <w:p w14:paraId="30F3685C" w14:textId="2EE775EA" w:rsidR="00FD4750" w:rsidRPr="00DC52CC" w:rsidRDefault="00332A6F" w:rsidP="000F463B">
      <w:pPr>
        <w:pStyle w:val="ListParagraph"/>
        <w:numPr>
          <w:ilvl w:val="0"/>
          <w:numId w:val="43"/>
        </w:numPr>
      </w:pPr>
      <w:hyperlink r:id="rId10"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6C8A6512" w14:textId="1C1C4E5E" w:rsidR="00757895" w:rsidRDefault="002016FA" w:rsidP="00FD4750">
      <w:pPr>
        <w:rPr>
          <w:ins w:id="11" w:author="Brandon de la Houssaye" w:date="2018-11-24T17:36:00Z"/>
        </w:rPr>
      </w:pPr>
      <w:r w:rsidRPr="00DC52CC">
        <w:t xml:space="preserve">In addition to Wikipedia, the authors also gather information from </w:t>
      </w:r>
      <w:hyperlink r:id="rId11" w:history="1">
        <w:r w:rsidRPr="00DC52CC">
          <w:rPr>
            <w:rStyle w:val="Hyperlink"/>
          </w:rPr>
          <w:t>https://api.iextrading.com</w:t>
        </w:r>
      </w:hyperlink>
      <w:r w:rsidRPr="00DC52CC">
        <w:t xml:space="preserve"> with respect to individual stock prices as well as overall indexes.</w:t>
      </w:r>
    </w:p>
    <w:p w14:paraId="04F71E21" w14:textId="174B9163" w:rsidR="00332A6F" w:rsidRDefault="00332A6F" w:rsidP="00FD4750">
      <w:pPr>
        <w:rPr>
          <w:ins w:id="12" w:author="Brandon de la Houssaye" w:date="2018-11-24T17:36:00Z"/>
        </w:rPr>
      </w:pPr>
    </w:p>
    <w:p w14:paraId="49153BAF" w14:textId="02018602" w:rsidR="00332A6F" w:rsidRPr="00DC52CC" w:rsidRDefault="00332A6F" w:rsidP="00FD4750">
      <w:ins w:id="13" w:author="Brandon de la Houssaye" w:date="2018-11-24T17:36:00Z">
        <w:r>
          <w:t xml:space="preserve">At the project outset, the team also strongly considered and explored the possibility of downloading information from twitter (using the </w:t>
        </w:r>
      </w:ins>
      <w:ins w:id="14" w:author="Brandon de la Houssaye" w:date="2018-11-24T17:37:00Z">
        <w:r>
          <w:t xml:space="preserve">twitter api: </w:t>
        </w:r>
        <w:r>
          <w:fldChar w:fldCharType="begin"/>
        </w:r>
        <w:r>
          <w:instrText xml:space="preserve"> HYPERLINK "https://api.twitter.com" </w:instrText>
        </w:r>
        <w:r>
          <w:fldChar w:fldCharType="separate"/>
        </w:r>
        <w:r w:rsidRPr="006F6D45">
          <w:rPr>
            <w:rStyle w:val="Hyperlink"/>
          </w:rPr>
          <w:t>https://api.twitter.com</w:t>
        </w:r>
        <w:r>
          <w:fldChar w:fldCharType="end"/>
        </w:r>
        <w:r>
          <w:t>).  This effort was abandoned however due to the sheer volume of information provided by twitter without the ability t</w:t>
        </w:r>
      </w:ins>
      <w:ins w:id="15" w:author="Brandon de la Houssaye" w:date="2018-11-24T17:38:00Z">
        <w:r>
          <w:t xml:space="preserve">o further refine the information being pulled.  Simply put, the idea is possible and well-founded, but the tools necessary to utilize this information were unavailable to the team as part or this project. </w:t>
        </w:r>
      </w:ins>
      <w:ins w:id="16" w:author="Brandon de la Houssaye" w:date="2018-11-24T17:37:00Z">
        <w:r>
          <w:t xml:space="preserve"> </w:t>
        </w:r>
      </w:ins>
    </w:p>
    <w:p w14:paraId="1A7160F5" w14:textId="5834F1DA" w:rsidR="002016FA" w:rsidRPr="00DC52CC" w:rsidRDefault="002016FA" w:rsidP="00FD4750"/>
    <w:p w14:paraId="62BF95D8" w14:textId="65EF05A0" w:rsidR="002016FA" w:rsidRPr="00DC52CC" w:rsidDel="00787F0C" w:rsidRDefault="002016FA" w:rsidP="002016FA">
      <w:pPr>
        <w:rPr>
          <w:del w:id="17" w:author="Brandon de la Houssaye" w:date="2018-11-24T17:18:00Z"/>
        </w:rPr>
      </w:pPr>
      <w:del w:id="18" w:author="Brandon de la Houssaye" w:date="2018-11-24T17:18:00Z">
        <w:r w:rsidRPr="00DC52CC" w:rsidDel="00787F0C">
          <w:delText xml:space="preserve">The authors also gather information from twitter utilizing the twitter api - </w:delText>
        </w:r>
        <w:r w:rsidR="00332A6F" w:rsidDel="00787F0C">
          <w:rPr>
            <w:rStyle w:val="Hyperlink"/>
          </w:rPr>
          <w:fldChar w:fldCharType="begin"/>
        </w:r>
        <w:r w:rsidR="00332A6F" w:rsidDel="00787F0C">
          <w:rPr>
            <w:rStyle w:val="Hyperlink"/>
          </w:rPr>
          <w:delInstrText xml:space="preserve"> HYPERLINK "https://api.twitter.com" </w:delInstrText>
        </w:r>
        <w:r w:rsidR="00332A6F" w:rsidDel="00787F0C">
          <w:rPr>
            <w:rStyle w:val="Hyperlink"/>
          </w:rPr>
          <w:fldChar w:fldCharType="separate"/>
        </w:r>
        <w:r w:rsidRPr="00DC52CC" w:rsidDel="00787F0C">
          <w:rPr>
            <w:rStyle w:val="Hyperlink"/>
          </w:rPr>
          <w:delText>https://api.twitter.com</w:delText>
        </w:r>
        <w:r w:rsidR="00332A6F" w:rsidDel="00787F0C">
          <w:rPr>
            <w:rStyle w:val="Hyperlink"/>
          </w:rPr>
          <w:fldChar w:fldCharType="end"/>
        </w:r>
        <w:r w:rsidRPr="00DC52CC" w:rsidDel="00787F0C">
          <w:delText>.</w:delText>
        </w:r>
      </w:del>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r w:rsidRPr="00DC52CC">
        <w:t>BeautifulSoup</w:t>
      </w:r>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27BA4547" w:rsidR="000B35E5" w:rsidRDefault="00957128" w:rsidP="000B35E5">
      <w:pPr>
        <w:rPr>
          <w:ins w:id="19" w:author="Brandon de la Houssaye" w:date="2018-11-24T17:29:00Z"/>
        </w:rPr>
      </w:pPr>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affiliation can be found in Index 1. Twitter code can be found in Index 2.</w:t>
      </w:r>
    </w:p>
    <w:p w14:paraId="30007E4D" w14:textId="77777777" w:rsidR="00332A6F" w:rsidRPr="002605A2" w:rsidRDefault="00332A6F" w:rsidP="000B35E5"/>
    <w:p w14:paraId="1CA51C88" w14:textId="6455A5CB" w:rsidR="002016FA" w:rsidRPr="00DC52CC" w:rsidRDefault="002016FA" w:rsidP="002016FA">
      <w:r w:rsidRPr="00DC52CC">
        <w:t>The process to retrieve stock information through the iextrading.com API is written in C# and utilizes the RestSharp and Newtonsoft.Json 3</w:t>
      </w:r>
      <w:r w:rsidRPr="00DC52CC">
        <w:rPr>
          <w:vertAlign w:val="superscript"/>
        </w:rPr>
        <w:t>rd</w:t>
      </w:r>
      <w:r w:rsidRPr="00DC52CC">
        <w:t xml:space="preserve"> party libraries.</w:t>
      </w:r>
      <w:r w:rsidR="004A15DE" w:rsidRPr="00DC52CC">
        <w:t xml:space="preserve"> Code for retrieving stock information can be found in Index </w:t>
      </w:r>
      <w:r w:rsidR="000B35E5" w:rsidRPr="00DC52CC">
        <w:t>5</w:t>
      </w:r>
      <w:r w:rsidR="004A15DE" w:rsidRPr="00DC52CC">
        <w:t>.</w:t>
      </w:r>
    </w:p>
    <w:p w14:paraId="79E33001" w14:textId="1BB59884" w:rsidR="00957128" w:rsidRPr="00DC52CC" w:rsidRDefault="00957128" w:rsidP="00957128"/>
    <w:p w14:paraId="70229518" w14:textId="2668CD56" w:rsidR="008F5B50" w:rsidRDefault="00957128" w:rsidP="00957128">
      <w:pPr>
        <w:rPr>
          <w:ins w:id="20" w:author="Brandon de la Houssaye" w:date="2018-11-24T17:59:00Z"/>
        </w:rPr>
      </w:pPr>
      <w:r w:rsidRPr="00DC52CC">
        <w:t xml:space="preserve">Once the various sources of data </w:t>
      </w:r>
      <w:proofErr w:type="gramStart"/>
      <w:r w:rsidR="000B35E5" w:rsidRPr="00DC52CC">
        <w:t>is</w:t>
      </w:r>
      <w:proofErr w:type="gramEnd"/>
      <w:r w:rsidR="000B35E5" w:rsidRPr="00DC52CC">
        <w:t xml:space="preserve"> </w:t>
      </w:r>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Pr>
        <w:rPr>
          <w:ins w:id="21" w:author="Brandon de la Houssaye" w:date="2018-11-24T17:59:00Z"/>
        </w:rPr>
      </w:pPr>
    </w:p>
    <w:p w14:paraId="662ABB1E" w14:textId="08FF5FCF" w:rsidR="00A513B5" w:rsidRPr="00DC52CC" w:rsidRDefault="00A513B5" w:rsidP="00957128">
      <w:ins w:id="22" w:author="Brandon de la Houssaye" w:date="2018-11-24T17:59:00Z">
        <w:r>
          <w:t xml:space="preserve">In considering the data schema, the authors considered </w:t>
        </w:r>
        <w:r w:rsidR="004D6F38">
          <w:t xml:space="preserve">whether to use a SQL or </w:t>
        </w:r>
      </w:ins>
      <w:ins w:id="23" w:author="Brandon de la Houssaye" w:date="2018-11-24T18:00:00Z">
        <w:r w:rsidR="004D6F38">
          <w:t xml:space="preserve">NoSQL database schema.  </w:t>
        </w:r>
      </w:ins>
    </w:p>
    <w:p w14:paraId="495EE6EF" w14:textId="6C80CBF8" w:rsidR="004E20AD" w:rsidRPr="00DC52CC" w:rsidRDefault="00336D6E" w:rsidP="004E20AD">
      <w:pPr>
        <w:pStyle w:val="Heading1"/>
      </w:pPr>
      <w:r w:rsidRPr="00DC52CC">
        <w:t>Results</w:t>
      </w:r>
    </w:p>
    <w:p w14:paraId="241DE301" w14:textId="2752E8D3" w:rsidR="00336D6E" w:rsidRDefault="00336D6E" w:rsidP="00336D6E">
      <w:pPr>
        <w:rPr>
          <w:ins w:id="24" w:author="Brandon de la Houssaye" w:date="2018-11-24T17:28:00Z"/>
        </w:rPr>
      </w:pPr>
    </w:p>
    <w:p w14:paraId="32BAA24C" w14:textId="3ED4009E" w:rsidR="008A38B8" w:rsidRDefault="00332A6F" w:rsidP="00336D6E">
      <w:pPr>
        <w:rPr>
          <w:ins w:id="25" w:author="Brandon de la Houssaye" w:date="2018-11-24T17:31:00Z"/>
        </w:rPr>
      </w:pPr>
      <w:ins w:id="26" w:author="Brandon de la Houssaye" w:date="2018-11-24T17:29:00Z">
        <w:r>
          <w:t>The team was able to efficiently upl</w:t>
        </w:r>
      </w:ins>
      <w:ins w:id="27" w:author="Brandon de la Houssaye" w:date="2018-11-24T17:30:00Z">
        <w:r>
          <w:t>oad the data using the code provided in the indexes within this document.  Once the data was uploaded, a sequel script was constructed</w:t>
        </w:r>
      </w:ins>
      <w:ins w:id="28" w:author="Brandon de la Houssaye" w:date="2018-11-24T17:31:00Z">
        <w:r>
          <w:t xml:space="preserve"> (also provided in the index).  </w:t>
        </w:r>
      </w:ins>
    </w:p>
    <w:p w14:paraId="66288AC2" w14:textId="3C601AC1" w:rsidR="00332A6F" w:rsidRDefault="00332A6F" w:rsidP="00336D6E">
      <w:pPr>
        <w:rPr>
          <w:ins w:id="29" w:author="Brandon de la Houssaye" w:date="2018-11-24T17:31:00Z"/>
        </w:rPr>
      </w:pPr>
    </w:p>
    <w:p w14:paraId="4DEF35A1" w14:textId="4D46521A" w:rsidR="00332A6F" w:rsidRDefault="00332A6F" w:rsidP="00336D6E">
      <w:pPr>
        <w:rPr>
          <w:ins w:id="30" w:author="Brandon de la Houssaye" w:date="2018-11-24T17:28:00Z"/>
        </w:rPr>
      </w:pPr>
      <w:ins w:id="31" w:author="Brandon de la Houssaye" w:date="2018-11-24T17:31:00Z">
        <w:r>
          <w:t xml:space="preserve">The sequel script was utilized within the ‘MySQL Workbench’ tool in order to establish a database schema.  A pictorial of the </w:t>
        </w:r>
      </w:ins>
      <w:ins w:id="32" w:author="Brandon de la Houssaye" w:date="2018-11-24T17:32:00Z">
        <w:r>
          <w:t>final database schema including the relation between the various table columns (of interest) is provided below.</w:t>
        </w:r>
      </w:ins>
    </w:p>
    <w:p w14:paraId="05BC03DF" w14:textId="18ED2C59" w:rsidR="008A38B8" w:rsidRDefault="008A38B8" w:rsidP="00336D6E">
      <w:pPr>
        <w:rPr>
          <w:ins w:id="33" w:author="Brandon de la Houssaye" w:date="2018-11-24T17:28:00Z"/>
        </w:rPr>
      </w:pPr>
    </w:p>
    <w:p w14:paraId="5DCB1DDC" w14:textId="1B48D1B6" w:rsidR="008A38B8" w:rsidRPr="00DC52CC" w:rsidRDefault="004D6F38" w:rsidP="00336D6E">
      <w:ins w:id="34" w:author="Brandon de la Houssaye" w:date="2018-11-24T18:05:00Z">
        <w:r w:rsidRPr="004D6F38">
          <w:rPr>
            <w:highlight w:val="yellow"/>
            <w:rPrChange w:id="35" w:author="Brandon de la Houssaye" w:date="2018-11-24T18:05:00Z">
              <w:rPr/>
            </w:rPrChange>
          </w:rPr>
          <w:t>[NOTE:  Do you guys agree with the relations built based on columns?]</w:t>
        </w:r>
      </w:ins>
    </w:p>
    <w:p w14:paraId="2601DAB1" w14:textId="77777777" w:rsidR="008A38B8" w:rsidRDefault="008A38B8" w:rsidP="004E20AD">
      <w:pPr>
        <w:pStyle w:val="Text"/>
        <w:ind w:firstLine="0"/>
        <w:rPr>
          <w:ins w:id="36" w:author="Brandon de la Houssaye" w:date="2018-11-24T17:28:00Z"/>
          <w:b/>
          <w:highlight w:val="yellow"/>
        </w:rPr>
      </w:pPr>
    </w:p>
    <w:p w14:paraId="2B8D862F" w14:textId="6E71368D" w:rsidR="008A38B8" w:rsidRDefault="008A38B8" w:rsidP="004E20AD">
      <w:pPr>
        <w:pStyle w:val="Text"/>
        <w:ind w:firstLine="0"/>
        <w:rPr>
          <w:ins w:id="37" w:author="Brandon de la Houssaye" w:date="2018-11-24T17:28:00Z"/>
          <w:b/>
          <w:highlight w:val="yellow"/>
        </w:rPr>
      </w:pPr>
      <w:ins w:id="38" w:author="Brandon de la Houssaye" w:date="2018-11-24T17:28:00Z">
        <w:r>
          <w:rPr>
            <w:noProof/>
          </w:rPr>
          <w:lastRenderedPageBreak/>
          <w:drawing>
            <wp:inline distT="0" distB="0" distL="0" distR="0" wp14:anchorId="2E5A05C0" wp14:editId="374D30B9">
              <wp:extent cx="32004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578100"/>
                      </a:xfrm>
                      <a:prstGeom prst="rect">
                        <a:avLst/>
                      </a:prstGeom>
                      <a:noFill/>
                      <a:ln>
                        <a:noFill/>
                      </a:ln>
                    </pic:spPr>
                  </pic:pic>
                </a:graphicData>
              </a:graphic>
            </wp:inline>
          </w:drawing>
        </w:r>
      </w:ins>
    </w:p>
    <w:p w14:paraId="0A6E0DCA" w14:textId="77777777" w:rsidR="008A38B8" w:rsidRDefault="008A38B8" w:rsidP="004E20AD">
      <w:pPr>
        <w:pStyle w:val="Text"/>
        <w:ind w:firstLine="0"/>
        <w:rPr>
          <w:ins w:id="39" w:author="Brandon de la Houssaye" w:date="2018-11-24T17:28:00Z"/>
          <w:b/>
          <w:highlight w:val="yellow"/>
        </w:rPr>
      </w:pPr>
    </w:p>
    <w:p w14:paraId="006F7602" w14:textId="77777777" w:rsidR="008A38B8" w:rsidRDefault="008A38B8" w:rsidP="004E20AD">
      <w:pPr>
        <w:pStyle w:val="Text"/>
        <w:ind w:firstLine="0"/>
        <w:rPr>
          <w:ins w:id="40" w:author="Brandon de la Houssaye" w:date="2018-11-24T17:28:00Z"/>
          <w:b/>
          <w:highlight w:val="yellow"/>
        </w:rPr>
      </w:pPr>
    </w:p>
    <w:p w14:paraId="07F68800" w14:textId="77777777" w:rsidR="008A38B8" w:rsidRDefault="008A38B8" w:rsidP="004E20AD">
      <w:pPr>
        <w:pStyle w:val="Text"/>
        <w:ind w:firstLine="0"/>
        <w:rPr>
          <w:ins w:id="41" w:author="Brandon de la Houssaye" w:date="2018-11-24T17:28:00Z"/>
          <w:b/>
          <w:highlight w:val="yellow"/>
        </w:rPr>
      </w:pPr>
    </w:p>
    <w:p w14:paraId="0B1ED651" w14:textId="77777777" w:rsidR="008A38B8" w:rsidRDefault="008A38B8" w:rsidP="004E20AD">
      <w:pPr>
        <w:pStyle w:val="Text"/>
        <w:ind w:firstLine="0"/>
        <w:rPr>
          <w:ins w:id="42" w:author="Brandon de la Houssaye" w:date="2018-11-24T17:28:00Z"/>
          <w:b/>
          <w:highlight w:val="yellow"/>
        </w:rPr>
      </w:pPr>
    </w:p>
    <w:p w14:paraId="4C7AD019" w14:textId="77777777" w:rsidR="008A38B8" w:rsidRDefault="008A38B8" w:rsidP="004E20AD">
      <w:pPr>
        <w:pStyle w:val="Text"/>
        <w:ind w:firstLine="0"/>
        <w:rPr>
          <w:ins w:id="43" w:author="Brandon de la Houssaye" w:date="2018-11-24T17:28:00Z"/>
          <w:b/>
          <w:highlight w:val="yellow"/>
        </w:rPr>
      </w:pPr>
    </w:p>
    <w:p w14:paraId="4F461196" w14:textId="77777777" w:rsidR="008A38B8" w:rsidRDefault="008A38B8" w:rsidP="004E20AD">
      <w:pPr>
        <w:pStyle w:val="Text"/>
        <w:ind w:firstLine="0"/>
        <w:rPr>
          <w:ins w:id="44" w:author="Brandon de la Houssaye" w:date="2018-11-24T17:28:00Z"/>
          <w:b/>
          <w:highlight w:val="yellow"/>
        </w:rPr>
      </w:pPr>
    </w:p>
    <w:p w14:paraId="5DDA8155" w14:textId="77777777" w:rsidR="008A38B8" w:rsidRDefault="008A38B8" w:rsidP="004E20AD">
      <w:pPr>
        <w:pStyle w:val="Text"/>
        <w:ind w:firstLine="0"/>
        <w:rPr>
          <w:ins w:id="45" w:author="Brandon de la Houssaye" w:date="2018-11-24T17:28:00Z"/>
          <w:b/>
          <w:highlight w:val="yellow"/>
        </w:rPr>
      </w:pPr>
    </w:p>
    <w:p w14:paraId="0366EA48" w14:textId="77777777" w:rsidR="008A38B8" w:rsidRDefault="008A38B8" w:rsidP="004E20AD">
      <w:pPr>
        <w:pStyle w:val="Text"/>
        <w:ind w:firstLine="0"/>
        <w:rPr>
          <w:ins w:id="46" w:author="Brandon de la Houssaye" w:date="2018-11-24T17:28:00Z"/>
          <w:b/>
          <w:highlight w:val="yellow"/>
        </w:rPr>
      </w:pPr>
    </w:p>
    <w:p w14:paraId="021737DB" w14:textId="22A086FA" w:rsidR="007A7EC5" w:rsidRPr="00DC52CC" w:rsidDel="008A38B8" w:rsidRDefault="007A7EC5" w:rsidP="004E20AD">
      <w:pPr>
        <w:pStyle w:val="Text"/>
        <w:ind w:firstLine="0"/>
        <w:rPr>
          <w:del w:id="47" w:author="Brandon de la Houssaye" w:date="2018-11-24T17:28:00Z"/>
          <w:b/>
        </w:rPr>
      </w:pPr>
      <w:del w:id="48" w:author="Brandon de la Houssaye" w:date="2018-11-24T17:28:00Z">
        <w:r w:rsidRPr="00342CED" w:rsidDel="008A38B8">
          <w:rPr>
            <w:b/>
            <w:highlight w:val="yellow"/>
            <w:rPrChange w:id="49" w:author="Brandon de la Houssaye" w:date="2018-11-24T16:28:00Z">
              <w:rPr>
                <w:b/>
              </w:rPr>
            </w:rPrChange>
          </w:rPr>
          <w:delText>[TO BE COMPLETED</w:delText>
        </w:r>
        <w:r w:rsidR="00B057EE" w:rsidRPr="00342CED" w:rsidDel="008A38B8">
          <w:rPr>
            <w:b/>
            <w:highlight w:val="yellow"/>
            <w:rPrChange w:id="50" w:author="Brandon de la Houssaye" w:date="2018-11-24T16:28:00Z">
              <w:rPr>
                <w:b/>
              </w:rPr>
            </w:rPrChange>
          </w:rPr>
          <w:delText>.  The results are still under construction by the team.</w:delText>
        </w:r>
        <w:r w:rsidRPr="00342CED" w:rsidDel="008A38B8">
          <w:rPr>
            <w:b/>
            <w:highlight w:val="yellow"/>
            <w:rPrChange w:id="51" w:author="Brandon de la Houssaye" w:date="2018-11-24T16:28:00Z">
              <w:rPr>
                <w:b/>
              </w:rPr>
            </w:rPrChange>
          </w:rPr>
          <w:delText>]</w:delText>
        </w:r>
      </w:del>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00BC8962" w:rsidR="004264AB" w:rsidRDefault="004264AB" w:rsidP="004E20AD">
      <w:pPr>
        <w:rPr>
          <w:ins w:id="52" w:author="Brandon de la Houssaye" w:date="2018-11-24T17:48:00Z"/>
        </w:rPr>
      </w:pPr>
      <w:ins w:id="53" w:author="Brandon de la Houssaye" w:date="2018-11-24T17:39:00Z">
        <w:r>
          <w:t>Once the data was pulled</w:t>
        </w:r>
      </w:ins>
      <w:ins w:id="54" w:author="Brandon de la Houssaye" w:date="2018-11-24T17:45:00Z">
        <w:r w:rsidRPr="004264AB">
          <w:t xml:space="preserve"> </w:t>
        </w:r>
        <w:r>
          <w:t xml:space="preserve">the team explored creating a single, flat table within a database.  </w:t>
        </w:r>
        <w:r>
          <w:t>This was not selected as an option because of</w:t>
        </w:r>
      </w:ins>
      <w:ins w:id="55" w:author="Brandon de la Houssaye" w:date="2018-11-24T17:46:00Z">
        <w:r>
          <w:t xml:space="preserve"> the need to re-feed data.  The team determined that it was possible </w:t>
        </w:r>
      </w:ins>
      <w:ins w:id="56" w:author="Brandon de la Houssaye" w:date="2018-11-24T17:47:00Z">
        <w:r>
          <w:t xml:space="preserve">and beneficial </w:t>
        </w:r>
      </w:ins>
      <w:ins w:id="57" w:author="Brandon de la Houssaye" w:date="2018-11-24T17:46:00Z">
        <w:r>
          <w:t>to automate the ‘refresh’ of data into the database schema from the original data sources</w:t>
        </w:r>
      </w:ins>
      <w:ins w:id="58" w:author="Brandon de la Houssaye" w:date="2018-11-24T17:47:00Z">
        <w:r>
          <w:t xml:space="preserve">.  However, such automation comes with </w:t>
        </w:r>
      </w:ins>
      <w:ins w:id="59" w:author="Brandon de la Houssaye" w:date="2018-11-24T17:48:00Z">
        <w:r>
          <w:t xml:space="preserve">maintenance needs as well as certain data (e.g., stock prices) will be automated with more frequency.  </w:t>
        </w:r>
      </w:ins>
    </w:p>
    <w:p w14:paraId="5BEF30EB" w14:textId="023489AF" w:rsidR="004264AB" w:rsidRDefault="004264AB" w:rsidP="004E20AD">
      <w:pPr>
        <w:rPr>
          <w:ins w:id="60" w:author="Brandon de la Houssaye" w:date="2018-11-24T17:48:00Z"/>
        </w:rPr>
      </w:pPr>
    </w:p>
    <w:p w14:paraId="3492A324" w14:textId="5022895D" w:rsidR="004264AB" w:rsidRDefault="004264AB" w:rsidP="004E20AD">
      <w:pPr>
        <w:rPr>
          <w:ins w:id="61" w:author="Brandon de la Houssaye" w:date="2018-11-24T17:48:00Z"/>
        </w:rPr>
      </w:pPr>
      <w:ins w:id="62" w:author="Brandon de la Houssaye" w:date="2018-11-24T17:48:00Z">
        <w:r>
          <w:t xml:space="preserve">For the reasons listed above, the team determined it better to maintain a schema with multiple tables.  </w:t>
        </w:r>
      </w:ins>
    </w:p>
    <w:p w14:paraId="57FC97D7" w14:textId="1059F1E5" w:rsidR="004264AB" w:rsidRDefault="004264AB" w:rsidP="004E20AD">
      <w:pPr>
        <w:rPr>
          <w:ins w:id="63" w:author="Brandon de la Houssaye" w:date="2018-11-24T17:48:00Z"/>
        </w:rPr>
      </w:pPr>
    </w:p>
    <w:p w14:paraId="631A5C86" w14:textId="77777777" w:rsidR="00A513B5" w:rsidRDefault="004264AB" w:rsidP="004E20AD">
      <w:pPr>
        <w:rPr>
          <w:ins w:id="64" w:author="Brandon de la Houssaye" w:date="2018-11-24T17:51:00Z"/>
        </w:rPr>
      </w:pPr>
      <w:ins w:id="65" w:author="Brandon de la Houssaye" w:date="2018-11-24T17:48:00Z">
        <w:r>
          <w:t xml:space="preserve">The </w:t>
        </w:r>
      </w:ins>
      <w:ins w:id="66" w:author="Brandon de la Houssaye" w:date="2018-11-24T17:49:00Z">
        <w:r>
          <w:t xml:space="preserve">team next determined whether the database should be relational or non-relational.  As stated previously, the purpose of the database is to consider the impact of </w:t>
        </w:r>
        <w:r w:rsidR="00A513B5">
          <w:t xml:space="preserve">non-firm </w:t>
        </w:r>
      </w:ins>
      <w:ins w:id="67" w:author="Brandon de la Houssaye" w:date="2018-11-24T17:50:00Z">
        <w:r w:rsidR="00A513B5">
          <w:t>controlled/generated data points to a firm’s stock price.  This purpose by its very nature requires consideration</w:t>
        </w:r>
      </w:ins>
      <w:ins w:id="68" w:author="Brandon de la Houssaye" w:date="2018-11-24T17:51:00Z">
        <w:r w:rsidR="00A513B5">
          <w:t xml:space="preserve"> of date(s).  For this reason alone, the team determined that a relational database was necessary.  </w:t>
        </w:r>
      </w:ins>
    </w:p>
    <w:p w14:paraId="477BBEC6" w14:textId="77777777" w:rsidR="00A513B5" w:rsidRDefault="00A513B5" w:rsidP="004E20AD">
      <w:pPr>
        <w:rPr>
          <w:ins w:id="69" w:author="Brandon de la Houssaye" w:date="2018-11-24T17:51:00Z"/>
        </w:rPr>
      </w:pPr>
    </w:p>
    <w:p w14:paraId="4153201D" w14:textId="77777777" w:rsidR="00A513B5" w:rsidRDefault="00A513B5" w:rsidP="004E20AD">
      <w:pPr>
        <w:rPr>
          <w:ins w:id="70" w:author="Brandon de la Houssaye" w:date="2018-11-24T17:57:00Z"/>
        </w:rPr>
      </w:pPr>
      <w:ins w:id="71" w:author="Brandon de la Houssaye" w:date="2018-11-24T17:51:00Z">
        <w:r>
          <w:t>The next step, after the above decisions were made, was determining the level of n</w:t>
        </w:r>
      </w:ins>
      <w:ins w:id="72" w:author="Brandon de la Houssaye" w:date="2018-11-24T17:52:00Z">
        <w:r>
          <w:t xml:space="preserve">ormalization needed within the database.  </w:t>
        </w:r>
      </w:ins>
      <w:ins w:id="73" w:author="Brandon de la Houssaye" w:date="2018-11-24T17:53:00Z">
        <w:r>
          <w:t>The information being pulled i</w:t>
        </w:r>
      </w:ins>
      <w:ins w:id="74" w:author="Brandon de la Houssaye" w:date="2018-11-24T17:54:00Z">
        <w:r>
          <w:t xml:space="preserve">s interesting in that, with the combination of table schema choice by the team, arrives in </w:t>
        </w:r>
      </w:ins>
      <w:ins w:id="75" w:author="Brandon de la Houssaye" w:date="2018-11-24T17:55:00Z">
        <w:r>
          <w:t xml:space="preserve">third normalization form.  That is, the data is stored in tables where there is only a single value; values are of </w:t>
        </w:r>
      </w:ins>
      <w:ins w:id="76" w:author="Brandon de la Houssaye" w:date="2018-11-24T17:56:00Z">
        <w:r>
          <w:t xml:space="preserve">the same domain (within a column); columns have unique names; </w:t>
        </w:r>
        <w:r>
          <w:t xml:space="preserve">order of the data stored does not matter; and there are not partial or transitive properties within the tables.  </w:t>
        </w:r>
      </w:ins>
    </w:p>
    <w:p w14:paraId="0648C2F3" w14:textId="77777777" w:rsidR="00A513B5" w:rsidRDefault="00A513B5" w:rsidP="004E20AD">
      <w:pPr>
        <w:rPr>
          <w:ins w:id="77" w:author="Brandon de la Houssaye" w:date="2018-11-24T17:57:00Z"/>
        </w:rPr>
      </w:pPr>
    </w:p>
    <w:p w14:paraId="65A1890C" w14:textId="4898BBC8" w:rsidR="004264AB" w:rsidRDefault="00A513B5" w:rsidP="004E20AD">
      <w:pPr>
        <w:rPr>
          <w:ins w:id="78" w:author="Brandon de la Houssaye" w:date="2018-11-24T17:45:00Z"/>
        </w:rPr>
      </w:pPr>
      <w:ins w:id="79" w:author="Brandon de la Houssaye" w:date="2018-11-24T17:57:00Z">
        <w:r>
          <w:t xml:space="preserve">The last piece of analysis performed was creating new columns based on word placement of imported text.  Within the new </w:t>
        </w:r>
      </w:ins>
      <w:ins w:id="80" w:author="Brandon de la Houssaye" w:date="2018-11-24T17:58:00Z">
        <w:r>
          <w:t xml:space="preserve">column events would be further categorized for ease in querying.  </w:t>
        </w:r>
        <w:r w:rsidRPr="00A513B5">
          <w:rPr>
            <w:highlight w:val="yellow"/>
            <w:rPrChange w:id="81" w:author="Brandon de la Houssaye" w:date="2018-11-24T17:59:00Z">
              <w:rPr/>
            </w:rPrChange>
          </w:rPr>
          <w:t>[JAMES:  please edit this section and perhaps provide an example]</w:t>
        </w:r>
      </w:ins>
    </w:p>
    <w:p w14:paraId="105E9DBC" w14:textId="77777777" w:rsidR="004264AB" w:rsidRDefault="004264AB" w:rsidP="004E20AD">
      <w:pPr>
        <w:rPr>
          <w:ins w:id="82" w:author="Brandon de la Houssaye" w:date="2018-11-24T17:45:00Z"/>
        </w:rPr>
      </w:pPr>
    </w:p>
    <w:p w14:paraId="2FF4051A" w14:textId="2D63EAA5" w:rsidR="004264AB" w:rsidRDefault="004D6F38" w:rsidP="004E20AD">
      <w:pPr>
        <w:rPr>
          <w:ins w:id="83" w:author="Brandon de la Houssaye" w:date="2018-11-24T17:45:00Z"/>
        </w:rPr>
      </w:pPr>
      <w:ins w:id="84" w:author="Brandon de la Houssaye" w:date="2018-11-24T18:00:00Z">
        <w:r>
          <w:t>The analysis described above was incorporated into the final product as described in the preceding section</w:t>
        </w:r>
      </w:ins>
      <w:ins w:id="85" w:author="Brandon de la Houssaye" w:date="2018-11-24T18:01:00Z">
        <w:r>
          <w:t xml:space="preserve">s of this document.  </w:t>
        </w:r>
      </w:ins>
    </w:p>
    <w:p w14:paraId="4E82FAB9" w14:textId="77777777" w:rsidR="004264AB" w:rsidRPr="00DC52CC" w:rsidRDefault="004264AB" w:rsidP="004E20AD"/>
    <w:p w14:paraId="01DF4C91" w14:textId="7AEAC0D9" w:rsidR="004264AB" w:rsidRDefault="004264AB" w:rsidP="004E20AD">
      <w:pPr>
        <w:rPr>
          <w:ins w:id="86" w:author="Brandon de la Houssaye" w:date="2018-11-24T17:39:00Z"/>
          <w:b/>
          <w:highlight w:val="yellow"/>
        </w:rPr>
      </w:pPr>
    </w:p>
    <w:p w14:paraId="17FA522B" w14:textId="2A5E61EB" w:rsidR="004E20AD" w:rsidRPr="00DC52CC" w:rsidDel="004264AB" w:rsidRDefault="007A7EC5" w:rsidP="004E20AD">
      <w:pPr>
        <w:rPr>
          <w:del w:id="87" w:author="Brandon de la Houssaye" w:date="2018-11-24T17:39:00Z"/>
          <w:b/>
        </w:rPr>
      </w:pPr>
      <w:del w:id="88" w:author="Brandon de la Houssaye" w:date="2018-11-24T17:39:00Z">
        <w:r w:rsidRPr="00342CED" w:rsidDel="004264AB">
          <w:rPr>
            <w:b/>
            <w:highlight w:val="yellow"/>
            <w:rPrChange w:id="89" w:author="Brandon de la Houssaye" w:date="2018-11-24T16:28:00Z">
              <w:rPr>
                <w:b/>
              </w:rPr>
            </w:rPrChange>
          </w:rPr>
          <w:delText>[TO BE COMPLETED</w:delText>
        </w:r>
        <w:r w:rsidR="00B057EE" w:rsidRPr="00342CED" w:rsidDel="004264AB">
          <w:rPr>
            <w:b/>
            <w:highlight w:val="yellow"/>
            <w:rPrChange w:id="90" w:author="Brandon de la Houssaye" w:date="2018-11-24T16:28:00Z">
              <w:rPr>
                <w:b/>
              </w:rPr>
            </w:rPrChange>
          </w:rPr>
          <w:delText>.  Analysis of the results cannot feasibly be completed until the results are available.</w:delText>
        </w:r>
        <w:r w:rsidRPr="00342CED" w:rsidDel="004264AB">
          <w:rPr>
            <w:b/>
            <w:highlight w:val="yellow"/>
            <w:rPrChange w:id="91" w:author="Brandon de la Houssaye" w:date="2018-11-24T16:28:00Z">
              <w:rPr>
                <w:b/>
              </w:rPr>
            </w:rPrChange>
          </w:rPr>
          <w:delText>]</w:delText>
        </w:r>
      </w:del>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2C225DE3" w:rsidR="004E20AD" w:rsidRPr="00DC52CC" w:rsidRDefault="00336D6E" w:rsidP="004E20AD">
      <w:r w:rsidRPr="00DC52CC">
        <w:t xml:space="preserve">At the core, this analysis is about determining if there is a feasible means of gathering significant amounts of data from multiple sources into a single relational database schema for purposes of analyzing, understanding, and possible 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pPr>
        <w:rPr>
          <w:ins w:id="92" w:author="Brandon de la Houssaye" w:date="2018-11-24T17:35:00Z"/>
        </w:rPr>
      </w:pPr>
      <w:ins w:id="93" w:author="Brandon de la Houssaye" w:date="2018-11-24T17:35:00Z">
        <w:r>
          <w:t>Overall, a conclusion that can be reached from this work is as follows:</w:t>
        </w:r>
      </w:ins>
    </w:p>
    <w:p w14:paraId="3D1D254E" w14:textId="222CF110" w:rsidR="00332A6F" w:rsidRDefault="00332A6F" w:rsidP="00336D6E">
      <w:pPr>
        <w:rPr>
          <w:ins w:id="94" w:author="Brandon de la Houssaye" w:date="2018-11-24T17:35:00Z"/>
        </w:rPr>
      </w:pPr>
    </w:p>
    <w:p w14:paraId="3128BBF2" w14:textId="6D2D8871" w:rsidR="00332A6F" w:rsidRDefault="00332A6F" w:rsidP="00336D6E">
      <w:pPr>
        <w:rPr>
          <w:ins w:id="95" w:author="Brandon de la Houssaye" w:date="2018-11-24T18:01:00Z"/>
        </w:rPr>
      </w:pPr>
      <w:ins w:id="96" w:author="Brandon de la Houssaye" w:date="2018-11-24T17:35:00Z">
        <w:r>
          <w:t>The team successfully demonstrated a path to downloading data from disparate information sources and in various s</w:t>
        </w:r>
      </w:ins>
      <w:ins w:id="97" w:author="Brandon de la Houssaye" w:date="2018-11-24T17:36:00Z">
        <w:r>
          <w:t xml:space="preserve">tates in order to consolidate into a single database schema.  </w:t>
        </w:r>
      </w:ins>
    </w:p>
    <w:p w14:paraId="06D8425A" w14:textId="31762E5E" w:rsidR="004D6F38" w:rsidRDefault="004D6F38" w:rsidP="00336D6E">
      <w:pPr>
        <w:rPr>
          <w:ins w:id="98" w:author="Brandon de la Houssaye" w:date="2018-11-24T18:01:00Z"/>
        </w:rPr>
      </w:pPr>
    </w:p>
    <w:p w14:paraId="1DDDA46B" w14:textId="5E44902C" w:rsidR="004D6F38" w:rsidRDefault="004D6F38" w:rsidP="00336D6E">
      <w:pPr>
        <w:rPr>
          <w:ins w:id="99" w:author="Brandon de la Houssaye" w:date="2018-11-24T18:02:00Z"/>
        </w:rPr>
      </w:pPr>
      <w:ins w:id="100" w:author="Brandon de la Houssaye" w:date="2018-11-24T18:01:00Z">
        <w:r>
          <w:lastRenderedPageBreak/>
          <w:t xml:space="preserve">The team explored bringing in additional forms of data (e.g., twitter) and determined that it was possible.  However, not </w:t>
        </w:r>
        <w:proofErr w:type="gramStart"/>
        <w:r>
          <w:t>all of</w:t>
        </w:r>
        <w:proofErr w:type="gramEnd"/>
        <w:r>
          <w:t xml:space="preserve"> </w:t>
        </w:r>
      </w:ins>
      <w:ins w:id="101" w:author="Brandon de la Houssaye" w:date="2018-11-24T18:02:00Z">
        <w:r>
          <w:t xml:space="preserve">this data was included into the final database due to the lack of computational power required for data of such magnitude.  </w:t>
        </w:r>
      </w:ins>
    </w:p>
    <w:p w14:paraId="075BCC64" w14:textId="67BCDB16" w:rsidR="004D6F38" w:rsidRDefault="004D6F38" w:rsidP="00336D6E">
      <w:pPr>
        <w:rPr>
          <w:ins w:id="102" w:author="Brandon de la Houssaye" w:date="2018-11-24T18:02:00Z"/>
        </w:rPr>
      </w:pPr>
    </w:p>
    <w:p w14:paraId="532DD520" w14:textId="66AE5305" w:rsidR="004D6F38" w:rsidRDefault="004D6F38" w:rsidP="00336D6E">
      <w:pPr>
        <w:rPr>
          <w:ins w:id="103" w:author="Brandon de la Houssaye" w:date="2018-11-24T18:03:00Z"/>
        </w:rPr>
      </w:pPr>
      <w:ins w:id="104" w:author="Brandon de la Houssaye" w:date="2018-11-24T18:02:00Z">
        <w:r>
          <w:t>The final resulting database may be a useful t</w:t>
        </w:r>
      </w:ins>
      <w:ins w:id="105" w:author="Brandon de la Houssaye" w:date="2018-11-24T18:03:00Z">
        <w:r>
          <w:t xml:space="preserve">ool to researches wishing to consider non-traditional forms of analysis when predicting or explaining changes in stock pricing.  </w:t>
        </w:r>
      </w:ins>
    </w:p>
    <w:p w14:paraId="48B3DFC0" w14:textId="379BA909" w:rsidR="004D6F38" w:rsidRDefault="004D6F38" w:rsidP="00336D6E">
      <w:pPr>
        <w:rPr>
          <w:ins w:id="106" w:author="Brandon de la Houssaye" w:date="2018-11-24T18:03:00Z"/>
        </w:rPr>
      </w:pPr>
    </w:p>
    <w:p w14:paraId="69B08167" w14:textId="03168BE6" w:rsidR="004D6F38" w:rsidRDefault="004D6F38" w:rsidP="00336D6E">
      <w:pPr>
        <w:rPr>
          <w:ins w:id="107" w:author="Brandon de la Houssaye" w:date="2018-11-24T17:35:00Z"/>
        </w:rPr>
      </w:pPr>
      <w:ins w:id="108" w:author="Brandon de la Houssaye" w:date="2018-11-24T18:03:00Z">
        <w:r>
          <w:t xml:space="preserve">A final piece of consideration with respect to future work may be </w:t>
        </w:r>
      </w:ins>
      <w:ins w:id="109" w:author="Brandon de la Houssaye" w:date="2018-11-24T18:04:00Z">
        <w:r>
          <w:t>exploring what additional types of information/data (again, fitting the non-traditional mold)</w:t>
        </w:r>
      </w:ins>
      <w:ins w:id="110" w:author="Brandon de la Houssaye" w:date="2018-11-24T18:05:00Z">
        <w:r>
          <w:t xml:space="preserve"> could be included and whether such inclusion would require </w:t>
        </w:r>
      </w:ins>
      <w:ins w:id="111" w:author="Brandon de la Houssaye" w:date="2018-11-24T18:06:00Z">
        <w:r>
          <w:t xml:space="preserve">the construct of an intermediary table.  </w:t>
        </w:r>
        <w:r w:rsidRPr="004D6F38">
          <w:rPr>
            <w:highlight w:val="yellow"/>
            <w:rPrChange w:id="112" w:author="Brandon de la Houssaye" w:date="2018-11-24T18:06:00Z">
              <w:rPr/>
            </w:rPrChange>
          </w:rPr>
          <w:t>[Do you guys agree with this statement</w:t>
        </w:r>
        <w:proofErr w:type="gramStart"/>
        <w:r w:rsidRPr="004D6F38">
          <w:rPr>
            <w:highlight w:val="yellow"/>
            <w:rPrChange w:id="113" w:author="Brandon de la Houssaye" w:date="2018-11-24T18:06:00Z">
              <w:rPr/>
            </w:rPrChange>
          </w:rPr>
          <w:t xml:space="preserve">?  </w:t>
        </w:r>
        <w:proofErr w:type="gramEnd"/>
        <w:r w:rsidRPr="004D6F38">
          <w:rPr>
            <w:highlight w:val="yellow"/>
            <w:rPrChange w:id="114" w:author="Brandon de la Houssaye" w:date="2018-11-24T18:06:00Z">
              <w:rPr/>
            </w:rPrChange>
          </w:rPr>
          <w:t>Do we need to put in anything regarding the relations between the tables?]</w:t>
        </w:r>
      </w:ins>
    </w:p>
    <w:p w14:paraId="5E8CCFD4" w14:textId="77777777" w:rsidR="00332A6F" w:rsidRPr="00DC52CC" w:rsidRDefault="00332A6F" w:rsidP="00336D6E"/>
    <w:p w14:paraId="7B6C8F67" w14:textId="24A529BD" w:rsidR="004E20AD" w:rsidRPr="00DC52CC" w:rsidRDefault="00336D6E" w:rsidP="004E20AD">
      <w:pPr>
        <w:pStyle w:val="Text"/>
        <w:ind w:firstLine="0"/>
        <w:rPr>
          <w:b/>
        </w:rPr>
      </w:pPr>
      <w:del w:id="115" w:author="Brandon de la Houssaye" w:date="2018-11-24T17:35:00Z">
        <w:r w:rsidRPr="00342CED" w:rsidDel="00332A6F">
          <w:rPr>
            <w:b/>
            <w:highlight w:val="yellow"/>
            <w:rPrChange w:id="116" w:author="Brandon de la Houssaye" w:date="2018-11-24T16:27:00Z">
              <w:rPr>
                <w:b/>
              </w:rPr>
            </w:rPrChange>
          </w:rPr>
          <w:delText>[This section is not yet complete:  will not be completed until the results are available and analyzed.  This section will also cover future work – if any – to be completed.]</w:delText>
        </w:r>
      </w:del>
    </w:p>
    <w:p w14:paraId="07835C07" w14:textId="556E3981" w:rsidR="00D778F1" w:rsidRPr="00DC52CC" w:rsidRDefault="00D778F1" w:rsidP="004E20AD">
      <w:pPr>
        <w:pStyle w:val="Text"/>
        <w:ind w:firstLine="0"/>
        <w:rPr>
          <w:b/>
        </w:rPr>
      </w:pPr>
    </w:p>
    <w:p w14:paraId="3A12421F" w14:textId="3EA7EA9D" w:rsidR="00D778F1" w:rsidRPr="00DC52CC" w:rsidRDefault="00D778F1" w:rsidP="00D778F1">
      <w:pPr>
        <w:pStyle w:val="Heading1"/>
      </w:pPr>
      <w:r w:rsidRPr="00DC52CC">
        <w:t>Index 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from bs4 import BeautifulSoup</w:t>
      </w:r>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def generate_raw_table(html_table):</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html_</w:t>
      </w:r>
      <w:proofErr w:type="gramStart"/>
      <w:r w:rsidRPr="00DC52CC">
        <w:t>table.find</w:t>
      </w:r>
      <w:proofErr w:type="gramEnd"/>
      <w:r w:rsidRPr="00DC52CC">
        <w:t>_all('tr'):</w:t>
      </w:r>
    </w:p>
    <w:p w14:paraId="18DC35C1" w14:textId="77777777" w:rsidR="00D778F1" w:rsidRPr="00DC52CC" w:rsidRDefault="00D778F1" w:rsidP="00D778F1">
      <w:r w:rsidRPr="00DC52CC">
        <w:t xml:space="preserve">        r</w:t>
      </w:r>
      <w:proofErr w:type="gramStart"/>
      <w:r w:rsidRPr="00DC52CC">
        <w:t>=[</w:t>
      </w:r>
      <w:proofErr w:type="gramEnd"/>
      <w:r w:rsidRPr="00DC52CC">
        <w:t>]</w:t>
      </w:r>
    </w:p>
    <w:p w14:paraId="5306FB90" w14:textId="77777777" w:rsidR="00D778F1" w:rsidRPr="00DC52CC" w:rsidRDefault="00D778F1" w:rsidP="00D778F1">
      <w:r w:rsidRPr="00DC52CC">
        <w:t xml:space="preserve">        for pos, col in enumerate(</w:t>
      </w:r>
      <w:proofErr w:type="gramStart"/>
      <w:r w:rsidRPr="00DC52CC">
        <w:t>row.find</w:t>
      </w:r>
      <w:proofErr w:type="gramEnd"/>
      <w:r w:rsidRPr="00DC52CC">
        <w:t>_all('td')):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w:t>
      </w:r>
      <w:proofErr w:type="gramStart"/>
      <w:r w:rsidRPr="00DC52CC">
        <w:t>col.find</w:t>
      </w:r>
      <w:proofErr w:type="gramEnd"/>
      <w:r w:rsidRPr="00DC52CC">
        <w:t xml:space="preserve">_all('span')):                    </w:t>
      </w:r>
    </w:p>
    <w:p w14:paraId="288B5F8C" w14:textId="77777777" w:rsidR="00D778F1" w:rsidRPr="00DC52CC" w:rsidRDefault="00D778F1" w:rsidP="00D778F1">
      <w:r w:rsidRPr="00DC52CC">
        <w:t xml:space="preserve">                    if </w:t>
      </w:r>
      <w:proofErr w:type="gramStart"/>
      <w:r w:rsidRPr="00DC52CC">
        <w:t>re.search</w:t>
      </w:r>
      <w:proofErr w:type="gramEnd"/>
      <w:r w:rsidRPr="00DC52CC">
        <w:t>(r'\]$', span.text):</w:t>
      </w:r>
    </w:p>
    <w:p w14:paraId="05DD47D1" w14:textId="77777777" w:rsidR="00D778F1" w:rsidRPr="00DC52CC" w:rsidRDefault="00D778F1" w:rsidP="00D778F1">
      <w:r w:rsidRPr="00DC52CC">
        <w:t xml:space="preserve">                        </w:t>
      </w:r>
      <w:proofErr w:type="gramStart"/>
      <w:r w:rsidRPr="00DC52CC">
        <w:t>r.append</w:t>
      </w:r>
      <w:proofErr w:type="gramEnd"/>
      <w:r w:rsidRPr="00DC52CC">
        <w:t>(span.text[:-3])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w:t>
      </w:r>
      <w:proofErr w:type="gramStart"/>
      <w:r w:rsidRPr="00DC52CC">
        <w:t>r.append</w:t>
      </w:r>
      <w:proofErr w:type="gramEnd"/>
      <w:r w:rsidRPr="00DC52CC">
        <w:t xml:space="preserve">(span.text)                    </w:t>
      </w:r>
    </w:p>
    <w:p w14:paraId="515A5F1C" w14:textId="77777777" w:rsidR="00D778F1" w:rsidRPr="00DC52CC" w:rsidRDefault="00D778F1" w:rsidP="00D778F1">
      <w:r w:rsidRPr="00DC52CC">
        <w:t xml:space="preserve">            elif pos == 3:</w:t>
      </w:r>
    </w:p>
    <w:p w14:paraId="12FF929C" w14:textId="77777777" w:rsidR="00D778F1" w:rsidRPr="00DC52CC" w:rsidRDefault="00D778F1" w:rsidP="00D778F1">
      <w:r w:rsidRPr="00DC52CC">
        <w:t xml:space="preserve">                </w:t>
      </w:r>
      <w:proofErr w:type="gramStart"/>
      <w:r w:rsidRPr="00DC52CC">
        <w:t>r.append</w:t>
      </w:r>
      <w:proofErr w:type="gramEnd"/>
      <w:r w:rsidRPr="00DC52CC">
        <w:t>(col.find_all('a')[0].text)</w:t>
      </w:r>
    </w:p>
    <w:p w14:paraId="71A8318D" w14:textId="77777777" w:rsidR="00D778F1" w:rsidRPr="00DC52CC" w:rsidRDefault="00D778F1" w:rsidP="00D778F1">
      <w:r w:rsidRPr="00DC52CC">
        <w:t xml:space="preserve">            elif pos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w:t>
      </w:r>
      <w:proofErr w:type="gramStart"/>
      <w:r w:rsidRPr="00DC52CC">
        <w:t>r.append</w:t>
      </w:r>
      <w:proofErr w:type="gramEnd"/>
      <w:r w:rsidRPr="00DC52CC">
        <w:t>(col.find('i').text)</w:t>
      </w:r>
    </w:p>
    <w:p w14:paraId="5D8D86BA" w14:textId="77777777" w:rsidR="00D778F1" w:rsidRPr="00DC52CC" w:rsidRDefault="00D778F1" w:rsidP="00D778F1">
      <w:r w:rsidRPr="00DC52CC">
        <w:t xml:space="preserve">                except AttributeError:</w:t>
      </w:r>
    </w:p>
    <w:p w14:paraId="1976842F" w14:textId="77777777" w:rsidR="00D778F1" w:rsidRPr="00DC52CC" w:rsidRDefault="00D778F1" w:rsidP="00D778F1">
      <w:r w:rsidRPr="00DC52CC">
        <w:t xml:space="preserve">                    </w:t>
      </w:r>
      <w:proofErr w:type="gramStart"/>
      <w:r w:rsidRPr="00DC52CC">
        <w:t>r.append</w:t>
      </w:r>
      <w:proofErr w:type="gramEnd"/>
      <w:r w:rsidRPr="00DC52CC">
        <w:t>(col.find_all('a')[0].text)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w:t>
      </w:r>
      <w:proofErr w:type="gramStart"/>
      <w:r w:rsidRPr="00DC52CC">
        <w:t>table.append</w:t>
      </w:r>
      <w:proofErr w:type="gramEnd"/>
      <w:r w:rsidRPr="00DC52CC">
        <w:t>(r)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def create_dataframe_from_raw_table(raw_table):</w:t>
      </w:r>
    </w:p>
    <w:p w14:paraId="6461FD16" w14:textId="77777777" w:rsidR="00D778F1" w:rsidRPr="00DC52CC" w:rsidRDefault="00D778F1" w:rsidP="00D778F1">
      <w:r w:rsidRPr="00DC52CC">
        <w:t xml:space="preserve">    df = </w:t>
      </w:r>
      <w:proofErr w:type="gramStart"/>
      <w:r w:rsidRPr="00DC52CC">
        <w:t>pd.DataFrame</w:t>
      </w:r>
      <w:proofErr w:type="gramEnd"/>
      <w:r w:rsidRPr="00DC52CC">
        <w:t>(raw_table, columns=['Presidency Start', 'Presidency End', 'President Name', 'Party'])</w:t>
      </w:r>
    </w:p>
    <w:p w14:paraId="1E3729BC" w14:textId="77777777" w:rsidR="00D778F1" w:rsidRPr="00DC52CC" w:rsidRDefault="00D778F1" w:rsidP="00D778F1">
      <w:r w:rsidRPr="00DC52CC">
        <w:t xml:space="preserve">    df=</w:t>
      </w:r>
      <w:proofErr w:type="gramStart"/>
      <w:r w:rsidRPr="00DC52CC">
        <w:t>df.dropna</w:t>
      </w:r>
      <w:proofErr w:type="gramEnd"/>
      <w:r w:rsidRPr="00DC52CC">
        <w:t>()</w:t>
      </w:r>
    </w:p>
    <w:p w14:paraId="4548C49F" w14:textId="77777777" w:rsidR="00D778F1" w:rsidRPr="00DC52CC" w:rsidRDefault="00D778F1" w:rsidP="00D778F1">
      <w:r w:rsidRPr="00DC52CC">
        <w:t xml:space="preserve">    </w:t>
      </w:r>
      <w:proofErr w:type="gramStart"/>
      <w:r w:rsidRPr="00DC52CC">
        <w:t>df[</w:t>
      </w:r>
      <w:proofErr w:type="gramEnd"/>
      <w:r w:rsidRPr="00DC52CC">
        <w:t>'Presidency End'] =pd.to_datetime(df['Presidency End'])</w:t>
      </w:r>
    </w:p>
    <w:p w14:paraId="13ABF1DD" w14:textId="77777777" w:rsidR="00D778F1" w:rsidRPr="00DC52CC" w:rsidRDefault="00D778F1" w:rsidP="00D778F1">
      <w:r w:rsidRPr="00DC52CC">
        <w:t xml:space="preserve">    </w:t>
      </w:r>
      <w:proofErr w:type="gramStart"/>
      <w:r w:rsidRPr="00DC52CC">
        <w:t>df[</w:t>
      </w:r>
      <w:proofErr w:type="gramEnd"/>
      <w:r w:rsidRPr="00DC52CC">
        <w:t>'Presidency Start'] =pd.to_datetime(df['Presidency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def generate_</w:t>
      </w:r>
      <w:proofErr w:type="gramStart"/>
      <w:r w:rsidRPr="00DC52CC">
        <w:t>dates(</w:t>
      </w:r>
      <w:proofErr w:type="gramEnd"/>
      <w:r w:rsidRPr="00DC52CC">
        <w:t>start_date, days_count):</w:t>
      </w:r>
    </w:p>
    <w:p w14:paraId="66030292" w14:textId="77777777" w:rsidR="00D778F1" w:rsidRPr="00DC52CC" w:rsidRDefault="00D778F1" w:rsidP="00D778F1">
      <w:r w:rsidRPr="00DC52CC">
        <w:t xml:space="preserve">    datelist = </w:t>
      </w:r>
      <w:proofErr w:type="gramStart"/>
      <w:r w:rsidRPr="00DC52CC">
        <w:t>pd.date</w:t>
      </w:r>
      <w:proofErr w:type="gramEnd"/>
      <w:r w:rsidRPr="00DC52CC">
        <w:t>_range(start_date, periods=days_count).tolist()</w:t>
      </w:r>
    </w:p>
    <w:p w14:paraId="1C867F38" w14:textId="77777777" w:rsidR="00D778F1" w:rsidRPr="00DC52CC" w:rsidRDefault="00D778F1" w:rsidP="00D778F1">
      <w:r w:rsidRPr="00DC52CC">
        <w:t xml:space="preserve">    return datelist</w:t>
      </w:r>
    </w:p>
    <w:p w14:paraId="6ECB5B90" w14:textId="77777777" w:rsidR="00D778F1" w:rsidRPr="00DC52CC" w:rsidRDefault="00D778F1" w:rsidP="00D778F1"/>
    <w:p w14:paraId="0A848373" w14:textId="77777777" w:rsidR="00D778F1" w:rsidRPr="00DC52CC" w:rsidRDefault="00D778F1" w:rsidP="00D778F1">
      <w:r w:rsidRPr="00DC52CC">
        <w:t>def append_presidency_rows(df):</w:t>
      </w:r>
    </w:p>
    <w:p w14:paraId="18B3880E"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3A773A2F" w14:textId="77777777" w:rsidR="00D778F1" w:rsidRPr="00DC52CC" w:rsidRDefault="00D778F1" w:rsidP="00D778F1">
      <w:r w:rsidRPr="00DC52CC">
        <w:t xml:space="preserve">    lst = []</w:t>
      </w:r>
    </w:p>
    <w:p w14:paraId="0AFFE04A" w14:textId="77777777" w:rsidR="00D778F1" w:rsidRPr="00DC52CC" w:rsidRDefault="00D778F1" w:rsidP="00D778F1">
      <w:r w:rsidRPr="00DC52CC">
        <w:t xml:space="preserve">    for index, row in </w:t>
      </w:r>
      <w:proofErr w:type="gramStart"/>
      <w:r w:rsidRPr="00DC52CC">
        <w:t>df.iterrows</w:t>
      </w:r>
      <w:proofErr w:type="gramEnd"/>
      <w:r w:rsidRPr="00DC52CC">
        <w:t>():</w:t>
      </w:r>
    </w:p>
    <w:p w14:paraId="154C27BD" w14:textId="77777777" w:rsidR="00D778F1" w:rsidRPr="00DC52CC" w:rsidRDefault="00D778F1" w:rsidP="00D778F1">
      <w:r w:rsidRPr="00DC52CC">
        <w:t xml:space="preserve">        start_date = </w:t>
      </w:r>
      <w:proofErr w:type="gramStart"/>
      <w:r w:rsidRPr="00DC52CC">
        <w:t>row[</w:t>
      </w:r>
      <w:proofErr w:type="gramEnd"/>
      <w:r w:rsidRPr="00DC52CC">
        <w:t>'Presidency Start']</w:t>
      </w:r>
    </w:p>
    <w:p w14:paraId="259D419F" w14:textId="77777777" w:rsidR="00D778F1" w:rsidRPr="00DC52CC" w:rsidRDefault="00D778F1" w:rsidP="00D778F1">
      <w:r w:rsidRPr="00DC52CC">
        <w:t xml:space="preserve">        diff_days = (</w:t>
      </w:r>
      <w:proofErr w:type="gramStart"/>
      <w:r w:rsidRPr="00DC52CC">
        <w:t>row[</w:t>
      </w:r>
      <w:proofErr w:type="gramEnd"/>
      <w:r w:rsidRPr="00DC52CC">
        <w:t xml:space="preserve">'Presidency End'] - start_date).days        </w:t>
      </w:r>
    </w:p>
    <w:p w14:paraId="1CEB40F0" w14:textId="77777777" w:rsidR="00D778F1" w:rsidRPr="00DC52CC" w:rsidRDefault="00D778F1" w:rsidP="00D778F1">
      <w:r w:rsidRPr="00DC52CC">
        <w:t xml:space="preserve">        datelist = generate_</w:t>
      </w:r>
      <w:proofErr w:type="gramStart"/>
      <w:r w:rsidRPr="00DC52CC">
        <w:t>dates(</w:t>
      </w:r>
      <w:proofErr w:type="gramEnd"/>
      <w:r w:rsidRPr="00DC52CC">
        <w:t>start_date=start_date, days_count=diff_days)</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for d in datelist:        </w:t>
      </w:r>
    </w:p>
    <w:p w14:paraId="44879673" w14:textId="77777777" w:rsidR="00D778F1" w:rsidRPr="00DC52CC" w:rsidRDefault="00D778F1" w:rsidP="00D778F1">
      <w:r w:rsidRPr="00DC52CC">
        <w:t xml:space="preserve">            r = [d, </w:t>
      </w:r>
      <w:proofErr w:type="gramStart"/>
      <w:r w:rsidRPr="00DC52CC">
        <w:t>row[</w:t>
      </w:r>
      <w:proofErr w:type="gramEnd"/>
      <w:r w:rsidRPr="00DC52CC">
        <w:t>'Presidency End'], row['President Name'],row['Party']]</w:t>
      </w:r>
    </w:p>
    <w:p w14:paraId="20A3A5D4" w14:textId="77777777" w:rsidR="00D778F1" w:rsidRPr="00DC52CC" w:rsidRDefault="00D778F1" w:rsidP="00D778F1">
      <w:r w:rsidRPr="00DC52CC">
        <w:t xml:space="preserve">            </w:t>
      </w:r>
      <w:proofErr w:type="gramStart"/>
      <w:r w:rsidRPr="00DC52CC">
        <w:t>lst.append</w:t>
      </w:r>
      <w:proofErr w:type="gramEnd"/>
      <w:r w:rsidRPr="00DC52CC">
        <w:t>(r)</w:t>
      </w:r>
    </w:p>
    <w:p w14:paraId="411D66A5" w14:textId="77777777" w:rsidR="00D778F1" w:rsidRPr="00DC52CC" w:rsidRDefault="00D778F1" w:rsidP="00D778F1">
      <w:r w:rsidRPr="00DC52CC">
        <w:t xml:space="preserve">    new_df = </w:t>
      </w:r>
      <w:proofErr w:type="gramStart"/>
      <w:r w:rsidRPr="00DC52CC">
        <w:t>pd.DataFrame</w:t>
      </w:r>
      <w:proofErr w:type="gramEnd"/>
      <w:r w:rsidRPr="00DC52CC">
        <w:t>(lst, columns=columns)</w:t>
      </w:r>
    </w:p>
    <w:p w14:paraId="1FF79D5D" w14:textId="77777777" w:rsidR="00D778F1" w:rsidRPr="00DC52CC" w:rsidRDefault="00D778F1" w:rsidP="00D778F1">
      <w:r w:rsidRPr="00DC52CC">
        <w:t xml:space="preserve">    return new_df</w:t>
      </w:r>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def add_current_president(df):</w:t>
      </w:r>
    </w:p>
    <w:p w14:paraId="141E4F4B"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69D4AA51" w14:textId="77777777" w:rsidR="00D778F1" w:rsidRPr="00DC52CC" w:rsidRDefault="00D778F1" w:rsidP="00D778F1">
      <w:r w:rsidRPr="00DC52CC">
        <w:t xml:space="preserve">    last_row = </w:t>
      </w:r>
      <w:proofErr w:type="gramStart"/>
      <w:r w:rsidRPr="00DC52CC">
        <w:t>df.tail</w:t>
      </w:r>
      <w:proofErr w:type="gramEnd"/>
      <w:r w:rsidRPr="00DC52CC">
        <w:t>(1)</w:t>
      </w:r>
    </w:p>
    <w:p w14:paraId="1E96CD81" w14:textId="77777777" w:rsidR="00D778F1" w:rsidRPr="00DC52CC" w:rsidRDefault="00D778F1" w:rsidP="00D778F1">
      <w:r w:rsidRPr="00DC52CC">
        <w:t xml:space="preserve">    start_date = last_</w:t>
      </w:r>
      <w:proofErr w:type="gramStart"/>
      <w:r w:rsidRPr="00DC52CC">
        <w:t>row[</w:t>
      </w:r>
      <w:proofErr w:type="gramEnd"/>
      <w:r w:rsidRPr="00DC52CC">
        <w:t xml:space="preserve">'Presidency End'].iloc[0]    </w:t>
      </w:r>
    </w:p>
    <w:p w14:paraId="1A568CCE" w14:textId="77777777" w:rsidR="00D778F1" w:rsidRPr="00DC52CC" w:rsidRDefault="00D778F1" w:rsidP="00D778F1">
      <w:r w:rsidRPr="00DC52CC">
        <w:t xml:space="preserve">    cur_date = pd.to_datetime("today")</w:t>
      </w:r>
    </w:p>
    <w:p w14:paraId="0564847F" w14:textId="77777777" w:rsidR="00D778F1" w:rsidRPr="00DC52CC" w:rsidRDefault="00D778F1" w:rsidP="00D778F1">
      <w:r w:rsidRPr="00DC52CC">
        <w:t xml:space="preserve">    diff= (cur_date </w:t>
      </w:r>
      <w:proofErr w:type="gramStart"/>
      <w:r w:rsidRPr="00DC52CC">
        <w:t>-  start</w:t>
      </w:r>
      <w:proofErr w:type="gramEnd"/>
      <w:r w:rsidRPr="00DC52CC">
        <w:t xml:space="preserve">_date).days   </w:t>
      </w:r>
    </w:p>
    <w:p w14:paraId="7C3B9E73" w14:textId="77777777" w:rsidR="00D778F1" w:rsidRPr="00DC52CC" w:rsidRDefault="00D778F1" w:rsidP="00D778F1">
      <w:r w:rsidRPr="00DC52CC">
        <w:t xml:space="preserve">    datelist = generate_</w:t>
      </w:r>
      <w:proofErr w:type="gramStart"/>
      <w:r w:rsidRPr="00DC52CC">
        <w:t>dates(</w:t>
      </w:r>
      <w:proofErr w:type="gramEnd"/>
      <w:r w:rsidRPr="00DC52CC">
        <w:t xml:space="preserve">start_date=start_date, days_count=diff)    </w:t>
      </w:r>
    </w:p>
    <w:p w14:paraId="163AA953" w14:textId="77777777" w:rsidR="00D778F1" w:rsidRPr="00DC52CC" w:rsidRDefault="00D778F1" w:rsidP="00D778F1">
      <w:r w:rsidRPr="00DC52CC">
        <w:t xml:space="preserve">    lst = []</w:t>
      </w:r>
    </w:p>
    <w:p w14:paraId="637E9F41" w14:textId="77777777" w:rsidR="00D778F1" w:rsidRPr="00DC52CC" w:rsidRDefault="00D778F1" w:rsidP="00D778F1">
      <w:r w:rsidRPr="00DC52CC">
        <w:t xml:space="preserve">    for d in datelist:</w:t>
      </w:r>
    </w:p>
    <w:p w14:paraId="0BB0731B" w14:textId="77777777" w:rsidR="00D778F1" w:rsidRPr="00DC52CC" w:rsidRDefault="00D778F1" w:rsidP="00D778F1">
      <w:r w:rsidRPr="00DC52CC">
        <w:t xml:space="preserve">            r = [d, cur_</w:t>
      </w:r>
      <w:proofErr w:type="gramStart"/>
      <w:r w:rsidRPr="00DC52CC">
        <w:t>date.strftime</w:t>
      </w:r>
      <w:proofErr w:type="gramEnd"/>
      <w:r w:rsidRPr="00DC52CC">
        <w:t xml:space="preserve">("%Y-%m-%d"), 'Donald Trump','Republican Party']            </w:t>
      </w:r>
    </w:p>
    <w:p w14:paraId="0B3C9B45" w14:textId="77777777" w:rsidR="00D778F1" w:rsidRPr="00DC52CC" w:rsidRDefault="00D778F1" w:rsidP="00D778F1">
      <w:r w:rsidRPr="00DC52CC">
        <w:t xml:space="preserve">            </w:t>
      </w:r>
      <w:proofErr w:type="gramStart"/>
      <w:r w:rsidRPr="00DC52CC">
        <w:t>lst.append</w:t>
      </w:r>
      <w:proofErr w:type="gramEnd"/>
      <w:r w:rsidRPr="00DC52CC">
        <w:t>(r)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ldf = </w:t>
      </w:r>
      <w:proofErr w:type="gramStart"/>
      <w:r w:rsidRPr="00DC52CC">
        <w:t>pd.DataFrame</w:t>
      </w:r>
      <w:proofErr w:type="gramEnd"/>
      <w:r w:rsidRPr="00DC52CC">
        <w:t>(lst, columns=columns)</w:t>
      </w:r>
    </w:p>
    <w:p w14:paraId="0CE79BCE" w14:textId="77777777" w:rsidR="00D778F1" w:rsidRPr="00DC52CC" w:rsidRDefault="00D778F1" w:rsidP="00D778F1">
      <w:r w:rsidRPr="00DC52CC">
        <w:t xml:space="preserve">    </w:t>
      </w:r>
      <w:proofErr w:type="gramStart"/>
      <w:r w:rsidRPr="00DC52CC">
        <w:t>ldf[</w:t>
      </w:r>
      <w:proofErr w:type="gramEnd"/>
      <w:r w:rsidRPr="00DC52CC">
        <w:t>'Presidency End'] =pd.to_datetime(ldf['Presidency End'])</w:t>
      </w:r>
    </w:p>
    <w:p w14:paraId="2C50DE9E" w14:textId="77777777" w:rsidR="00D778F1" w:rsidRPr="00DC52CC" w:rsidRDefault="00D778F1" w:rsidP="00D778F1">
      <w:r w:rsidRPr="00DC52CC">
        <w:t xml:space="preserve">    </w:t>
      </w:r>
      <w:proofErr w:type="gramStart"/>
      <w:r w:rsidRPr="00DC52CC">
        <w:t>ldf[</w:t>
      </w:r>
      <w:proofErr w:type="gramEnd"/>
      <w:r w:rsidRPr="00DC52CC">
        <w:t>'Presidency Start'] =pd.to_datetime(ldf['Presidency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df = </w:t>
      </w:r>
      <w:proofErr w:type="gramStart"/>
      <w:r w:rsidRPr="00DC52CC">
        <w:t>df.append</w:t>
      </w:r>
      <w:proofErr w:type="gramEnd"/>
      <w:r w:rsidRPr="00DC52CC">
        <w:t>(ldf, ignore_index=True)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 xml:space="preserve">def </w:t>
      </w:r>
      <w:proofErr w:type="gramStart"/>
      <w:r w:rsidRPr="00DC52CC">
        <w:t>main(</w:t>
      </w:r>
      <w:proofErr w:type="gramEnd"/>
      <w:r w:rsidRPr="00DC52CC">
        <w:t>):</w:t>
      </w:r>
    </w:p>
    <w:p w14:paraId="3826CFB6" w14:textId="77777777" w:rsidR="00D778F1" w:rsidRPr="00DC52CC" w:rsidRDefault="00D778F1" w:rsidP="00D778F1">
      <w:r w:rsidRPr="00DC52CC">
        <w:t xml:space="preserve">    url = 'https://en.wikipedia.org/wiki/List_of_Presidents_of_the_United_States'</w:t>
      </w:r>
    </w:p>
    <w:p w14:paraId="43FB5102" w14:textId="77777777" w:rsidR="00D778F1" w:rsidRPr="00DC52CC" w:rsidRDefault="00D778F1" w:rsidP="00D778F1">
      <w:r w:rsidRPr="00DC52CC">
        <w:t xml:space="preserve">    res = requests.get(url).text</w:t>
      </w:r>
    </w:p>
    <w:p w14:paraId="1B5F960A" w14:textId="77777777" w:rsidR="00D778F1" w:rsidRPr="00DC52CC" w:rsidRDefault="00D778F1" w:rsidP="00D778F1">
      <w:r w:rsidRPr="00DC52CC">
        <w:lastRenderedPageBreak/>
        <w:t xml:space="preserve">    soup = BeautifulSoup(res,'lxml')</w:t>
      </w:r>
    </w:p>
    <w:p w14:paraId="3D0BCF15" w14:textId="77777777" w:rsidR="00D778F1" w:rsidRPr="00DC52CC" w:rsidRDefault="00D778F1" w:rsidP="00D778F1">
      <w:r w:rsidRPr="00DC52CC">
        <w:t xml:space="preserve">    html_table = </w:t>
      </w:r>
      <w:proofErr w:type="gramStart"/>
      <w:r w:rsidRPr="00DC52CC">
        <w:t>soup.find</w:t>
      </w:r>
      <w:proofErr w:type="gramEnd"/>
      <w:r w:rsidRPr="00DC52CC">
        <w:t>('table',{'class':'wikitable'})</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raw_table = generate_raw_table(html_table)</w:t>
      </w:r>
    </w:p>
    <w:p w14:paraId="1B16E242" w14:textId="77777777" w:rsidR="00D778F1" w:rsidRPr="00DC52CC" w:rsidRDefault="00D778F1" w:rsidP="00D778F1">
      <w:r w:rsidRPr="00DC52CC">
        <w:t xml:space="preserve">    df = create_dataframe_from_raw_table(raw_table)</w:t>
      </w:r>
    </w:p>
    <w:p w14:paraId="57F2AE28" w14:textId="77777777" w:rsidR="00D778F1" w:rsidRPr="00DC52CC" w:rsidRDefault="00D778F1" w:rsidP="00D778F1">
      <w:r w:rsidRPr="00DC52CC">
        <w:t xml:space="preserve">    df = append_presidency_rows(df)</w:t>
      </w:r>
    </w:p>
    <w:p w14:paraId="14100681" w14:textId="77777777" w:rsidR="00D778F1" w:rsidRPr="00DC52CC" w:rsidRDefault="00D778F1" w:rsidP="00D778F1">
      <w:r w:rsidRPr="00DC52CC">
        <w:t xml:space="preserve">    df = add_current_president(df)</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 xml:space="preserve">#return </w:t>
      </w:r>
      <w:proofErr w:type="gramStart"/>
      <w:r w:rsidRPr="00DC52CC">
        <w:t>main(</w:t>
      </w:r>
      <w:proofErr w:type="gramEnd"/>
      <w:r w:rsidRPr="00DC52CC">
        <w:t>) function</w:t>
      </w:r>
    </w:p>
    <w:p w14:paraId="56AE2507" w14:textId="229FED84" w:rsidR="00D778F1" w:rsidRPr="00DC52CC" w:rsidRDefault="00D778F1" w:rsidP="00D778F1">
      <w:proofErr w:type="gramStart"/>
      <w:r w:rsidRPr="00DC52CC">
        <w:t>main(</w:t>
      </w:r>
      <w:proofErr w:type="gramEnd"/>
      <w:r w:rsidRPr="00DC52CC">
        <w:t>)</w:t>
      </w:r>
    </w:p>
    <w:p w14:paraId="00A0F637" w14:textId="77777777" w:rsidR="00D778F1" w:rsidRPr="00DC52CC" w:rsidRDefault="00D778F1" w:rsidP="004E20AD">
      <w:pPr>
        <w:pStyle w:val="Text"/>
        <w:ind w:firstLine="0"/>
        <w:rPr>
          <w:b/>
        </w:rPr>
      </w:pPr>
    </w:p>
    <w:p w14:paraId="10C2BF47" w14:textId="3A4E23BE" w:rsidR="00D778F1" w:rsidRPr="00DC52CC" w:rsidDel="008A38B8" w:rsidRDefault="00D778F1" w:rsidP="00D778F1">
      <w:pPr>
        <w:pStyle w:val="Heading1"/>
        <w:rPr>
          <w:del w:id="117" w:author="Brandon de la Houssaye" w:date="2018-11-24T17:20:00Z"/>
        </w:rPr>
      </w:pPr>
      <w:del w:id="118" w:author="Brandon de la Houssaye" w:date="2018-11-24T17:20:00Z">
        <w:r w:rsidRPr="00DC52CC" w:rsidDel="008A38B8">
          <w:delText>Index 2</w:delText>
        </w:r>
      </w:del>
    </w:p>
    <w:p w14:paraId="4BD64FA8" w14:textId="2C31BBA1" w:rsidR="000E0ACA" w:rsidRPr="00DC52CC" w:rsidDel="008A38B8" w:rsidRDefault="000E0ACA" w:rsidP="000E0ACA">
      <w:pPr>
        <w:pStyle w:val="FigureCaption"/>
        <w:rPr>
          <w:del w:id="119" w:author="Brandon de la Houssaye" w:date="2018-11-24T17:20:00Z"/>
          <w:sz w:val="20"/>
          <w:szCs w:val="20"/>
        </w:rPr>
      </w:pPr>
      <w:del w:id="120" w:author="Brandon de la Houssaye" w:date="2018-11-24T17:20:00Z">
        <w:r w:rsidRPr="00DC52CC" w:rsidDel="008A38B8">
          <w:rPr>
            <w:sz w:val="20"/>
            <w:szCs w:val="20"/>
          </w:rPr>
          <w:delText>##############</w:delText>
        </w:r>
      </w:del>
    </w:p>
    <w:p w14:paraId="77BAC2C9" w14:textId="5E9D684A" w:rsidR="000E0ACA" w:rsidRPr="00DC52CC" w:rsidDel="008A38B8" w:rsidRDefault="000E0ACA" w:rsidP="000E0ACA">
      <w:pPr>
        <w:pStyle w:val="FigureCaption"/>
        <w:rPr>
          <w:del w:id="121" w:author="Brandon de la Houssaye" w:date="2018-11-24T17:20:00Z"/>
          <w:sz w:val="20"/>
          <w:szCs w:val="20"/>
        </w:rPr>
      </w:pPr>
      <w:del w:id="122" w:author="Brandon de la Houssaye" w:date="2018-11-24T17:20:00Z">
        <w:r w:rsidRPr="00DC52CC" w:rsidDel="008A38B8">
          <w:rPr>
            <w:sz w:val="20"/>
            <w:szCs w:val="20"/>
          </w:rPr>
          <w:delText>#TWITTER CODE</w:delText>
        </w:r>
      </w:del>
    </w:p>
    <w:p w14:paraId="52CF824B" w14:textId="184F3D94" w:rsidR="000E0ACA" w:rsidRPr="00DC52CC" w:rsidDel="008A38B8" w:rsidRDefault="000E0ACA" w:rsidP="000E0ACA">
      <w:pPr>
        <w:pStyle w:val="FigureCaption"/>
        <w:rPr>
          <w:del w:id="123" w:author="Brandon de la Houssaye" w:date="2018-11-24T17:20:00Z"/>
          <w:sz w:val="20"/>
          <w:szCs w:val="20"/>
        </w:rPr>
      </w:pPr>
      <w:del w:id="124" w:author="Brandon de la Houssaye" w:date="2018-11-24T17:20:00Z">
        <w:r w:rsidRPr="00DC52CC" w:rsidDel="008A38B8">
          <w:rPr>
            <w:sz w:val="20"/>
            <w:szCs w:val="20"/>
          </w:rPr>
          <w:delText>##############</w:delText>
        </w:r>
      </w:del>
    </w:p>
    <w:p w14:paraId="7DC65906" w14:textId="32FA20A5" w:rsidR="000E0ACA" w:rsidRPr="00DC52CC" w:rsidDel="008A38B8" w:rsidRDefault="000E0ACA" w:rsidP="000E0ACA">
      <w:pPr>
        <w:pStyle w:val="FigureCaption"/>
        <w:rPr>
          <w:del w:id="125" w:author="Brandon de la Houssaye" w:date="2018-11-24T17:20:00Z"/>
          <w:sz w:val="20"/>
          <w:szCs w:val="20"/>
        </w:rPr>
      </w:pPr>
    </w:p>
    <w:p w14:paraId="3D523CF5" w14:textId="1C360ADD" w:rsidR="000E0ACA" w:rsidRPr="00DC52CC" w:rsidDel="008A38B8" w:rsidRDefault="000E0ACA" w:rsidP="000E0ACA">
      <w:pPr>
        <w:pStyle w:val="FigureCaption"/>
        <w:rPr>
          <w:del w:id="126" w:author="Brandon de la Houssaye" w:date="2018-11-24T17:20:00Z"/>
          <w:sz w:val="20"/>
          <w:szCs w:val="20"/>
        </w:rPr>
      </w:pPr>
      <w:del w:id="127" w:author="Brandon de la Houssaye" w:date="2018-11-24T17:20:00Z">
        <w:r w:rsidRPr="00DC52CC" w:rsidDel="008A38B8">
          <w:rPr>
            <w:sz w:val="20"/>
            <w:szCs w:val="20"/>
          </w:rPr>
          <w:delText>import requests</w:delText>
        </w:r>
      </w:del>
    </w:p>
    <w:p w14:paraId="16F94D8F" w14:textId="71F11D6D" w:rsidR="000E0ACA" w:rsidRPr="00DC52CC" w:rsidDel="008A38B8" w:rsidRDefault="000E0ACA" w:rsidP="000E0ACA">
      <w:pPr>
        <w:pStyle w:val="FigureCaption"/>
        <w:rPr>
          <w:del w:id="128" w:author="Brandon de la Houssaye" w:date="2018-11-24T17:20:00Z"/>
          <w:sz w:val="20"/>
          <w:szCs w:val="20"/>
        </w:rPr>
      </w:pPr>
      <w:del w:id="129" w:author="Brandon de la Houssaye" w:date="2018-11-24T17:20:00Z">
        <w:r w:rsidRPr="00DC52CC" w:rsidDel="008A38B8">
          <w:rPr>
            <w:sz w:val="20"/>
            <w:szCs w:val="20"/>
          </w:rPr>
          <w:delText>from requests_oauthlib import OAuth1</w:delText>
        </w:r>
      </w:del>
    </w:p>
    <w:p w14:paraId="75213685" w14:textId="69EB1E7F" w:rsidR="000E0ACA" w:rsidRPr="00DC52CC" w:rsidDel="008A38B8" w:rsidRDefault="000E0ACA" w:rsidP="000E0ACA">
      <w:pPr>
        <w:pStyle w:val="FigureCaption"/>
        <w:rPr>
          <w:del w:id="130" w:author="Brandon de la Houssaye" w:date="2018-11-24T17:20:00Z"/>
          <w:sz w:val="20"/>
          <w:szCs w:val="20"/>
        </w:rPr>
      </w:pPr>
      <w:del w:id="131" w:author="Brandon de la Houssaye" w:date="2018-11-24T17:20:00Z">
        <w:r w:rsidRPr="00DC52CC" w:rsidDel="008A38B8">
          <w:rPr>
            <w:sz w:val="20"/>
            <w:szCs w:val="20"/>
          </w:rPr>
          <w:delText>import pandas as pd</w:delText>
        </w:r>
      </w:del>
    </w:p>
    <w:p w14:paraId="163588C6" w14:textId="572BF719" w:rsidR="000E0ACA" w:rsidRPr="00DC52CC" w:rsidDel="008A38B8" w:rsidRDefault="000E0ACA" w:rsidP="000E0ACA">
      <w:pPr>
        <w:pStyle w:val="FigureCaption"/>
        <w:rPr>
          <w:del w:id="132" w:author="Brandon de la Houssaye" w:date="2018-11-24T17:20:00Z"/>
          <w:sz w:val="20"/>
          <w:szCs w:val="20"/>
        </w:rPr>
      </w:pPr>
      <w:del w:id="133" w:author="Brandon de la Houssaye" w:date="2018-11-24T17:20:00Z">
        <w:r w:rsidRPr="00DC52CC" w:rsidDel="008A38B8">
          <w:rPr>
            <w:sz w:val="20"/>
            <w:szCs w:val="20"/>
          </w:rPr>
          <w:delText>from dateutil.parser import parse</w:delText>
        </w:r>
      </w:del>
    </w:p>
    <w:p w14:paraId="1ECCE288" w14:textId="4CB34D2D" w:rsidR="000E0ACA" w:rsidRPr="00DC52CC" w:rsidDel="008A38B8" w:rsidRDefault="000E0ACA" w:rsidP="000E0ACA">
      <w:pPr>
        <w:pStyle w:val="FigureCaption"/>
        <w:rPr>
          <w:del w:id="134" w:author="Brandon de la Houssaye" w:date="2018-11-24T17:20:00Z"/>
          <w:sz w:val="20"/>
          <w:szCs w:val="20"/>
        </w:rPr>
      </w:pPr>
    </w:p>
    <w:p w14:paraId="351B43A3" w14:textId="67E97302" w:rsidR="000E0ACA" w:rsidRPr="00DC52CC" w:rsidDel="008A38B8" w:rsidRDefault="000E0ACA" w:rsidP="000E0ACA">
      <w:pPr>
        <w:pStyle w:val="FigureCaption"/>
        <w:rPr>
          <w:del w:id="135" w:author="Brandon de la Houssaye" w:date="2018-11-24T17:20:00Z"/>
          <w:sz w:val="20"/>
          <w:szCs w:val="20"/>
        </w:rPr>
      </w:pPr>
      <w:del w:id="136" w:author="Brandon de la Houssaye" w:date="2018-11-24T17:20:00Z">
        <w:r w:rsidRPr="00DC52CC" w:rsidDel="008A38B8">
          <w:rPr>
            <w:sz w:val="20"/>
            <w:szCs w:val="20"/>
          </w:rPr>
          <w:delText xml:space="preserve">consumer_key = ‘’ </w:delText>
        </w:r>
      </w:del>
    </w:p>
    <w:p w14:paraId="71FEA1F3" w14:textId="24740F29" w:rsidR="000E0ACA" w:rsidRPr="00DC52CC" w:rsidDel="008A38B8" w:rsidRDefault="000E0ACA" w:rsidP="000E0ACA">
      <w:pPr>
        <w:pStyle w:val="FigureCaption"/>
        <w:rPr>
          <w:del w:id="137" w:author="Brandon de la Houssaye" w:date="2018-11-24T17:20:00Z"/>
          <w:sz w:val="20"/>
          <w:szCs w:val="20"/>
        </w:rPr>
      </w:pPr>
      <w:del w:id="138" w:author="Brandon de la Houssaye" w:date="2018-11-24T17:20:00Z">
        <w:r w:rsidRPr="00DC52CC" w:rsidDel="008A38B8">
          <w:rPr>
            <w:sz w:val="20"/>
            <w:szCs w:val="20"/>
          </w:rPr>
          <w:delText xml:space="preserve">consumer_secret = ‘’ </w:delText>
        </w:r>
      </w:del>
    </w:p>
    <w:p w14:paraId="5097CA08" w14:textId="41D68365" w:rsidR="000E0ACA" w:rsidRPr="00DC52CC" w:rsidDel="008A38B8" w:rsidRDefault="000E0ACA" w:rsidP="000E0ACA">
      <w:pPr>
        <w:pStyle w:val="FigureCaption"/>
        <w:rPr>
          <w:del w:id="139" w:author="Brandon de la Houssaye" w:date="2018-11-24T17:20:00Z"/>
          <w:sz w:val="20"/>
          <w:szCs w:val="20"/>
        </w:rPr>
      </w:pPr>
      <w:del w:id="140" w:author="Brandon de la Houssaye" w:date="2018-11-24T17:20:00Z">
        <w:r w:rsidRPr="00DC52CC" w:rsidDel="008A38B8">
          <w:rPr>
            <w:sz w:val="20"/>
            <w:szCs w:val="20"/>
          </w:rPr>
          <w:delText>access_token = ‘’</w:delText>
        </w:r>
      </w:del>
    </w:p>
    <w:p w14:paraId="6A2E7E54" w14:textId="6875DE79" w:rsidR="000E0ACA" w:rsidRPr="00DC52CC" w:rsidDel="008A38B8" w:rsidRDefault="000E0ACA" w:rsidP="000E0ACA">
      <w:pPr>
        <w:pStyle w:val="FigureCaption"/>
        <w:rPr>
          <w:del w:id="141" w:author="Brandon de la Houssaye" w:date="2018-11-24T17:20:00Z"/>
          <w:sz w:val="20"/>
          <w:szCs w:val="20"/>
        </w:rPr>
      </w:pPr>
      <w:del w:id="142" w:author="Brandon de la Houssaye" w:date="2018-11-24T17:20:00Z">
        <w:r w:rsidRPr="00DC52CC" w:rsidDel="008A38B8">
          <w:rPr>
            <w:sz w:val="20"/>
            <w:szCs w:val="20"/>
          </w:rPr>
          <w:delText>access_secret = ‘’</w:delText>
        </w:r>
      </w:del>
    </w:p>
    <w:p w14:paraId="14B14C29" w14:textId="0CE4BA60" w:rsidR="000E0ACA" w:rsidRPr="00DC52CC" w:rsidDel="008A38B8" w:rsidRDefault="000E0ACA" w:rsidP="000E0ACA">
      <w:pPr>
        <w:pStyle w:val="FigureCaption"/>
        <w:rPr>
          <w:del w:id="143" w:author="Brandon de la Houssaye" w:date="2018-11-24T17:20:00Z"/>
          <w:sz w:val="20"/>
          <w:szCs w:val="20"/>
        </w:rPr>
      </w:pPr>
    </w:p>
    <w:p w14:paraId="70C38D18" w14:textId="3E36DE2F" w:rsidR="000E0ACA" w:rsidRPr="00DC52CC" w:rsidDel="008A38B8" w:rsidRDefault="000E0ACA" w:rsidP="000E0ACA">
      <w:pPr>
        <w:pStyle w:val="FigureCaption"/>
        <w:rPr>
          <w:del w:id="144" w:author="Brandon de la Houssaye" w:date="2018-11-24T17:20:00Z"/>
          <w:sz w:val="20"/>
          <w:szCs w:val="20"/>
        </w:rPr>
      </w:pPr>
      <w:del w:id="145" w:author="Brandon de la Houssaye" w:date="2018-11-24T17:20:00Z">
        <w:r w:rsidRPr="00DC52CC" w:rsidDel="008A38B8">
          <w:rPr>
            <w:sz w:val="20"/>
            <w:szCs w:val="20"/>
          </w:rPr>
          <w:delText>def search_tweets(author_id, tweet_count = 25):</w:delText>
        </w:r>
      </w:del>
    </w:p>
    <w:p w14:paraId="1908C782" w14:textId="3B85482D" w:rsidR="000E0ACA" w:rsidRPr="00DC52CC" w:rsidDel="008A38B8" w:rsidRDefault="000E0ACA" w:rsidP="000E0ACA">
      <w:pPr>
        <w:pStyle w:val="FigureCaption"/>
        <w:rPr>
          <w:del w:id="146" w:author="Brandon de la Houssaye" w:date="2018-11-24T17:20:00Z"/>
          <w:sz w:val="20"/>
          <w:szCs w:val="20"/>
        </w:rPr>
      </w:pPr>
      <w:del w:id="147" w:author="Brandon de la Houssaye" w:date="2018-11-24T17:20:00Z">
        <w:r w:rsidRPr="00DC52CC" w:rsidDel="008A38B8">
          <w:rPr>
            <w:sz w:val="20"/>
            <w:szCs w:val="20"/>
          </w:rPr>
          <w:delText xml:space="preserve">    search_url = 'https://api.twitter.com/1.1/statuses/user_timeline.json'</w:delText>
        </w:r>
      </w:del>
    </w:p>
    <w:p w14:paraId="00DA8E63" w14:textId="34B4F5EB" w:rsidR="000E0ACA" w:rsidRPr="00DC52CC" w:rsidDel="008A38B8" w:rsidRDefault="000E0ACA" w:rsidP="000E0ACA">
      <w:pPr>
        <w:pStyle w:val="FigureCaption"/>
        <w:rPr>
          <w:del w:id="148" w:author="Brandon de la Houssaye" w:date="2018-11-24T17:20:00Z"/>
          <w:sz w:val="20"/>
          <w:szCs w:val="20"/>
        </w:rPr>
      </w:pPr>
      <w:del w:id="149" w:author="Brandon de la Houssaye" w:date="2018-11-24T17:20:00Z">
        <w:r w:rsidRPr="00DC52CC" w:rsidDel="008A38B8">
          <w:rPr>
            <w:sz w:val="20"/>
            <w:szCs w:val="20"/>
          </w:rPr>
          <w:delText xml:space="preserve">    auth = OAuth1(consumer_key, consumer_secret, access_token, access_secret)</w:delText>
        </w:r>
      </w:del>
    </w:p>
    <w:p w14:paraId="5B951C5E" w14:textId="64348839" w:rsidR="000E0ACA" w:rsidRPr="00DC52CC" w:rsidDel="008A38B8" w:rsidRDefault="000E0ACA" w:rsidP="000E0ACA">
      <w:pPr>
        <w:pStyle w:val="FigureCaption"/>
        <w:rPr>
          <w:del w:id="150" w:author="Brandon de la Houssaye" w:date="2018-11-24T17:20:00Z"/>
          <w:sz w:val="20"/>
          <w:szCs w:val="20"/>
        </w:rPr>
      </w:pPr>
      <w:del w:id="151" w:author="Brandon de la Houssaye" w:date="2018-11-24T17:20:00Z">
        <w:r w:rsidRPr="00DC52CC" w:rsidDel="008A38B8">
          <w:rPr>
            <w:sz w:val="20"/>
            <w:szCs w:val="20"/>
          </w:rPr>
          <w:delText xml:space="preserve">    params = {</w:delText>
        </w:r>
      </w:del>
    </w:p>
    <w:p w14:paraId="026E2908" w14:textId="0C96C656" w:rsidR="000E0ACA" w:rsidRPr="00DC52CC" w:rsidDel="008A38B8" w:rsidRDefault="000E0ACA" w:rsidP="000E0ACA">
      <w:pPr>
        <w:pStyle w:val="FigureCaption"/>
        <w:rPr>
          <w:del w:id="152" w:author="Brandon de la Houssaye" w:date="2018-11-24T17:20:00Z"/>
          <w:sz w:val="20"/>
          <w:szCs w:val="20"/>
        </w:rPr>
      </w:pPr>
      <w:del w:id="153" w:author="Brandon de la Houssaye" w:date="2018-11-24T17:20:00Z">
        <w:r w:rsidRPr="00DC52CC" w:rsidDel="008A38B8">
          <w:rPr>
            <w:sz w:val="20"/>
            <w:szCs w:val="20"/>
          </w:rPr>
          <w:delText xml:space="preserve">        'screen_name': author_id,</w:delText>
        </w:r>
      </w:del>
    </w:p>
    <w:p w14:paraId="5728BF8B" w14:textId="2D35EDC8" w:rsidR="000E0ACA" w:rsidRPr="00DC52CC" w:rsidDel="008A38B8" w:rsidRDefault="000E0ACA" w:rsidP="000E0ACA">
      <w:pPr>
        <w:pStyle w:val="FigureCaption"/>
        <w:rPr>
          <w:del w:id="154" w:author="Brandon de la Houssaye" w:date="2018-11-24T17:20:00Z"/>
          <w:sz w:val="20"/>
          <w:szCs w:val="20"/>
        </w:rPr>
      </w:pPr>
      <w:del w:id="155" w:author="Brandon de la Houssaye" w:date="2018-11-24T17:20:00Z">
        <w:r w:rsidRPr="00DC52CC" w:rsidDel="008A38B8">
          <w:rPr>
            <w:sz w:val="20"/>
            <w:szCs w:val="20"/>
          </w:rPr>
          <w:delText xml:space="preserve">        'count' : tweet_count</w:delText>
        </w:r>
      </w:del>
    </w:p>
    <w:p w14:paraId="514914B5" w14:textId="77949405" w:rsidR="000E0ACA" w:rsidRPr="00DC52CC" w:rsidDel="008A38B8" w:rsidRDefault="000E0ACA" w:rsidP="000E0ACA">
      <w:pPr>
        <w:pStyle w:val="FigureCaption"/>
        <w:rPr>
          <w:del w:id="156" w:author="Brandon de la Houssaye" w:date="2018-11-24T17:20:00Z"/>
          <w:sz w:val="20"/>
          <w:szCs w:val="20"/>
        </w:rPr>
      </w:pPr>
      <w:del w:id="157" w:author="Brandon de la Houssaye" w:date="2018-11-24T17:20:00Z">
        <w:r w:rsidRPr="00DC52CC" w:rsidDel="008A38B8">
          <w:rPr>
            <w:sz w:val="20"/>
            <w:szCs w:val="20"/>
          </w:rPr>
          <w:delText xml:space="preserve">    }</w:delText>
        </w:r>
      </w:del>
    </w:p>
    <w:p w14:paraId="7BAC5318" w14:textId="7A8CA4BB" w:rsidR="000E0ACA" w:rsidRPr="00DC52CC" w:rsidDel="008A38B8" w:rsidRDefault="000E0ACA" w:rsidP="000E0ACA">
      <w:pPr>
        <w:pStyle w:val="FigureCaption"/>
        <w:rPr>
          <w:del w:id="158" w:author="Brandon de la Houssaye" w:date="2018-11-24T17:20:00Z"/>
          <w:sz w:val="20"/>
          <w:szCs w:val="20"/>
        </w:rPr>
      </w:pPr>
      <w:del w:id="159" w:author="Brandon de la Houssaye" w:date="2018-11-24T17:20:00Z">
        <w:r w:rsidRPr="00DC52CC" w:rsidDel="008A38B8">
          <w:rPr>
            <w:sz w:val="20"/>
            <w:szCs w:val="20"/>
          </w:rPr>
          <w:delText xml:space="preserve">    </w:delText>
        </w:r>
      </w:del>
    </w:p>
    <w:p w14:paraId="1CFCBCC7" w14:textId="7710BD0C" w:rsidR="000E0ACA" w:rsidRPr="00DC52CC" w:rsidDel="008A38B8" w:rsidRDefault="000E0ACA" w:rsidP="000E0ACA">
      <w:pPr>
        <w:pStyle w:val="FigureCaption"/>
        <w:rPr>
          <w:del w:id="160" w:author="Brandon de la Houssaye" w:date="2018-11-24T17:20:00Z"/>
          <w:sz w:val="20"/>
          <w:szCs w:val="20"/>
        </w:rPr>
      </w:pPr>
      <w:del w:id="161" w:author="Brandon de la Houssaye" w:date="2018-11-24T17:20:00Z">
        <w:r w:rsidRPr="00DC52CC" w:rsidDel="008A38B8">
          <w:rPr>
            <w:sz w:val="20"/>
            <w:szCs w:val="20"/>
          </w:rPr>
          <w:delText xml:space="preserve">    res = requests.get(search_url, auth=auth, params=params)</w:delText>
        </w:r>
      </w:del>
    </w:p>
    <w:p w14:paraId="26E2D7EA" w14:textId="5A55101E" w:rsidR="000E0ACA" w:rsidRPr="00DC52CC" w:rsidDel="008A38B8" w:rsidRDefault="000E0ACA" w:rsidP="000E0ACA">
      <w:pPr>
        <w:pStyle w:val="FigureCaption"/>
        <w:rPr>
          <w:del w:id="162" w:author="Brandon de la Houssaye" w:date="2018-11-24T17:20:00Z"/>
          <w:sz w:val="20"/>
          <w:szCs w:val="20"/>
        </w:rPr>
      </w:pPr>
      <w:del w:id="163" w:author="Brandon de la Houssaye" w:date="2018-11-24T17:20:00Z">
        <w:r w:rsidRPr="00DC52CC" w:rsidDel="008A38B8">
          <w:rPr>
            <w:sz w:val="20"/>
            <w:szCs w:val="20"/>
          </w:rPr>
          <w:delText xml:space="preserve">    if res.status_code == 200:</w:delText>
        </w:r>
      </w:del>
    </w:p>
    <w:p w14:paraId="6781F9A2" w14:textId="2D422AC8" w:rsidR="000E0ACA" w:rsidRPr="00DC52CC" w:rsidDel="008A38B8" w:rsidRDefault="000E0ACA" w:rsidP="000E0ACA">
      <w:pPr>
        <w:pStyle w:val="FigureCaption"/>
        <w:rPr>
          <w:del w:id="164" w:author="Brandon de la Houssaye" w:date="2018-11-24T17:20:00Z"/>
          <w:sz w:val="20"/>
          <w:szCs w:val="20"/>
        </w:rPr>
      </w:pPr>
      <w:del w:id="165" w:author="Brandon de la Houssaye" w:date="2018-11-24T17:20:00Z">
        <w:r w:rsidRPr="00DC52CC" w:rsidDel="008A38B8">
          <w:rPr>
            <w:sz w:val="20"/>
            <w:szCs w:val="20"/>
          </w:rPr>
          <w:delText xml:space="preserve">        tweets = res.json()</w:delText>
        </w:r>
      </w:del>
    </w:p>
    <w:p w14:paraId="00529C97" w14:textId="0B1471BA" w:rsidR="000E0ACA" w:rsidRPr="00DC52CC" w:rsidDel="008A38B8" w:rsidRDefault="000E0ACA" w:rsidP="000E0ACA">
      <w:pPr>
        <w:pStyle w:val="FigureCaption"/>
        <w:rPr>
          <w:del w:id="166" w:author="Brandon de la Houssaye" w:date="2018-11-24T17:20:00Z"/>
          <w:sz w:val="20"/>
          <w:szCs w:val="20"/>
        </w:rPr>
      </w:pPr>
      <w:del w:id="167" w:author="Brandon de la Houssaye" w:date="2018-11-24T17:20:00Z">
        <w:r w:rsidRPr="00DC52CC" w:rsidDel="008A38B8">
          <w:rPr>
            <w:sz w:val="20"/>
            <w:szCs w:val="20"/>
          </w:rPr>
          <w:delText xml:space="preserve">        l = []</w:delText>
        </w:r>
      </w:del>
    </w:p>
    <w:p w14:paraId="7C4DED12" w14:textId="1B259ADB" w:rsidR="000E0ACA" w:rsidRPr="00DC52CC" w:rsidDel="008A38B8" w:rsidRDefault="000E0ACA" w:rsidP="000E0ACA">
      <w:pPr>
        <w:pStyle w:val="FigureCaption"/>
        <w:rPr>
          <w:del w:id="168" w:author="Brandon de la Houssaye" w:date="2018-11-24T17:20:00Z"/>
          <w:sz w:val="20"/>
          <w:szCs w:val="20"/>
        </w:rPr>
      </w:pPr>
      <w:del w:id="169" w:author="Brandon de la Houssaye" w:date="2018-11-24T17:20:00Z">
        <w:r w:rsidRPr="00DC52CC" w:rsidDel="008A38B8">
          <w:rPr>
            <w:sz w:val="20"/>
            <w:szCs w:val="20"/>
          </w:rPr>
          <w:delText xml:space="preserve">        for tweet in tweets:</w:delText>
        </w:r>
      </w:del>
    </w:p>
    <w:p w14:paraId="548CCFCA" w14:textId="39F9F2FD" w:rsidR="000E0ACA" w:rsidRPr="00DC52CC" w:rsidDel="008A38B8" w:rsidRDefault="000E0ACA" w:rsidP="000E0ACA">
      <w:pPr>
        <w:pStyle w:val="FigureCaption"/>
        <w:rPr>
          <w:del w:id="170" w:author="Brandon de la Houssaye" w:date="2018-11-24T17:20:00Z"/>
          <w:sz w:val="20"/>
          <w:szCs w:val="20"/>
        </w:rPr>
      </w:pPr>
      <w:del w:id="171" w:author="Brandon de la Houssaye" w:date="2018-11-24T17:20:00Z">
        <w:r w:rsidRPr="00DC52CC" w:rsidDel="008A38B8">
          <w:rPr>
            <w:sz w:val="20"/>
            <w:szCs w:val="20"/>
          </w:rPr>
          <w:delText xml:space="preserve">            dt = parse(tweet['created_at'])</w:delText>
        </w:r>
      </w:del>
    </w:p>
    <w:p w14:paraId="390C512C" w14:textId="1E8706AB" w:rsidR="000E0ACA" w:rsidRPr="00DC52CC" w:rsidDel="008A38B8" w:rsidRDefault="000E0ACA" w:rsidP="000E0ACA">
      <w:pPr>
        <w:pStyle w:val="FigureCaption"/>
        <w:rPr>
          <w:del w:id="172" w:author="Brandon de la Houssaye" w:date="2018-11-24T17:20:00Z"/>
          <w:sz w:val="20"/>
          <w:szCs w:val="20"/>
        </w:rPr>
      </w:pPr>
      <w:del w:id="173" w:author="Brandon de la Houssaye" w:date="2018-11-24T17:20:00Z">
        <w:r w:rsidRPr="00DC52CC" w:rsidDel="008A38B8">
          <w:rPr>
            <w:sz w:val="20"/>
            <w:szCs w:val="20"/>
          </w:rPr>
          <w:delText xml:space="preserve">            t = (dt.strftime('%m/%d/%y %H:%M:%S'), tweet['text'], author_id)            </w:delText>
        </w:r>
      </w:del>
    </w:p>
    <w:p w14:paraId="2892E831" w14:textId="4C7FBD79" w:rsidR="000E0ACA" w:rsidRPr="00DC52CC" w:rsidDel="008A38B8" w:rsidRDefault="000E0ACA" w:rsidP="000E0ACA">
      <w:pPr>
        <w:pStyle w:val="FigureCaption"/>
        <w:rPr>
          <w:del w:id="174" w:author="Brandon de la Houssaye" w:date="2018-11-24T17:20:00Z"/>
          <w:sz w:val="20"/>
          <w:szCs w:val="20"/>
        </w:rPr>
      </w:pPr>
      <w:del w:id="175" w:author="Brandon de la Houssaye" w:date="2018-11-24T17:20:00Z">
        <w:r w:rsidRPr="00DC52CC" w:rsidDel="008A38B8">
          <w:rPr>
            <w:sz w:val="20"/>
            <w:szCs w:val="20"/>
          </w:rPr>
          <w:delText xml:space="preserve">            l.append(t)</w:delText>
        </w:r>
      </w:del>
    </w:p>
    <w:p w14:paraId="26E26629" w14:textId="76D1E56D" w:rsidR="000E0ACA" w:rsidRPr="00DC52CC" w:rsidDel="008A38B8" w:rsidRDefault="000E0ACA" w:rsidP="000E0ACA">
      <w:pPr>
        <w:pStyle w:val="FigureCaption"/>
        <w:rPr>
          <w:del w:id="176" w:author="Brandon de la Houssaye" w:date="2018-11-24T17:20:00Z"/>
          <w:sz w:val="20"/>
          <w:szCs w:val="20"/>
        </w:rPr>
      </w:pPr>
      <w:del w:id="177" w:author="Brandon de la Houssaye" w:date="2018-11-24T17:20:00Z">
        <w:r w:rsidRPr="00DC52CC" w:rsidDel="008A38B8">
          <w:rPr>
            <w:sz w:val="20"/>
            <w:szCs w:val="20"/>
          </w:rPr>
          <w:delText xml:space="preserve">    else:</w:delText>
        </w:r>
      </w:del>
    </w:p>
    <w:p w14:paraId="5675FBE0" w14:textId="6A3584E4" w:rsidR="000E0ACA" w:rsidRPr="00DC52CC" w:rsidDel="008A38B8" w:rsidRDefault="000E0ACA" w:rsidP="000E0ACA">
      <w:pPr>
        <w:pStyle w:val="FigureCaption"/>
        <w:rPr>
          <w:del w:id="178" w:author="Brandon de la Houssaye" w:date="2018-11-24T17:20:00Z"/>
          <w:sz w:val="20"/>
          <w:szCs w:val="20"/>
        </w:rPr>
      </w:pPr>
      <w:del w:id="179" w:author="Brandon de la Houssaye" w:date="2018-11-24T17:20:00Z">
        <w:r w:rsidRPr="00DC52CC" w:rsidDel="008A38B8">
          <w:rPr>
            <w:sz w:val="20"/>
            <w:szCs w:val="20"/>
          </w:rPr>
          <w:delText xml:space="preserve">        print("Something went wrong, Status Code ", res.status_code)</w:delText>
        </w:r>
      </w:del>
    </w:p>
    <w:p w14:paraId="074C9712" w14:textId="5C509B7E" w:rsidR="000E0ACA" w:rsidRPr="00DC52CC" w:rsidDel="008A38B8" w:rsidRDefault="000E0ACA" w:rsidP="000E0ACA">
      <w:pPr>
        <w:pStyle w:val="FigureCaption"/>
        <w:rPr>
          <w:del w:id="180" w:author="Brandon de la Houssaye" w:date="2018-11-24T17:20:00Z"/>
          <w:sz w:val="20"/>
          <w:szCs w:val="20"/>
        </w:rPr>
      </w:pPr>
      <w:del w:id="181" w:author="Brandon de la Houssaye" w:date="2018-11-24T17:20:00Z">
        <w:r w:rsidRPr="00DC52CC" w:rsidDel="008A38B8">
          <w:rPr>
            <w:sz w:val="20"/>
            <w:szCs w:val="20"/>
          </w:rPr>
          <w:delText xml:space="preserve">    return l</w:delText>
        </w:r>
      </w:del>
    </w:p>
    <w:p w14:paraId="204C4716" w14:textId="1B6A1EFF" w:rsidR="000E0ACA" w:rsidRPr="00DC52CC" w:rsidDel="008A38B8" w:rsidRDefault="000E0ACA" w:rsidP="000E0ACA">
      <w:pPr>
        <w:pStyle w:val="FigureCaption"/>
        <w:rPr>
          <w:del w:id="182" w:author="Brandon de la Houssaye" w:date="2018-11-24T17:20:00Z"/>
          <w:sz w:val="20"/>
          <w:szCs w:val="20"/>
        </w:rPr>
      </w:pPr>
    </w:p>
    <w:p w14:paraId="294FDDA7" w14:textId="4CE04D67" w:rsidR="000E0ACA" w:rsidRPr="00DC52CC" w:rsidDel="008A38B8" w:rsidRDefault="000E0ACA" w:rsidP="000E0ACA">
      <w:pPr>
        <w:pStyle w:val="FigureCaption"/>
        <w:rPr>
          <w:del w:id="183" w:author="Brandon de la Houssaye" w:date="2018-11-24T17:20:00Z"/>
          <w:sz w:val="20"/>
          <w:szCs w:val="20"/>
        </w:rPr>
      </w:pPr>
      <w:del w:id="184" w:author="Brandon de la Houssaye" w:date="2018-11-24T17:20:00Z">
        <w:r w:rsidRPr="00DC52CC" w:rsidDel="008A38B8">
          <w:rPr>
            <w:sz w:val="20"/>
            <w:szCs w:val="20"/>
          </w:rPr>
          <w:delText>def main():</w:delText>
        </w:r>
      </w:del>
    </w:p>
    <w:p w14:paraId="77F70E28" w14:textId="1130F83E" w:rsidR="000E0ACA" w:rsidRPr="00DC52CC" w:rsidDel="008A38B8" w:rsidRDefault="000E0ACA" w:rsidP="000E0ACA">
      <w:pPr>
        <w:pStyle w:val="FigureCaption"/>
        <w:rPr>
          <w:del w:id="185" w:author="Brandon de la Houssaye" w:date="2018-11-24T17:20:00Z"/>
          <w:sz w:val="20"/>
          <w:szCs w:val="20"/>
        </w:rPr>
      </w:pPr>
      <w:del w:id="186" w:author="Brandon de la Houssaye" w:date="2018-11-24T17:20:00Z">
        <w:r w:rsidRPr="00DC52CC" w:rsidDel="008A38B8">
          <w:rPr>
            <w:sz w:val="20"/>
            <w:szCs w:val="20"/>
          </w:rPr>
          <w:delText xml:space="preserve">    pattern = "@ScienceNews"</w:delText>
        </w:r>
      </w:del>
    </w:p>
    <w:p w14:paraId="5BE7011A" w14:textId="676ACB96" w:rsidR="000E0ACA" w:rsidRPr="00DC52CC" w:rsidDel="008A38B8" w:rsidRDefault="000E0ACA" w:rsidP="000E0ACA">
      <w:pPr>
        <w:pStyle w:val="FigureCaption"/>
        <w:rPr>
          <w:del w:id="187" w:author="Brandon de la Houssaye" w:date="2018-11-24T17:20:00Z"/>
          <w:sz w:val="20"/>
          <w:szCs w:val="20"/>
        </w:rPr>
      </w:pPr>
      <w:del w:id="188" w:author="Brandon de la Houssaye" w:date="2018-11-24T17:20:00Z">
        <w:r w:rsidRPr="00DC52CC" w:rsidDel="008A38B8">
          <w:rPr>
            <w:sz w:val="20"/>
            <w:szCs w:val="20"/>
          </w:rPr>
          <w:delText xml:space="preserve">    tweet_count = 100</w:delText>
        </w:r>
      </w:del>
    </w:p>
    <w:p w14:paraId="482223ED" w14:textId="3AF9122C" w:rsidR="000E0ACA" w:rsidRPr="00DC52CC" w:rsidDel="008A38B8" w:rsidRDefault="000E0ACA" w:rsidP="000E0ACA">
      <w:pPr>
        <w:pStyle w:val="FigureCaption"/>
        <w:rPr>
          <w:del w:id="189" w:author="Brandon de la Houssaye" w:date="2018-11-24T17:20:00Z"/>
          <w:sz w:val="20"/>
          <w:szCs w:val="20"/>
        </w:rPr>
      </w:pPr>
      <w:del w:id="190" w:author="Brandon de la Houssaye" w:date="2018-11-24T17:20:00Z">
        <w:r w:rsidRPr="00DC52CC" w:rsidDel="008A38B8">
          <w:rPr>
            <w:sz w:val="20"/>
            <w:szCs w:val="20"/>
          </w:rPr>
          <w:delText xml:space="preserve">    l = search_tweets(author_id=pattern, tweet_count= tweet_count)</w:delText>
        </w:r>
      </w:del>
    </w:p>
    <w:p w14:paraId="60C92100" w14:textId="4E829957" w:rsidR="000E0ACA" w:rsidRPr="00DC52CC" w:rsidDel="008A38B8" w:rsidRDefault="000E0ACA" w:rsidP="000E0ACA">
      <w:pPr>
        <w:pStyle w:val="FigureCaption"/>
        <w:rPr>
          <w:del w:id="191" w:author="Brandon de la Houssaye" w:date="2018-11-24T17:20:00Z"/>
          <w:sz w:val="20"/>
          <w:szCs w:val="20"/>
        </w:rPr>
      </w:pPr>
      <w:del w:id="192" w:author="Brandon de la Houssaye" w:date="2018-11-24T17:20:00Z">
        <w:r w:rsidRPr="00DC52CC" w:rsidDel="008A38B8">
          <w:rPr>
            <w:sz w:val="20"/>
            <w:szCs w:val="20"/>
          </w:rPr>
          <w:delText xml:space="preserve">    df = pd.DataFrame(l, columns=['Created At', 'Tweet Text', 'Tweet Author'])</w:delText>
        </w:r>
      </w:del>
    </w:p>
    <w:p w14:paraId="1F03D80A" w14:textId="02BEF331" w:rsidR="000E0ACA" w:rsidRPr="00DC52CC" w:rsidDel="008A38B8" w:rsidRDefault="000E0ACA" w:rsidP="000E0ACA">
      <w:pPr>
        <w:pStyle w:val="FigureCaption"/>
        <w:rPr>
          <w:del w:id="193" w:author="Brandon de la Houssaye" w:date="2018-11-24T17:20:00Z"/>
          <w:sz w:val="20"/>
          <w:szCs w:val="20"/>
        </w:rPr>
      </w:pPr>
      <w:del w:id="194" w:author="Brandon de la Houssaye" w:date="2018-11-24T17:20:00Z">
        <w:r w:rsidRPr="00DC52CC" w:rsidDel="008A38B8">
          <w:rPr>
            <w:sz w:val="20"/>
            <w:szCs w:val="20"/>
          </w:rPr>
          <w:delText xml:space="preserve">    return df</w:delText>
        </w:r>
      </w:del>
    </w:p>
    <w:p w14:paraId="7183C5B5" w14:textId="72845652" w:rsidR="000E0ACA" w:rsidRPr="00DC52CC" w:rsidDel="008A38B8" w:rsidRDefault="000E0ACA" w:rsidP="000E0ACA">
      <w:pPr>
        <w:pStyle w:val="FigureCaption"/>
        <w:rPr>
          <w:del w:id="195" w:author="Brandon de la Houssaye" w:date="2018-11-24T17:20:00Z"/>
          <w:sz w:val="20"/>
          <w:szCs w:val="20"/>
        </w:rPr>
      </w:pPr>
    </w:p>
    <w:p w14:paraId="0EC65B21" w14:textId="7CBD3214" w:rsidR="0037551B" w:rsidRPr="00DC52CC" w:rsidDel="008A38B8" w:rsidRDefault="000E0ACA" w:rsidP="000E0ACA">
      <w:pPr>
        <w:pStyle w:val="FigureCaption"/>
        <w:rPr>
          <w:del w:id="196" w:author="Brandon de la Houssaye" w:date="2018-11-24T17:20:00Z"/>
          <w:sz w:val="20"/>
          <w:szCs w:val="20"/>
        </w:rPr>
      </w:pPr>
      <w:del w:id="197" w:author="Brandon de la Houssaye" w:date="2018-11-24T17:20:00Z">
        <w:r w:rsidRPr="00DC52CC" w:rsidDel="008A38B8">
          <w:rPr>
            <w:sz w:val="20"/>
            <w:szCs w:val="20"/>
          </w:rPr>
          <w:delText>main()</w:delText>
        </w:r>
      </w:del>
    </w:p>
    <w:p w14:paraId="739117C7" w14:textId="013725A7" w:rsidR="000F463B" w:rsidRPr="00DC52CC" w:rsidDel="008A38B8" w:rsidRDefault="000F463B" w:rsidP="000E0ACA">
      <w:pPr>
        <w:pStyle w:val="FigureCaption"/>
        <w:rPr>
          <w:del w:id="198" w:author="Brandon de la Houssaye" w:date="2018-11-24T17:20:00Z"/>
          <w:sz w:val="20"/>
          <w:szCs w:val="20"/>
        </w:rPr>
      </w:pP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Pr>
        <w:rPr>
          <w:ins w:id="199" w:author="Brandon de la Houssaye" w:date="2018-11-24T16:15:00Z"/>
        </w:rPr>
      </w:pPr>
    </w:p>
    <w:p w14:paraId="786DA6A1" w14:textId="77777777" w:rsidR="00DF2544" w:rsidRDefault="00DF2544" w:rsidP="00DF2544">
      <w:pPr>
        <w:rPr>
          <w:ins w:id="200" w:author="Brandon de la Houssaye" w:date="2018-11-24T16:21:00Z"/>
        </w:rPr>
      </w:pPr>
      <w:ins w:id="201" w:author="Brandon de la Houssaye" w:date="2018-11-24T16:21:00Z">
        <w:r>
          <w:t># Imports of the respective libraries</w:t>
        </w:r>
      </w:ins>
    </w:p>
    <w:p w14:paraId="219E5D29" w14:textId="77777777" w:rsidR="00DF2544" w:rsidRDefault="00DF2544" w:rsidP="00DF2544">
      <w:pPr>
        <w:rPr>
          <w:ins w:id="202" w:author="Brandon de la Houssaye" w:date="2018-11-24T16:21:00Z"/>
        </w:rPr>
      </w:pPr>
      <w:ins w:id="203" w:author="Brandon de la Houssaye" w:date="2018-11-24T16:21:00Z">
        <w:r>
          <w:t>import requests</w:t>
        </w:r>
      </w:ins>
    </w:p>
    <w:p w14:paraId="5368AC4F" w14:textId="77777777" w:rsidR="00DF2544" w:rsidRDefault="00DF2544" w:rsidP="00DF2544">
      <w:pPr>
        <w:rPr>
          <w:ins w:id="204" w:author="Brandon de la Houssaye" w:date="2018-11-24T16:21:00Z"/>
        </w:rPr>
      </w:pPr>
      <w:ins w:id="205" w:author="Brandon de la Houssaye" w:date="2018-11-24T16:21:00Z">
        <w:r>
          <w:t>import pandas as pd</w:t>
        </w:r>
      </w:ins>
    </w:p>
    <w:p w14:paraId="71A7384D" w14:textId="77777777" w:rsidR="00DF2544" w:rsidRDefault="00DF2544" w:rsidP="00DF2544">
      <w:pPr>
        <w:rPr>
          <w:ins w:id="206" w:author="Brandon de la Houssaye" w:date="2018-11-24T16:21:00Z"/>
        </w:rPr>
      </w:pPr>
      <w:ins w:id="207" w:author="Brandon de la Houssaye" w:date="2018-11-24T16:21:00Z">
        <w:r>
          <w:t>from bs4 import BeautifulSoup</w:t>
        </w:r>
      </w:ins>
    </w:p>
    <w:p w14:paraId="3727C780" w14:textId="77777777" w:rsidR="00DF2544" w:rsidRDefault="00DF2544" w:rsidP="00DF2544">
      <w:pPr>
        <w:rPr>
          <w:ins w:id="208" w:author="Brandon de la Houssaye" w:date="2018-11-24T16:21:00Z"/>
        </w:rPr>
      </w:pPr>
    </w:p>
    <w:p w14:paraId="0C1D5823" w14:textId="77777777" w:rsidR="00DF2544" w:rsidRDefault="00DF2544" w:rsidP="00DF2544">
      <w:pPr>
        <w:rPr>
          <w:ins w:id="209" w:author="Brandon de la Houssaye" w:date="2018-11-24T16:21:00Z"/>
        </w:rPr>
      </w:pPr>
      <w:ins w:id="210" w:author="Brandon de la Houssaye" w:date="2018-11-24T16:21:00Z">
        <w:r>
          <w:t># Convert HTML table to a list of lists for each row</w:t>
        </w:r>
      </w:ins>
    </w:p>
    <w:p w14:paraId="5CCAFA00" w14:textId="77777777" w:rsidR="00DF2544" w:rsidRDefault="00DF2544" w:rsidP="00DF2544">
      <w:pPr>
        <w:rPr>
          <w:ins w:id="211" w:author="Brandon de la Houssaye" w:date="2018-11-24T16:21:00Z"/>
        </w:rPr>
      </w:pPr>
      <w:ins w:id="212" w:author="Brandon de la Houssaye" w:date="2018-11-24T16:21:00Z">
        <w:r>
          <w:t xml:space="preserve"># </w:t>
        </w:r>
        <w:proofErr w:type="gramStart"/>
        <w:r>
          <w:t>so as to</w:t>
        </w:r>
        <w:proofErr w:type="gramEnd"/>
        <w:r>
          <w:t xml:space="preserve"> easily load the same pandas dataframe.</w:t>
        </w:r>
      </w:ins>
    </w:p>
    <w:p w14:paraId="71E5B02F" w14:textId="77777777" w:rsidR="00DF2544" w:rsidRDefault="00DF2544" w:rsidP="00DF2544">
      <w:pPr>
        <w:rPr>
          <w:ins w:id="213" w:author="Brandon de la Houssaye" w:date="2018-11-24T16:21:00Z"/>
        </w:rPr>
      </w:pPr>
    </w:p>
    <w:p w14:paraId="13A4E148" w14:textId="77777777" w:rsidR="00DF2544" w:rsidRDefault="00DF2544" w:rsidP="00DF2544">
      <w:pPr>
        <w:rPr>
          <w:ins w:id="214" w:author="Brandon de la Houssaye" w:date="2018-11-24T16:21:00Z"/>
        </w:rPr>
      </w:pPr>
      <w:ins w:id="215" w:author="Brandon de la Houssaye" w:date="2018-11-24T16:21:00Z">
        <w:r>
          <w:t>def generate_raw_table(html_table):</w:t>
        </w:r>
      </w:ins>
    </w:p>
    <w:p w14:paraId="37633157" w14:textId="77777777" w:rsidR="00DF2544" w:rsidRDefault="00DF2544" w:rsidP="00DF2544">
      <w:pPr>
        <w:rPr>
          <w:ins w:id="216" w:author="Brandon de la Houssaye" w:date="2018-11-24T16:21:00Z"/>
        </w:rPr>
      </w:pPr>
      <w:ins w:id="217" w:author="Brandon de la Houssaye" w:date="2018-11-24T16:21:00Z">
        <w:r>
          <w:t xml:space="preserve">    table = []    </w:t>
        </w:r>
      </w:ins>
    </w:p>
    <w:p w14:paraId="7368BA8F" w14:textId="77777777" w:rsidR="00DF2544" w:rsidRDefault="00DF2544" w:rsidP="00DF2544">
      <w:pPr>
        <w:rPr>
          <w:ins w:id="218" w:author="Brandon de la Houssaye" w:date="2018-11-24T16:21:00Z"/>
        </w:rPr>
      </w:pPr>
      <w:ins w:id="219" w:author="Brandon de la Houssaye" w:date="2018-11-24T16:21:00Z">
        <w:r>
          <w:t xml:space="preserve">    year, date, event = None, None, None</w:t>
        </w:r>
      </w:ins>
    </w:p>
    <w:p w14:paraId="13C9E5A1" w14:textId="77777777" w:rsidR="00DF2544" w:rsidRDefault="00DF2544" w:rsidP="00DF2544">
      <w:pPr>
        <w:rPr>
          <w:ins w:id="220" w:author="Brandon de la Houssaye" w:date="2018-11-24T16:21:00Z"/>
        </w:rPr>
      </w:pPr>
      <w:ins w:id="221" w:author="Brandon de la Houssaye" w:date="2018-11-24T16:21:00Z">
        <w:r>
          <w:t xml:space="preserve">    # find all rows from the table</w:t>
        </w:r>
      </w:ins>
    </w:p>
    <w:p w14:paraId="437B17B2" w14:textId="77777777" w:rsidR="00DF2544" w:rsidRDefault="00DF2544" w:rsidP="00DF2544">
      <w:pPr>
        <w:rPr>
          <w:ins w:id="222" w:author="Brandon de la Houssaye" w:date="2018-11-24T16:21:00Z"/>
        </w:rPr>
      </w:pPr>
      <w:ins w:id="223" w:author="Brandon de la Houssaye" w:date="2018-11-24T16:21:00Z">
        <w:r>
          <w:t xml:space="preserve">    for row in html_</w:t>
        </w:r>
        <w:proofErr w:type="gramStart"/>
        <w:r>
          <w:t>table.find</w:t>
        </w:r>
        <w:proofErr w:type="gramEnd"/>
        <w:r>
          <w:t>_all('tr'):</w:t>
        </w:r>
      </w:ins>
    </w:p>
    <w:p w14:paraId="6448E912" w14:textId="77777777" w:rsidR="00DF2544" w:rsidRDefault="00DF2544" w:rsidP="00DF2544">
      <w:pPr>
        <w:rPr>
          <w:ins w:id="224" w:author="Brandon de la Houssaye" w:date="2018-11-24T16:21:00Z"/>
        </w:rPr>
      </w:pPr>
      <w:ins w:id="225" w:author="Brandon de la Houssaye" w:date="2018-11-24T16:21:00Z">
        <w:r>
          <w:t xml:space="preserve">        r</w:t>
        </w:r>
        <w:proofErr w:type="gramStart"/>
        <w:r>
          <w:t>=[</w:t>
        </w:r>
        <w:proofErr w:type="gramEnd"/>
        <w:r>
          <w:t xml:space="preserve">]        </w:t>
        </w:r>
      </w:ins>
    </w:p>
    <w:p w14:paraId="5C223679" w14:textId="77777777" w:rsidR="00DF2544" w:rsidRDefault="00DF2544" w:rsidP="00DF2544">
      <w:pPr>
        <w:rPr>
          <w:ins w:id="226" w:author="Brandon de la Houssaye" w:date="2018-11-24T16:21:00Z"/>
        </w:rPr>
      </w:pPr>
      <w:ins w:id="227" w:author="Brandon de la Houssaye" w:date="2018-11-24T16:21:00Z">
        <w:r>
          <w:t xml:space="preserve">        # find all columns from the row</w:t>
        </w:r>
      </w:ins>
    </w:p>
    <w:p w14:paraId="27909F1E" w14:textId="77777777" w:rsidR="00DF2544" w:rsidRDefault="00DF2544" w:rsidP="00DF2544">
      <w:pPr>
        <w:rPr>
          <w:ins w:id="228" w:author="Brandon de la Houssaye" w:date="2018-11-24T16:21:00Z"/>
        </w:rPr>
      </w:pPr>
      <w:ins w:id="229" w:author="Brandon de la Houssaye" w:date="2018-11-24T16:21:00Z">
        <w:r>
          <w:t xml:space="preserve">        for col in </w:t>
        </w:r>
        <w:proofErr w:type="gramStart"/>
        <w:r>
          <w:t>row.find</w:t>
        </w:r>
        <w:proofErr w:type="gramEnd"/>
        <w:r>
          <w:t>_all('td'):</w:t>
        </w:r>
      </w:ins>
    </w:p>
    <w:p w14:paraId="72350F99" w14:textId="77777777" w:rsidR="00DF2544" w:rsidRDefault="00DF2544" w:rsidP="00DF2544">
      <w:pPr>
        <w:rPr>
          <w:ins w:id="230" w:author="Brandon de la Houssaye" w:date="2018-11-24T16:21:00Z"/>
        </w:rPr>
      </w:pPr>
      <w:ins w:id="231" w:author="Brandon de la Houssaye" w:date="2018-11-24T16:21:00Z">
        <w:r>
          <w:t xml:space="preserve">            </w:t>
        </w:r>
      </w:ins>
    </w:p>
    <w:p w14:paraId="78A44848" w14:textId="77777777" w:rsidR="00DF2544" w:rsidRDefault="00DF2544" w:rsidP="00DF2544">
      <w:pPr>
        <w:rPr>
          <w:ins w:id="232" w:author="Brandon de la Houssaye" w:date="2018-11-24T16:21:00Z"/>
        </w:rPr>
      </w:pPr>
      <w:ins w:id="233" w:author="Brandon de la Houssaye" w:date="2018-11-24T16:21:00Z">
        <w:r>
          <w:t xml:space="preserve">            # remove extra spaces from cell value</w:t>
        </w:r>
      </w:ins>
    </w:p>
    <w:p w14:paraId="5175DAFB" w14:textId="77777777" w:rsidR="00DF2544" w:rsidRDefault="00DF2544" w:rsidP="00DF2544">
      <w:pPr>
        <w:rPr>
          <w:ins w:id="234" w:author="Brandon de la Houssaye" w:date="2018-11-24T16:21:00Z"/>
        </w:rPr>
      </w:pPr>
      <w:ins w:id="235" w:author="Brandon de la Houssaye" w:date="2018-11-24T16:21:00Z">
        <w:r>
          <w:t xml:space="preserve">            cell = col.</w:t>
        </w:r>
        <w:proofErr w:type="gramStart"/>
        <w:r>
          <w:t>text.strip</w:t>
        </w:r>
        <w:proofErr w:type="gramEnd"/>
        <w:r>
          <w:t>()</w:t>
        </w:r>
      </w:ins>
    </w:p>
    <w:p w14:paraId="315EAD85" w14:textId="77777777" w:rsidR="00DF2544" w:rsidRDefault="00DF2544" w:rsidP="00DF2544">
      <w:pPr>
        <w:rPr>
          <w:ins w:id="236" w:author="Brandon de la Houssaye" w:date="2018-11-24T16:21:00Z"/>
        </w:rPr>
      </w:pPr>
      <w:ins w:id="237" w:author="Brandon de la Houssaye" w:date="2018-11-24T16:21:00Z">
        <w:r>
          <w:t xml:space="preserve">            </w:t>
        </w:r>
      </w:ins>
    </w:p>
    <w:p w14:paraId="18339518" w14:textId="77777777" w:rsidR="00DF2544" w:rsidRDefault="00DF2544" w:rsidP="00DF2544">
      <w:pPr>
        <w:rPr>
          <w:ins w:id="238" w:author="Brandon de la Houssaye" w:date="2018-11-24T16:21:00Z"/>
        </w:rPr>
      </w:pPr>
      <w:ins w:id="239" w:author="Brandon de la Houssaye" w:date="2018-11-24T16:21:00Z">
        <w:r>
          <w:t xml:space="preserve">            # if the text is of 4 chars, store it as year if it's an integer </w:t>
        </w:r>
      </w:ins>
    </w:p>
    <w:p w14:paraId="0DEB8207" w14:textId="77777777" w:rsidR="00DF2544" w:rsidRDefault="00DF2544" w:rsidP="00DF2544">
      <w:pPr>
        <w:rPr>
          <w:ins w:id="240" w:author="Brandon de la Houssaye" w:date="2018-11-24T16:21:00Z"/>
        </w:rPr>
      </w:pPr>
      <w:ins w:id="241" w:author="Brandon de la Houssaye" w:date="2018-11-24T16:21:00Z">
        <w:r>
          <w:t xml:space="preserve">            if len(cell) == 4:  </w:t>
        </w:r>
      </w:ins>
    </w:p>
    <w:p w14:paraId="1EE804E3" w14:textId="77777777" w:rsidR="00DF2544" w:rsidRDefault="00DF2544" w:rsidP="00DF2544">
      <w:pPr>
        <w:rPr>
          <w:ins w:id="242" w:author="Brandon de la Houssaye" w:date="2018-11-24T16:21:00Z"/>
        </w:rPr>
      </w:pPr>
      <w:ins w:id="243" w:author="Brandon de la Houssaye" w:date="2018-11-24T16:21:00Z">
        <w:r>
          <w:t xml:space="preserve">                try:</w:t>
        </w:r>
      </w:ins>
    </w:p>
    <w:p w14:paraId="461030BC" w14:textId="77777777" w:rsidR="00DF2544" w:rsidRDefault="00DF2544" w:rsidP="00DF2544">
      <w:pPr>
        <w:rPr>
          <w:ins w:id="244" w:author="Brandon de la Houssaye" w:date="2018-11-24T16:21:00Z"/>
        </w:rPr>
      </w:pPr>
      <w:ins w:id="245" w:author="Brandon de la Houssaye" w:date="2018-11-24T16:21:00Z">
        <w:r>
          <w:t xml:space="preserve">                    # distinguish between 1901 and July</w:t>
        </w:r>
      </w:ins>
    </w:p>
    <w:p w14:paraId="762A85F1" w14:textId="77777777" w:rsidR="00DF2544" w:rsidRDefault="00DF2544" w:rsidP="00DF2544">
      <w:pPr>
        <w:rPr>
          <w:ins w:id="246" w:author="Brandon de la Houssaye" w:date="2018-11-24T16:21:00Z"/>
        </w:rPr>
      </w:pPr>
      <w:ins w:id="247" w:author="Brandon de la Houssaye" w:date="2018-11-24T16:21:00Z">
        <w:r>
          <w:t xml:space="preserve">                    year = int(cell)</w:t>
        </w:r>
      </w:ins>
    </w:p>
    <w:p w14:paraId="58617319" w14:textId="77777777" w:rsidR="00DF2544" w:rsidRDefault="00DF2544" w:rsidP="00DF2544">
      <w:pPr>
        <w:rPr>
          <w:ins w:id="248" w:author="Brandon de la Houssaye" w:date="2018-11-24T16:21:00Z"/>
        </w:rPr>
      </w:pPr>
      <w:ins w:id="249" w:author="Brandon de la Houssaye" w:date="2018-11-24T16:21:00Z">
        <w:r>
          <w:t xml:space="preserve">                except:</w:t>
        </w:r>
      </w:ins>
    </w:p>
    <w:p w14:paraId="2D896C5C" w14:textId="77777777" w:rsidR="00DF2544" w:rsidRDefault="00DF2544" w:rsidP="00DF2544">
      <w:pPr>
        <w:rPr>
          <w:ins w:id="250" w:author="Brandon de la Houssaye" w:date="2018-11-24T16:21:00Z"/>
        </w:rPr>
      </w:pPr>
      <w:ins w:id="251" w:author="Brandon de la Houssaye" w:date="2018-11-24T16:21:00Z">
        <w:r>
          <w:t xml:space="preserve">                    pass</w:t>
        </w:r>
      </w:ins>
    </w:p>
    <w:p w14:paraId="0C0EDCF1" w14:textId="77777777" w:rsidR="00DF2544" w:rsidRDefault="00DF2544" w:rsidP="00DF2544">
      <w:pPr>
        <w:rPr>
          <w:ins w:id="252" w:author="Brandon de la Houssaye" w:date="2018-11-24T16:21:00Z"/>
        </w:rPr>
      </w:pPr>
      <w:ins w:id="253" w:author="Brandon de la Houssaye" w:date="2018-11-24T16:21:00Z">
        <w:r>
          <w:t xml:space="preserve">            # HTML date column has values like July 21, May–June, Mid-October</w:t>
        </w:r>
      </w:ins>
    </w:p>
    <w:p w14:paraId="313EC306" w14:textId="77777777" w:rsidR="00DF2544" w:rsidRDefault="00DF2544" w:rsidP="00DF2544">
      <w:pPr>
        <w:rPr>
          <w:ins w:id="254" w:author="Brandon de la Houssaye" w:date="2018-11-24T16:21:00Z"/>
        </w:rPr>
      </w:pPr>
      <w:ins w:id="255" w:author="Brandon de la Houssaye" w:date="2018-11-24T16:21:00Z">
        <w:r>
          <w:t xml:space="preserve">            # so split and convert the same in correct format</w:t>
        </w:r>
      </w:ins>
    </w:p>
    <w:p w14:paraId="4FCC7CDE" w14:textId="77777777" w:rsidR="00DF2544" w:rsidRDefault="00DF2544" w:rsidP="00DF2544">
      <w:pPr>
        <w:rPr>
          <w:ins w:id="256" w:author="Brandon de la Houssaye" w:date="2018-11-24T16:21:00Z"/>
        </w:rPr>
      </w:pPr>
      <w:ins w:id="257" w:author="Brandon de la Houssaye" w:date="2018-11-24T16:21:00Z">
        <w:r>
          <w:t xml:space="preserve">            elif 4 &lt; len(cell) &lt; 13:                </w:t>
        </w:r>
      </w:ins>
    </w:p>
    <w:p w14:paraId="72DF399F" w14:textId="77777777" w:rsidR="00DF2544" w:rsidRDefault="00DF2544" w:rsidP="00DF2544">
      <w:pPr>
        <w:rPr>
          <w:ins w:id="258" w:author="Brandon de la Houssaye" w:date="2018-11-24T16:21:00Z"/>
        </w:rPr>
      </w:pPr>
      <w:ins w:id="259" w:author="Brandon de la Houssaye" w:date="2018-11-24T16:21:00Z">
        <w:r>
          <w:t xml:space="preserve">                if </w:t>
        </w:r>
        <w:proofErr w:type="gramStart"/>
        <w:r>
          <w:t>cell.startswith</w:t>
        </w:r>
        <w:proofErr w:type="gramEnd"/>
        <w:r>
          <w:t>('Mid'):</w:t>
        </w:r>
      </w:ins>
    </w:p>
    <w:p w14:paraId="78B274F4" w14:textId="77777777" w:rsidR="00DF2544" w:rsidRDefault="00DF2544" w:rsidP="00DF2544">
      <w:pPr>
        <w:rPr>
          <w:ins w:id="260" w:author="Brandon de la Houssaye" w:date="2018-11-24T16:21:00Z"/>
        </w:rPr>
      </w:pPr>
      <w:ins w:id="261" w:author="Brandon de la Houssaye" w:date="2018-11-24T16:21:00Z">
        <w:r>
          <w:t xml:space="preserve">                    date = </w:t>
        </w:r>
        <w:proofErr w:type="gramStart"/>
        <w:r>
          <w:t>cell.split</w:t>
        </w:r>
        <w:proofErr w:type="gramEnd"/>
        <w:r>
          <w:t>('-')[1] + ' 15'</w:t>
        </w:r>
      </w:ins>
    </w:p>
    <w:p w14:paraId="713DBFEE" w14:textId="77777777" w:rsidR="00DF2544" w:rsidRDefault="00DF2544" w:rsidP="00DF2544">
      <w:pPr>
        <w:rPr>
          <w:ins w:id="262" w:author="Brandon de la Houssaye" w:date="2018-11-24T16:21:00Z"/>
        </w:rPr>
      </w:pPr>
      <w:ins w:id="263" w:author="Brandon de la Houssaye" w:date="2018-11-24T16:21:00Z">
        <w:r>
          <w:t xml:space="preserve">                else:</w:t>
        </w:r>
      </w:ins>
    </w:p>
    <w:p w14:paraId="68F90113" w14:textId="77777777" w:rsidR="00DF2544" w:rsidRDefault="00DF2544" w:rsidP="00DF2544">
      <w:pPr>
        <w:rPr>
          <w:ins w:id="264" w:author="Brandon de la Houssaye" w:date="2018-11-24T16:21:00Z"/>
        </w:rPr>
      </w:pPr>
      <w:ins w:id="265" w:author="Brandon de la Houssaye" w:date="2018-11-24T16:21:00Z">
        <w:r>
          <w:t xml:space="preserve">                    date = </w:t>
        </w:r>
        <w:proofErr w:type="gramStart"/>
        <w:r>
          <w:t>cell.split</w:t>
        </w:r>
        <w:proofErr w:type="gramEnd"/>
        <w:r>
          <w:t>('–')[0]</w:t>
        </w:r>
      </w:ins>
    </w:p>
    <w:p w14:paraId="33AB1A3B" w14:textId="77777777" w:rsidR="00DF2544" w:rsidRDefault="00DF2544" w:rsidP="00DF2544">
      <w:pPr>
        <w:rPr>
          <w:ins w:id="266" w:author="Brandon de la Houssaye" w:date="2018-11-24T16:21:00Z"/>
        </w:rPr>
      </w:pPr>
      <w:ins w:id="267" w:author="Brandon de la Houssaye" w:date="2018-11-24T16:21:00Z">
        <w:r>
          <w:t xml:space="preserve">            </w:t>
        </w:r>
      </w:ins>
    </w:p>
    <w:p w14:paraId="461A2B97" w14:textId="77777777" w:rsidR="00DF2544" w:rsidRDefault="00DF2544" w:rsidP="00DF2544">
      <w:pPr>
        <w:rPr>
          <w:ins w:id="268" w:author="Brandon de la Houssaye" w:date="2018-11-24T16:21:00Z"/>
        </w:rPr>
      </w:pPr>
      <w:ins w:id="269" w:author="Brandon de la Houssaye" w:date="2018-11-24T16:21:00Z">
        <w:r>
          <w:t xml:space="preserve">            # to pick up the description (Event Col)</w:t>
        </w:r>
      </w:ins>
    </w:p>
    <w:p w14:paraId="750717BE" w14:textId="77777777" w:rsidR="00DF2544" w:rsidRDefault="00DF2544" w:rsidP="00DF2544">
      <w:pPr>
        <w:rPr>
          <w:ins w:id="270" w:author="Brandon de la Houssaye" w:date="2018-11-24T16:21:00Z"/>
        </w:rPr>
      </w:pPr>
      <w:ins w:id="271" w:author="Brandon de la Houssaye" w:date="2018-11-24T16:21:00Z">
        <w:r>
          <w:t xml:space="preserve">            elif len(cell) &gt; 13:                </w:t>
        </w:r>
      </w:ins>
    </w:p>
    <w:p w14:paraId="2C26D6B3" w14:textId="77777777" w:rsidR="00DF2544" w:rsidRDefault="00DF2544" w:rsidP="00DF2544">
      <w:pPr>
        <w:rPr>
          <w:ins w:id="272" w:author="Brandon de la Houssaye" w:date="2018-11-24T16:21:00Z"/>
        </w:rPr>
      </w:pPr>
      <w:ins w:id="273" w:author="Brandon de la Houssaye" w:date="2018-11-24T16:21:00Z">
        <w:r>
          <w:t xml:space="preserve">                # To remove text like [</w:t>
        </w:r>
        <w:proofErr w:type="gramStart"/>
        <w:r>
          <w:t>12][</w:t>
        </w:r>
        <w:proofErr w:type="gramEnd"/>
        <w:r>
          <w:t>33][87] from the end.</w:t>
        </w:r>
      </w:ins>
    </w:p>
    <w:p w14:paraId="69076279" w14:textId="77777777" w:rsidR="00DF2544" w:rsidRDefault="00DF2544" w:rsidP="00DF2544">
      <w:pPr>
        <w:rPr>
          <w:ins w:id="274" w:author="Brandon de la Houssaye" w:date="2018-11-24T16:21:00Z"/>
        </w:rPr>
      </w:pPr>
      <w:ins w:id="275" w:author="Brandon de la Houssaye" w:date="2018-11-24T16:21:00Z">
        <w:r>
          <w:t xml:space="preserve">                event = </w:t>
        </w:r>
        <w:proofErr w:type="gramStart"/>
        <w:r>
          <w:t>'.'.join</w:t>
        </w:r>
        <w:proofErr w:type="gramEnd"/>
        <w:r>
          <w:t xml:space="preserve">(s for s in cell.split('.')[:-1])                </w:t>
        </w:r>
      </w:ins>
    </w:p>
    <w:p w14:paraId="5B59A6CE" w14:textId="77777777" w:rsidR="00DF2544" w:rsidRDefault="00DF2544" w:rsidP="00DF2544">
      <w:pPr>
        <w:rPr>
          <w:ins w:id="276" w:author="Brandon de la Houssaye" w:date="2018-11-24T16:21:00Z"/>
        </w:rPr>
      </w:pPr>
      <w:ins w:id="277" w:author="Brandon de la Houssaye" w:date="2018-11-24T16:21:00Z">
        <w:r>
          <w:t xml:space="preserve">            else:</w:t>
        </w:r>
      </w:ins>
    </w:p>
    <w:p w14:paraId="1961076D" w14:textId="77777777" w:rsidR="00DF2544" w:rsidRDefault="00DF2544" w:rsidP="00DF2544">
      <w:pPr>
        <w:rPr>
          <w:ins w:id="278" w:author="Brandon de la Houssaye" w:date="2018-11-24T16:21:00Z"/>
        </w:rPr>
      </w:pPr>
      <w:ins w:id="279" w:author="Brandon de la Houssaye" w:date="2018-11-24T16:21:00Z">
        <w:r>
          <w:t xml:space="preserve">                continue</w:t>
        </w:r>
      </w:ins>
    </w:p>
    <w:p w14:paraId="3A66AB3A" w14:textId="77777777" w:rsidR="00DF2544" w:rsidRDefault="00DF2544" w:rsidP="00DF2544">
      <w:pPr>
        <w:rPr>
          <w:ins w:id="280" w:author="Brandon de la Houssaye" w:date="2018-11-24T16:21:00Z"/>
        </w:rPr>
      </w:pPr>
      <w:ins w:id="281" w:author="Brandon de la Houssaye" w:date="2018-11-24T16:21:00Z">
        <w:r>
          <w:t xml:space="preserve">        </w:t>
        </w:r>
      </w:ins>
    </w:p>
    <w:p w14:paraId="0FC3A69E" w14:textId="77777777" w:rsidR="00DF2544" w:rsidRDefault="00DF2544" w:rsidP="00DF2544">
      <w:pPr>
        <w:rPr>
          <w:ins w:id="282" w:author="Brandon de la Houssaye" w:date="2018-11-24T16:21:00Z"/>
        </w:rPr>
      </w:pPr>
      <w:ins w:id="283" w:author="Brandon de la Houssaye" w:date="2018-11-24T16:21:00Z">
        <w:r>
          <w:t xml:space="preserve">        # if we have got all the values then convert it into a list of 2 values</w:t>
        </w:r>
      </w:ins>
    </w:p>
    <w:p w14:paraId="5FDBA701" w14:textId="77777777" w:rsidR="00DF2544" w:rsidRDefault="00DF2544" w:rsidP="00DF2544">
      <w:pPr>
        <w:rPr>
          <w:ins w:id="284" w:author="Brandon de la Houssaye" w:date="2018-11-24T16:21:00Z"/>
        </w:rPr>
      </w:pPr>
      <w:ins w:id="285" w:author="Brandon de la Houssaye" w:date="2018-11-24T16:21:00Z">
        <w:r>
          <w:t xml:space="preserve">        if </w:t>
        </w:r>
        <w:proofErr w:type="gramStart"/>
        <w:r>
          <w:t>all(</w:t>
        </w:r>
        <w:proofErr w:type="gramEnd"/>
        <w:r>
          <w:t xml:space="preserve">[year, date, event]): </w:t>
        </w:r>
      </w:ins>
    </w:p>
    <w:p w14:paraId="08A2C6A1" w14:textId="77777777" w:rsidR="00DF2544" w:rsidRDefault="00DF2544" w:rsidP="00DF2544">
      <w:pPr>
        <w:rPr>
          <w:ins w:id="286" w:author="Brandon de la Houssaye" w:date="2018-11-24T16:21:00Z"/>
        </w:rPr>
      </w:pPr>
      <w:ins w:id="287" w:author="Brandon de la Houssaye" w:date="2018-11-24T16:21:00Z">
        <w:r>
          <w:t xml:space="preserve">            event_date = str(year) +' '+ date + ' 00:00:00'</w:t>
        </w:r>
      </w:ins>
    </w:p>
    <w:p w14:paraId="67AACC3A" w14:textId="77777777" w:rsidR="00DF2544" w:rsidRDefault="00DF2544" w:rsidP="00DF2544">
      <w:pPr>
        <w:rPr>
          <w:ins w:id="288" w:author="Brandon de la Houssaye" w:date="2018-11-24T16:21:00Z"/>
        </w:rPr>
      </w:pPr>
      <w:ins w:id="289" w:author="Brandon de la Houssaye" w:date="2018-11-24T16:21:00Z">
        <w:r>
          <w:lastRenderedPageBreak/>
          <w:t xml:space="preserve">            </w:t>
        </w:r>
      </w:ins>
    </w:p>
    <w:p w14:paraId="1E69C0B0" w14:textId="77777777" w:rsidR="00DF2544" w:rsidRDefault="00DF2544" w:rsidP="00DF2544">
      <w:pPr>
        <w:rPr>
          <w:ins w:id="290" w:author="Brandon de la Houssaye" w:date="2018-11-24T16:21:00Z"/>
        </w:rPr>
      </w:pPr>
      <w:ins w:id="291" w:author="Brandon de la Houssaye" w:date="2018-11-24T16:21:00Z">
        <w:r>
          <w:t xml:space="preserve">            </w:t>
        </w:r>
        <w:proofErr w:type="gramStart"/>
        <w:r>
          <w:t>r.append</w:t>
        </w:r>
        <w:proofErr w:type="gramEnd"/>
        <w:r>
          <w:t>([event_date, event])</w:t>
        </w:r>
      </w:ins>
    </w:p>
    <w:p w14:paraId="5A11DDD4" w14:textId="77777777" w:rsidR="00DF2544" w:rsidRDefault="00DF2544" w:rsidP="00DF2544">
      <w:pPr>
        <w:rPr>
          <w:ins w:id="292" w:author="Brandon de la Houssaye" w:date="2018-11-24T16:21:00Z"/>
        </w:rPr>
      </w:pPr>
      <w:ins w:id="293" w:author="Brandon de la Houssaye" w:date="2018-11-24T16:21:00Z">
        <w:r>
          <w:t xml:space="preserve">            </w:t>
        </w:r>
      </w:ins>
    </w:p>
    <w:p w14:paraId="7A77E933" w14:textId="77777777" w:rsidR="00DF2544" w:rsidRDefault="00DF2544" w:rsidP="00DF2544">
      <w:pPr>
        <w:rPr>
          <w:ins w:id="294" w:author="Brandon de la Houssaye" w:date="2018-11-24T16:21:00Z"/>
        </w:rPr>
      </w:pPr>
      <w:ins w:id="295" w:author="Brandon de la Houssaye" w:date="2018-11-24T16:21:00Z">
        <w:r>
          <w:t xml:space="preserve">        # extend parent table list with above rows. </w:t>
        </w:r>
      </w:ins>
    </w:p>
    <w:p w14:paraId="653A4BE7" w14:textId="77777777" w:rsidR="00DF2544" w:rsidRDefault="00DF2544" w:rsidP="00DF2544">
      <w:pPr>
        <w:rPr>
          <w:ins w:id="296" w:author="Brandon de la Houssaye" w:date="2018-11-24T16:21:00Z"/>
        </w:rPr>
      </w:pPr>
      <w:ins w:id="297" w:author="Brandon de la Houssaye" w:date="2018-11-24T16:21:00Z">
        <w:r>
          <w:t xml:space="preserve">        if r:</w:t>
        </w:r>
      </w:ins>
    </w:p>
    <w:p w14:paraId="087EB8DC" w14:textId="77777777" w:rsidR="00DF2544" w:rsidRDefault="00DF2544" w:rsidP="00DF2544">
      <w:pPr>
        <w:rPr>
          <w:ins w:id="298" w:author="Brandon de la Houssaye" w:date="2018-11-24T16:21:00Z"/>
        </w:rPr>
      </w:pPr>
      <w:ins w:id="299" w:author="Brandon de la Houssaye" w:date="2018-11-24T16:21:00Z">
        <w:r>
          <w:t xml:space="preserve">            </w:t>
        </w:r>
        <w:proofErr w:type="gramStart"/>
        <w:r>
          <w:t>table.extend</w:t>
        </w:r>
        <w:proofErr w:type="gramEnd"/>
        <w:r>
          <w:t>(r)</w:t>
        </w:r>
      </w:ins>
    </w:p>
    <w:p w14:paraId="00867E88" w14:textId="77777777" w:rsidR="00DF2544" w:rsidRDefault="00DF2544" w:rsidP="00DF2544">
      <w:pPr>
        <w:rPr>
          <w:ins w:id="300" w:author="Brandon de la Houssaye" w:date="2018-11-24T16:21:00Z"/>
        </w:rPr>
      </w:pPr>
      <w:ins w:id="301" w:author="Brandon de la Houssaye" w:date="2018-11-24T16:21:00Z">
        <w:r>
          <w:t xml:space="preserve">    return table</w:t>
        </w:r>
      </w:ins>
    </w:p>
    <w:p w14:paraId="42B0DA22" w14:textId="77777777" w:rsidR="00DF2544" w:rsidRDefault="00DF2544" w:rsidP="00DF2544">
      <w:pPr>
        <w:rPr>
          <w:ins w:id="302" w:author="Brandon de la Houssaye" w:date="2018-11-24T16:21:00Z"/>
        </w:rPr>
      </w:pPr>
    </w:p>
    <w:p w14:paraId="15AD2312" w14:textId="77777777" w:rsidR="00DF2544" w:rsidRDefault="00DF2544" w:rsidP="00DF2544">
      <w:pPr>
        <w:rPr>
          <w:ins w:id="303" w:author="Brandon de la Houssaye" w:date="2018-11-24T16:21:00Z"/>
        </w:rPr>
      </w:pPr>
      <w:ins w:id="304" w:author="Brandon de la Houssaye" w:date="2018-11-24T16:21:00Z">
        <w:r>
          <w:t># Create dataframe with Event Date and Event as 2 coloumns</w:t>
        </w:r>
      </w:ins>
    </w:p>
    <w:p w14:paraId="2E272AE1" w14:textId="77777777" w:rsidR="00DF2544" w:rsidRDefault="00DF2544" w:rsidP="00DF2544">
      <w:pPr>
        <w:rPr>
          <w:ins w:id="305" w:author="Brandon de la Houssaye" w:date="2018-11-24T16:21:00Z"/>
        </w:rPr>
      </w:pPr>
      <w:ins w:id="306" w:author="Brandon de la Houssaye" w:date="2018-11-24T16:21:00Z">
        <w:r>
          <w:t>def create_dataframe_from_raw_table(raw_table):</w:t>
        </w:r>
      </w:ins>
    </w:p>
    <w:p w14:paraId="2FA4BC33" w14:textId="77777777" w:rsidR="00DF2544" w:rsidRDefault="00DF2544" w:rsidP="00DF2544">
      <w:pPr>
        <w:rPr>
          <w:ins w:id="307" w:author="Brandon de la Houssaye" w:date="2018-11-24T16:21:00Z"/>
        </w:rPr>
      </w:pPr>
      <w:ins w:id="308" w:author="Brandon de la Houssaye" w:date="2018-11-24T16:21:00Z">
        <w:r>
          <w:t xml:space="preserve">    df = </w:t>
        </w:r>
        <w:proofErr w:type="gramStart"/>
        <w:r>
          <w:t>pd.DataFrame</w:t>
        </w:r>
        <w:proofErr w:type="gramEnd"/>
        <w:r>
          <w:t xml:space="preserve">(raw_table, columns=['Event Date', 'Event'])    </w:t>
        </w:r>
      </w:ins>
    </w:p>
    <w:p w14:paraId="5DD4CEC9" w14:textId="77777777" w:rsidR="00DF2544" w:rsidRDefault="00DF2544" w:rsidP="00DF2544">
      <w:pPr>
        <w:rPr>
          <w:ins w:id="309" w:author="Brandon de la Houssaye" w:date="2018-11-24T16:21:00Z"/>
        </w:rPr>
      </w:pPr>
      <w:ins w:id="310" w:author="Brandon de la Houssaye" w:date="2018-11-24T16:21:00Z">
        <w:r>
          <w:t xml:space="preserve">    return df</w:t>
        </w:r>
      </w:ins>
    </w:p>
    <w:p w14:paraId="480DE231" w14:textId="77777777" w:rsidR="00DF2544" w:rsidRDefault="00DF2544" w:rsidP="00DF2544">
      <w:pPr>
        <w:rPr>
          <w:ins w:id="311" w:author="Brandon de la Houssaye" w:date="2018-11-24T16:21:00Z"/>
        </w:rPr>
      </w:pPr>
    </w:p>
    <w:p w14:paraId="57AB3E3A" w14:textId="77777777" w:rsidR="00DF2544" w:rsidRDefault="00DF2544" w:rsidP="00DF2544">
      <w:pPr>
        <w:rPr>
          <w:ins w:id="312" w:author="Brandon de la Houssaye" w:date="2018-11-24T16:21:00Z"/>
        </w:rPr>
      </w:pPr>
      <w:ins w:id="313" w:author="Brandon de la Houssaye" w:date="2018-11-24T16:21:00Z">
        <w:r>
          <w:t># Combine the dataframes at a time</w:t>
        </w:r>
      </w:ins>
    </w:p>
    <w:p w14:paraId="5F7F1B66" w14:textId="77777777" w:rsidR="00DF2544" w:rsidRDefault="00DF2544" w:rsidP="00DF2544">
      <w:pPr>
        <w:rPr>
          <w:ins w:id="314" w:author="Brandon de la Houssaye" w:date="2018-11-24T16:21:00Z"/>
        </w:rPr>
      </w:pPr>
      <w:ins w:id="315" w:author="Brandon de la Houssaye" w:date="2018-11-24T16:21:00Z">
        <w:r>
          <w:t># and convert datetime 'string' to 'datetime' type</w:t>
        </w:r>
      </w:ins>
    </w:p>
    <w:p w14:paraId="2A4AFA36" w14:textId="77777777" w:rsidR="00DF2544" w:rsidRDefault="00DF2544" w:rsidP="00DF2544">
      <w:pPr>
        <w:rPr>
          <w:ins w:id="316" w:author="Brandon de la Houssaye" w:date="2018-11-24T16:21:00Z"/>
        </w:rPr>
      </w:pPr>
      <w:ins w:id="317" w:author="Brandon de la Houssaye" w:date="2018-11-24T16:21:00Z">
        <w:r>
          <w:t>def combine_</w:t>
        </w:r>
        <w:proofErr w:type="gramStart"/>
        <w:r>
          <w:t>dataframes(</w:t>
        </w:r>
        <w:proofErr w:type="gramEnd"/>
        <w:r>
          <w:t>df0, df1):</w:t>
        </w:r>
      </w:ins>
    </w:p>
    <w:p w14:paraId="196DC183" w14:textId="77777777" w:rsidR="00DF2544" w:rsidRDefault="00DF2544" w:rsidP="00DF2544">
      <w:pPr>
        <w:rPr>
          <w:ins w:id="318" w:author="Brandon de la Houssaye" w:date="2018-11-24T16:21:00Z"/>
        </w:rPr>
      </w:pPr>
      <w:ins w:id="319" w:author="Brandon de la Houssaye" w:date="2018-11-24T16:21:00Z">
        <w:r>
          <w:t xml:space="preserve">    df = df0.append(df1, ignore_index=True)    </w:t>
        </w:r>
      </w:ins>
    </w:p>
    <w:p w14:paraId="22A5748A" w14:textId="77777777" w:rsidR="00DF2544" w:rsidRDefault="00DF2544" w:rsidP="00DF2544">
      <w:pPr>
        <w:rPr>
          <w:ins w:id="320" w:author="Brandon de la Houssaye" w:date="2018-11-24T16:21:00Z"/>
        </w:rPr>
      </w:pPr>
      <w:ins w:id="321" w:author="Brandon de la Houssaye" w:date="2018-11-24T16:21:00Z">
        <w:r>
          <w:t xml:space="preserve">    </w:t>
        </w:r>
        <w:proofErr w:type="gramStart"/>
        <w:r>
          <w:t>df[</w:t>
        </w:r>
        <w:proofErr w:type="gramEnd"/>
        <w:r>
          <w:t>'Event Date'] = pd.to_datetime(df['Event Date'])</w:t>
        </w:r>
      </w:ins>
    </w:p>
    <w:p w14:paraId="4074A395" w14:textId="77777777" w:rsidR="00DF2544" w:rsidRDefault="00DF2544" w:rsidP="00DF2544">
      <w:pPr>
        <w:rPr>
          <w:ins w:id="322" w:author="Brandon de la Houssaye" w:date="2018-11-24T16:21:00Z"/>
        </w:rPr>
      </w:pPr>
      <w:ins w:id="323" w:author="Brandon de la Houssaye" w:date="2018-11-24T16:21:00Z">
        <w:r>
          <w:t xml:space="preserve">    return df</w:t>
        </w:r>
      </w:ins>
    </w:p>
    <w:p w14:paraId="55B44F9D" w14:textId="77777777" w:rsidR="00DF2544" w:rsidRDefault="00DF2544" w:rsidP="00DF2544">
      <w:pPr>
        <w:rPr>
          <w:ins w:id="324" w:author="Brandon de la Houssaye" w:date="2018-11-24T16:21:00Z"/>
        </w:rPr>
      </w:pPr>
    </w:p>
    <w:p w14:paraId="015F14A1" w14:textId="77777777" w:rsidR="00DF2544" w:rsidRDefault="00DF2544" w:rsidP="00DF2544">
      <w:pPr>
        <w:rPr>
          <w:ins w:id="325" w:author="Brandon de la Houssaye" w:date="2018-11-24T16:21:00Z"/>
        </w:rPr>
      </w:pPr>
      <w:ins w:id="326" w:author="Brandon de la Houssaye" w:date="2018-11-24T16:21:00Z">
        <w:r>
          <w:t xml:space="preserve"># </w:t>
        </w:r>
        <w:proofErr w:type="gramStart"/>
        <w:r>
          <w:t>main(</w:t>
        </w:r>
        <w:proofErr w:type="gramEnd"/>
        <w:r>
          <w:t>):  the first function and it holds the flow of the script.</w:t>
        </w:r>
      </w:ins>
    </w:p>
    <w:p w14:paraId="37A708C1" w14:textId="77777777" w:rsidR="00DF2544" w:rsidRDefault="00DF2544" w:rsidP="00DF2544">
      <w:pPr>
        <w:rPr>
          <w:ins w:id="327" w:author="Brandon de la Houssaye" w:date="2018-11-24T16:21:00Z"/>
        </w:rPr>
      </w:pPr>
      <w:ins w:id="328" w:author="Brandon de la Houssaye" w:date="2018-11-24T16:21:00Z">
        <w:r>
          <w:t xml:space="preserve">def </w:t>
        </w:r>
        <w:proofErr w:type="gramStart"/>
        <w:r>
          <w:t>main(</w:t>
        </w:r>
        <w:proofErr w:type="gramEnd"/>
        <w:r>
          <w:t>):</w:t>
        </w:r>
      </w:ins>
    </w:p>
    <w:p w14:paraId="1E07AAA9" w14:textId="77777777" w:rsidR="00DF2544" w:rsidRDefault="00DF2544" w:rsidP="00DF2544">
      <w:pPr>
        <w:rPr>
          <w:ins w:id="329" w:author="Brandon de la Houssaye" w:date="2018-11-24T16:21:00Z"/>
        </w:rPr>
      </w:pPr>
      <w:ins w:id="330" w:author="Brandon de la Houssaye" w:date="2018-11-24T16:21:00Z">
        <w:r>
          <w:t xml:space="preserve">    url = 'https://en.wikipedia.org/wiki/Timeline_of_United_States_history'</w:t>
        </w:r>
      </w:ins>
    </w:p>
    <w:p w14:paraId="272ACC78" w14:textId="77777777" w:rsidR="00DF2544" w:rsidRDefault="00DF2544" w:rsidP="00DF2544">
      <w:pPr>
        <w:rPr>
          <w:ins w:id="331" w:author="Brandon de la Houssaye" w:date="2018-11-24T16:21:00Z"/>
        </w:rPr>
      </w:pPr>
      <w:ins w:id="332" w:author="Brandon de la Houssaye" w:date="2018-11-24T16:21:00Z">
        <w:r>
          <w:t xml:space="preserve">    # To get the (HTML) text of the static webpage.</w:t>
        </w:r>
      </w:ins>
    </w:p>
    <w:p w14:paraId="2FF2DE7A" w14:textId="77777777" w:rsidR="00DF2544" w:rsidRDefault="00DF2544" w:rsidP="00DF2544">
      <w:pPr>
        <w:rPr>
          <w:ins w:id="333" w:author="Brandon de la Houssaye" w:date="2018-11-24T16:21:00Z"/>
        </w:rPr>
      </w:pPr>
      <w:ins w:id="334" w:author="Brandon de la Houssaye" w:date="2018-11-24T16:21:00Z">
        <w:r>
          <w:t xml:space="preserve">    res = requests.get(url).text</w:t>
        </w:r>
      </w:ins>
    </w:p>
    <w:p w14:paraId="134DC1B8" w14:textId="77777777" w:rsidR="00DF2544" w:rsidRDefault="00DF2544" w:rsidP="00DF2544">
      <w:pPr>
        <w:rPr>
          <w:ins w:id="335" w:author="Brandon de la Houssaye" w:date="2018-11-24T16:21:00Z"/>
        </w:rPr>
      </w:pPr>
      <w:ins w:id="336" w:author="Brandon de la Houssaye" w:date="2018-11-24T16:21:00Z">
        <w:r>
          <w:t xml:space="preserve">    soup = BeautifulSoup(res,'lxml')</w:t>
        </w:r>
      </w:ins>
    </w:p>
    <w:p w14:paraId="290D69B1" w14:textId="77777777" w:rsidR="00DF2544" w:rsidRDefault="00DF2544" w:rsidP="00DF2544">
      <w:pPr>
        <w:rPr>
          <w:ins w:id="337" w:author="Brandon de la Houssaye" w:date="2018-11-24T16:21:00Z"/>
        </w:rPr>
      </w:pPr>
      <w:ins w:id="338" w:author="Brandon de la Houssaye" w:date="2018-11-24T16:21:00Z">
        <w:r>
          <w:t xml:space="preserve">    </w:t>
        </w:r>
      </w:ins>
    </w:p>
    <w:p w14:paraId="029C6779" w14:textId="77777777" w:rsidR="00DF2544" w:rsidRDefault="00DF2544" w:rsidP="00DF2544">
      <w:pPr>
        <w:rPr>
          <w:ins w:id="339" w:author="Brandon de la Houssaye" w:date="2018-11-24T16:21:00Z"/>
        </w:rPr>
      </w:pPr>
      <w:ins w:id="340" w:author="Brandon de la Houssaye" w:date="2018-11-24T16:21:00Z">
        <w:r>
          <w:t xml:space="preserve">    # Get all tables from the HTML text</w:t>
        </w:r>
      </w:ins>
    </w:p>
    <w:p w14:paraId="453A3AF7" w14:textId="77777777" w:rsidR="00DF2544" w:rsidRDefault="00DF2544" w:rsidP="00DF2544">
      <w:pPr>
        <w:rPr>
          <w:ins w:id="341" w:author="Brandon de la Houssaye" w:date="2018-11-24T16:21:00Z"/>
        </w:rPr>
      </w:pPr>
      <w:ins w:id="342" w:author="Brandon de la Houssaye" w:date="2018-11-24T16:21:00Z">
        <w:r>
          <w:t xml:space="preserve">    html_table = </w:t>
        </w:r>
        <w:proofErr w:type="gramStart"/>
        <w:r>
          <w:t>soup.find</w:t>
        </w:r>
        <w:proofErr w:type="gramEnd"/>
        <w:r>
          <w:t xml:space="preserve">_all('table',{'class':'wikitable'})    </w:t>
        </w:r>
      </w:ins>
    </w:p>
    <w:p w14:paraId="65F4DD70" w14:textId="77777777" w:rsidR="00DF2544" w:rsidRDefault="00DF2544" w:rsidP="00DF2544">
      <w:pPr>
        <w:rPr>
          <w:ins w:id="343" w:author="Brandon de la Houssaye" w:date="2018-11-24T16:21:00Z"/>
        </w:rPr>
      </w:pPr>
      <w:ins w:id="344" w:author="Brandon de la Houssaye" w:date="2018-11-24T16:21:00Z">
        <w:r>
          <w:t xml:space="preserve">    </w:t>
        </w:r>
      </w:ins>
    </w:p>
    <w:p w14:paraId="7DDFFC02" w14:textId="77777777" w:rsidR="00DF2544" w:rsidRDefault="00DF2544" w:rsidP="00DF2544">
      <w:pPr>
        <w:rPr>
          <w:ins w:id="345" w:author="Brandon de la Houssaye" w:date="2018-11-24T16:21:00Z"/>
        </w:rPr>
      </w:pPr>
      <w:ins w:id="346" w:author="Brandon de la Houssaye" w:date="2018-11-24T16:21:00Z">
        <w:r>
          <w:t xml:space="preserve">    # Since all tables follow common structure, so we selected our table of</w:t>
        </w:r>
      </w:ins>
    </w:p>
    <w:p w14:paraId="14D3CF44" w14:textId="77777777" w:rsidR="00DF2544" w:rsidRDefault="00DF2544" w:rsidP="00DF2544">
      <w:pPr>
        <w:rPr>
          <w:ins w:id="347" w:author="Brandon de la Houssaye" w:date="2018-11-24T16:21:00Z"/>
        </w:rPr>
      </w:pPr>
      <w:ins w:id="348" w:author="Brandon de la Houssaye" w:date="2018-11-24T16:21:00Z">
        <w:r>
          <w:t xml:space="preserve">    # interest by giving the index of that table.</w:t>
        </w:r>
      </w:ins>
    </w:p>
    <w:p w14:paraId="1CC324F8" w14:textId="77777777" w:rsidR="00DF2544" w:rsidRDefault="00DF2544" w:rsidP="00DF2544">
      <w:pPr>
        <w:rPr>
          <w:ins w:id="349" w:author="Brandon de la Houssaye" w:date="2018-11-24T16:21:00Z"/>
        </w:rPr>
      </w:pPr>
      <w:ins w:id="350" w:author="Brandon de la Houssaye" w:date="2018-11-24T16:21:00Z">
        <w:r>
          <w:t xml:space="preserve">    # 11- for table for 20th century</w:t>
        </w:r>
      </w:ins>
    </w:p>
    <w:p w14:paraId="056DF997" w14:textId="77777777" w:rsidR="00DF2544" w:rsidRDefault="00DF2544" w:rsidP="00DF2544">
      <w:pPr>
        <w:rPr>
          <w:ins w:id="351" w:author="Brandon de la Houssaye" w:date="2018-11-24T16:21:00Z"/>
        </w:rPr>
      </w:pPr>
      <w:ins w:id="352" w:author="Brandon de la Houssaye" w:date="2018-11-24T16:21:00Z">
        <w:r>
          <w:t xml:space="preserve">    #raw_table = generate_raw_table(html_</w:t>
        </w:r>
        <w:proofErr w:type="gramStart"/>
        <w:r>
          <w:t>table[</w:t>
        </w:r>
        <w:proofErr w:type="gramEnd"/>
        <w:r>
          <w:t xml:space="preserve">11])    </w:t>
        </w:r>
      </w:ins>
    </w:p>
    <w:p w14:paraId="670CD1DF" w14:textId="77777777" w:rsidR="00DF2544" w:rsidRDefault="00DF2544" w:rsidP="00DF2544">
      <w:pPr>
        <w:rPr>
          <w:ins w:id="353" w:author="Brandon de la Houssaye" w:date="2018-11-24T16:21:00Z"/>
        </w:rPr>
      </w:pPr>
      <w:ins w:id="354" w:author="Brandon de la Houssaye" w:date="2018-11-24T16:21:00Z">
        <w:r>
          <w:t xml:space="preserve">    </w:t>
        </w:r>
      </w:ins>
    </w:p>
    <w:p w14:paraId="71DC44CE" w14:textId="77777777" w:rsidR="00DF2544" w:rsidRDefault="00DF2544" w:rsidP="00DF2544">
      <w:pPr>
        <w:rPr>
          <w:ins w:id="355" w:author="Brandon de la Houssaye" w:date="2018-11-24T16:21:00Z"/>
        </w:rPr>
      </w:pPr>
      <w:ins w:id="356" w:author="Brandon de la Houssaye" w:date="2018-11-24T16:21:00Z">
        <w:r>
          <w:t xml:space="preserve">    # convert above raw table to a pandas dataframe</w:t>
        </w:r>
      </w:ins>
    </w:p>
    <w:p w14:paraId="2A488926" w14:textId="77777777" w:rsidR="00DF2544" w:rsidRDefault="00DF2544" w:rsidP="00DF2544">
      <w:pPr>
        <w:rPr>
          <w:ins w:id="357" w:author="Brandon de la Houssaye" w:date="2018-11-24T16:21:00Z"/>
        </w:rPr>
      </w:pPr>
      <w:ins w:id="358" w:author="Brandon de la Houssaye" w:date="2018-11-24T16:21:00Z">
        <w:r>
          <w:t xml:space="preserve">   #df_20 = create_dataframe_from_raw_table(raw_table)</w:t>
        </w:r>
      </w:ins>
    </w:p>
    <w:p w14:paraId="3BC24974" w14:textId="77777777" w:rsidR="00DF2544" w:rsidRDefault="00DF2544" w:rsidP="00DF2544">
      <w:pPr>
        <w:rPr>
          <w:ins w:id="359" w:author="Brandon de la Houssaye" w:date="2018-11-24T16:21:00Z"/>
        </w:rPr>
      </w:pPr>
      <w:ins w:id="360" w:author="Brandon de la Houssaye" w:date="2018-11-24T16:21:00Z">
        <w:r>
          <w:t xml:space="preserve">    </w:t>
        </w:r>
      </w:ins>
    </w:p>
    <w:p w14:paraId="2788A808" w14:textId="77777777" w:rsidR="00DF2544" w:rsidRDefault="00DF2544" w:rsidP="00DF2544">
      <w:pPr>
        <w:rPr>
          <w:ins w:id="361" w:author="Brandon de la Houssaye" w:date="2018-11-24T16:21:00Z"/>
        </w:rPr>
      </w:pPr>
      <w:ins w:id="362" w:author="Brandon de la Houssaye" w:date="2018-11-24T16:21:00Z">
        <w:r>
          <w:t xml:space="preserve">    # 12- for table for 21st century</w:t>
        </w:r>
      </w:ins>
    </w:p>
    <w:p w14:paraId="40A2F9EC" w14:textId="77777777" w:rsidR="00DF2544" w:rsidRDefault="00DF2544" w:rsidP="00DF2544">
      <w:pPr>
        <w:rPr>
          <w:ins w:id="363" w:author="Brandon de la Houssaye" w:date="2018-11-24T16:21:00Z"/>
        </w:rPr>
      </w:pPr>
      <w:ins w:id="364" w:author="Brandon de la Houssaye" w:date="2018-11-24T16:21:00Z">
        <w:r>
          <w:t xml:space="preserve">    #raw_table = generate_raw_table(html_</w:t>
        </w:r>
        <w:proofErr w:type="gramStart"/>
        <w:r>
          <w:t>table[</w:t>
        </w:r>
        <w:proofErr w:type="gramEnd"/>
        <w:r>
          <w:t xml:space="preserve">12]) </w:t>
        </w:r>
      </w:ins>
    </w:p>
    <w:p w14:paraId="475AA35B" w14:textId="77777777" w:rsidR="00DF2544" w:rsidRDefault="00DF2544" w:rsidP="00DF2544">
      <w:pPr>
        <w:rPr>
          <w:ins w:id="365" w:author="Brandon de la Houssaye" w:date="2018-11-24T16:21:00Z"/>
        </w:rPr>
      </w:pPr>
      <w:ins w:id="366" w:author="Brandon de la Houssaye" w:date="2018-11-24T16:21:00Z">
        <w:r>
          <w:t xml:space="preserve">    </w:t>
        </w:r>
      </w:ins>
    </w:p>
    <w:p w14:paraId="7B39C4FA" w14:textId="77777777" w:rsidR="00DF2544" w:rsidRDefault="00DF2544" w:rsidP="00DF2544">
      <w:pPr>
        <w:rPr>
          <w:ins w:id="367" w:author="Brandon de la Houssaye" w:date="2018-11-24T16:21:00Z"/>
        </w:rPr>
      </w:pPr>
      <w:ins w:id="368" w:author="Brandon de la Houssaye" w:date="2018-11-24T16:21:00Z">
        <w:r>
          <w:t xml:space="preserve">    #13 - for table for rest of 21st century</w:t>
        </w:r>
      </w:ins>
    </w:p>
    <w:p w14:paraId="7246B2BD" w14:textId="77777777" w:rsidR="00DF2544" w:rsidRDefault="00DF2544" w:rsidP="00DF2544">
      <w:pPr>
        <w:rPr>
          <w:ins w:id="369" w:author="Brandon de la Houssaye" w:date="2018-11-24T16:21:00Z"/>
        </w:rPr>
      </w:pPr>
      <w:ins w:id="370" w:author="Brandon de la Houssaye" w:date="2018-11-24T16:21:00Z">
        <w:r>
          <w:t xml:space="preserve">    raw_table = generate_raw_table(html_</w:t>
        </w:r>
        <w:proofErr w:type="gramStart"/>
        <w:r>
          <w:t>table[</w:t>
        </w:r>
        <w:proofErr w:type="gramEnd"/>
        <w:r>
          <w:t>13])</w:t>
        </w:r>
      </w:ins>
    </w:p>
    <w:p w14:paraId="1D43E9AF" w14:textId="77777777" w:rsidR="00DF2544" w:rsidRDefault="00DF2544" w:rsidP="00DF2544">
      <w:pPr>
        <w:rPr>
          <w:ins w:id="371" w:author="Brandon de la Houssaye" w:date="2018-11-24T16:21:00Z"/>
        </w:rPr>
      </w:pPr>
      <w:ins w:id="372" w:author="Brandon de la Houssaye" w:date="2018-11-24T16:21:00Z">
        <w:r>
          <w:t xml:space="preserve">    </w:t>
        </w:r>
      </w:ins>
    </w:p>
    <w:p w14:paraId="51689D23" w14:textId="77777777" w:rsidR="00DF2544" w:rsidRDefault="00DF2544" w:rsidP="00DF2544">
      <w:pPr>
        <w:rPr>
          <w:ins w:id="373" w:author="Brandon de la Houssaye" w:date="2018-11-24T16:21:00Z"/>
        </w:rPr>
      </w:pPr>
      <w:ins w:id="374" w:author="Brandon de la Houssaye" w:date="2018-11-24T16:21:00Z">
        <w:r>
          <w:t xml:space="preserve">    # convert above raw table to a pandas dataframe</w:t>
        </w:r>
      </w:ins>
    </w:p>
    <w:p w14:paraId="35613B41" w14:textId="77777777" w:rsidR="00DF2544" w:rsidRDefault="00DF2544" w:rsidP="00DF2544">
      <w:pPr>
        <w:rPr>
          <w:ins w:id="375" w:author="Brandon de la Houssaye" w:date="2018-11-24T16:21:00Z"/>
        </w:rPr>
      </w:pPr>
      <w:ins w:id="376" w:author="Brandon de la Houssaye" w:date="2018-11-24T16:21:00Z">
        <w:r>
          <w:t xml:space="preserve">    df_21 = create_dataframe_from_raw_table(raw_table)        </w:t>
        </w:r>
      </w:ins>
    </w:p>
    <w:p w14:paraId="6E2B09E6" w14:textId="77777777" w:rsidR="00DF2544" w:rsidRDefault="00DF2544" w:rsidP="00DF2544">
      <w:pPr>
        <w:rPr>
          <w:ins w:id="377" w:author="Brandon de la Houssaye" w:date="2018-11-24T16:21:00Z"/>
        </w:rPr>
      </w:pPr>
      <w:ins w:id="378" w:author="Brandon de la Houssaye" w:date="2018-11-24T16:21:00Z">
        <w:r>
          <w:t xml:space="preserve">    </w:t>
        </w:r>
      </w:ins>
    </w:p>
    <w:p w14:paraId="04279BDE" w14:textId="77777777" w:rsidR="00DF2544" w:rsidRDefault="00DF2544" w:rsidP="00DF2544">
      <w:pPr>
        <w:rPr>
          <w:ins w:id="379" w:author="Brandon de la Houssaye" w:date="2018-11-24T16:21:00Z"/>
        </w:rPr>
      </w:pPr>
      <w:ins w:id="380" w:author="Brandon de la Houssaye" w:date="2018-11-24T16:21:00Z">
        <w:r>
          <w:t xml:space="preserve">    # return both the dataframes</w:t>
        </w:r>
      </w:ins>
    </w:p>
    <w:p w14:paraId="7E9348EB" w14:textId="77777777" w:rsidR="00DF2544" w:rsidRDefault="00DF2544" w:rsidP="00DF2544">
      <w:pPr>
        <w:rPr>
          <w:ins w:id="381" w:author="Brandon de la Houssaye" w:date="2018-11-24T16:21:00Z"/>
        </w:rPr>
      </w:pPr>
      <w:ins w:id="382" w:author="Brandon de la Houssaye" w:date="2018-11-24T16:21:00Z">
        <w:r>
          <w:t xml:space="preserve">    #return df_20, df_21</w:t>
        </w:r>
      </w:ins>
    </w:p>
    <w:p w14:paraId="73616531" w14:textId="77777777" w:rsidR="00DF2544" w:rsidRDefault="00DF2544" w:rsidP="00DF2544">
      <w:pPr>
        <w:rPr>
          <w:ins w:id="383" w:author="Brandon de la Houssaye" w:date="2018-11-24T16:21:00Z"/>
        </w:rPr>
      </w:pPr>
      <w:ins w:id="384" w:author="Brandon de la Houssaye" w:date="2018-11-24T16:21:00Z">
        <w:r>
          <w:t xml:space="preserve">    return df_21</w:t>
        </w:r>
      </w:ins>
    </w:p>
    <w:p w14:paraId="7A73F285" w14:textId="77777777" w:rsidR="00DF2544" w:rsidRDefault="00DF2544" w:rsidP="00DF2544">
      <w:pPr>
        <w:rPr>
          <w:ins w:id="385" w:author="Brandon de la Houssaye" w:date="2018-11-24T16:21:00Z"/>
        </w:rPr>
      </w:pPr>
    </w:p>
    <w:p w14:paraId="4D2BE3E8" w14:textId="77777777" w:rsidR="00DF2544" w:rsidRDefault="00DF2544" w:rsidP="00DF2544">
      <w:pPr>
        <w:rPr>
          <w:ins w:id="386" w:author="Brandon de la Houssaye" w:date="2018-11-24T16:21:00Z"/>
        </w:rPr>
      </w:pPr>
      <w:ins w:id="387" w:author="Brandon de la Houssaye" w:date="2018-11-24T16:21:00Z">
        <w:r>
          <w:t xml:space="preserve">df0, df1 = </w:t>
        </w:r>
        <w:proofErr w:type="gramStart"/>
        <w:r>
          <w:t>main(</w:t>
        </w:r>
        <w:proofErr w:type="gramEnd"/>
        <w:r>
          <w:t>)</w:t>
        </w:r>
      </w:ins>
    </w:p>
    <w:p w14:paraId="27D32468" w14:textId="77777777" w:rsidR="00DF2544" w:rsidRDefault="00DF2544" w:rsidP="00DF2544">
      <w:pPr>
        <w:rPr>
          <w:ins w:id="388" w:author="Brandon de la Houssaye" w:date="2018-11-24T16:21:00Z"/>
        </w:rPr>
      </w:pPr>
    </w:p>
    <w:p w14:paraId="6A287D8D" w14:textId="77777777" w:rsidR="00DF2544" w:rsidRDefault="00DF2544" w:rsidP="00DF2544">
      <w:pPr>
        <w:rPr>
          <w:ins w:id="389" w:author="Brandon de la Houssaye" w:date="2018-11-24T16:21:00Z"/>
        </w:rPr>
      </w:pPr>
      <w:ins w:id="390" w:author="Brandon de la Houssaye" w:date="2018-11-24T16:21:00Z">
        <w:r>
          <w:t># Combine the dataframes for 20th and 21st century to one.</w:t>
        </w:r>
      </w:ins>
    </w:p>
    <w:p w14:paraId="2E6566E9" w14:textId="77777777" w:rsidR="00DF2544" w:rsidRDefault="00DF2544" w:rsidP="00DF2544">
      <w:pPr>
        <w:rPr>
          <w:ins w:id="391" w:author="Brandon de la Houssaye" w:date="2018-11-24T16:21:00Z"/>
        </w:rPr>
      </w:pPr>
      <w:ins w:id="392" w:author="Brandon de la Houssaye" w:date="2018-11-24T16:21:00Z">
        <w:r>
          <w:t xml:space="preserve">#df = </w:t>
        </w:r>
        <w:proofErr w:type="gramStart"/>
        <w:r>
          <w:t>pd.DataFrame</w:t>
        </w:r>
        <w:proofErr w:type="gramEnd"/>
        <w:r>
          <w:t>(combine_dataframes(df0, df1))</w:t>
        </w:r>
      </w:ins>
    </w:p>
    <w:p w14:paraId="0329C693" w14:textId="77777777" w:rsidR="00DF2544" w:rsidRDefault="00DF2544" w:rsidP="00DF2544">
      <w:pPr>
        <w:rPr>
          <w:ins w:id="393" w:author="Brandon de la Houssaye" w:date="2018-11-24T16:21:00Z"/>
        </w:rPr>
      </w:pPr>
      <w:proofErr w:type="gramStart"/>
      <w:ins w:id="394" w:author="Brandon de la Houssaye" w:date="2018-11-24T16:21:00Z">
        <w:r>
          <w:t>df[</w:t>
        </w:r>
        <w:proofErr w:type="gramEnd"/>
        <w:r>
          <w:t>'Event Date'] =pd.to_datetime(df['Event Date'])</w:t>
        </w:r>
      </w:ins>
    </w:p>
    <w:p w14:paraId="74B3A547" w14:textId="77777777" w:rsidR="00DF2544" w:rsidRDefault="00DF2544" w:rsidP="00DF2544">
      <w:pPr>
        <w:rPr>
          <w:ins w:id="395" w:author="Brandon de la Houssaye" w:date="2018-11-24T16:21:00Z"/>
        </w:rPr>
      </w:pPr>
      <w:ins w:id="396" w:author="Brandon de la Houssaye" w:date="2018-11-24T16:21:00Z">
        <w:r>
          <w:t>#</w:t>
        </w:r>
        <w:proofErr w:type="gramStart"/>
        <w:r>
          <w:t>df.tail</w:t>
        </w:r>
        <w:proofErr w:type="gramEnd"/>
        <w:r>
          <w:t>(10)</w:t>
        </w:r>
      </w:ins>
    </w:p>
    <w:p w14:paraId="2AD8979F" w14:textId="77777777" w:rsidR="00DF2544" w:rsidRDefault="00DF2544" w:rsidP="00DF2544">
      <w:pPr>
        <w:rPr>
          <w:ins w:id="397" w:author="Brandon de la Houssaye" w:date="2018-11-24T16:21:00Z"/>
        </w:rPr>
      </w:pPr>
      <w:ins w:id="398" w:author="Brandon de la Houssaye" w:date="2018-11-24T16:21:00Z">
        <w:r>
          <w:t>df=</w:t>
        </w:r>
        <w:proofErr w:type="gramStart"/>
        <w:r>
          <w:t>pd.DataFrame</w:t>
        </w:r>
        <w:proofErr w:type="gramEnd"/>
        <w:r>
          <w:t>(main())</w:t>
        </w:r>
      </w:ins>
    </w:p>
    <w:p w14:paraId="76B95524" w14:textId="523D7EDC" w:rsidR="00DF2544" w:rsidRDefault="00DF2544" w:rsidP="00DF2544">
      <w:pPr>
        <w:rPr>
          <w:ins w:id="399" w:author="Brandon de la Houssaye" w:date="2018-11-24T16:15:00Z"/>
        </w:rPr>
      </w:pPr>
      <w:proofErr w:type="gramStart"/>
      <w:ins w:id="400" w:author="Brandon de la Houssaye" w:date="2018-11-24T16:21:00Z">
        <w:r>
          <w:t>df.tail</w:t>
        </w:r>
        <w:proofErr w:type="gramEnd"/>
        <w:r>
          <w:t>(5)</w:t>
        </w:r>
      </w:ins>
    </w:p>
    <w:p w14:paraId="1FCA23C5" w14:textId="1C389E6F" w:rsidR="00DF2544" w:rsidRDefault="00DF2544" w:rsidP="000F463B">
      <w:pPr>
        <w:rPr>
          <w:ins w:id="401" w:author="Brandon de la Houssaye" w:date="2018-11-24T16:21:00Z"/>
        </w:rPr>
      </w:pPr>
    </w:p>
    <w:p w14:paraId="301896BC" w14:textId="77777777" w:rsidR="00DF2544" w:rsidRDefault="00DF2544" w:rsidP="00DF2544">
      <w:pPr>
        <w:rPr>
          <w:ins w:id="402" w:author="Brandon de la Houssaye" w:date="2018-11-24T16:21:00Z"/>
        </w:rPr>
      </w:pPr>
      <w:proofErr w:type="gramStart"/>
      <w:ins w:id="403" w:author="Brandon de la Houssaye" w:date="2018-11-24T16:21:00Z">
        <w:r>
          <w:t>df[</w:t>
        </w:r>
        <w:proofErr w:type="gramEnd"/>
        <w:r>
          <w:t>'Event Date'] =pd.to_datetime(df['Event Date'])</w:t>
        </w:r>
      </w:ins>
    </w:p>
    <w:p w14:paraId="4322BA00" w14:textId="3A5B81D0" w:rsidR="00DF2544" w:rsidRDefault="00DF2544" w:rsidP="00DF2544">
      <w:pPr>
        <w:rPr>
          <w:ins w:id="404" w:author="Brandon de la Houssaye" w:date="2018-11-24T16:21:00Z"/>
        </w:rPr>
      </w:pPr>
      <w:proofErr w:type="gramStart"/>
      <w:ins w:id="405" w:author="Brandon de la Houssaye" w:date="2018-11-24T16:21:00Z">
        <w:r>
          <w:t>df.head</w:t>
        </w:r>
        <w:proofErr w:type="gramEnd"/>
        <w:r>
          <w:t>(5)</w:t>
        </w:r>
      </w:ins>
    </w:p>
    <w:p w14:paraId="79196C74" w14:textId="638FE865" w:rsidR="00DF2544" w:rsidRDefault="00DF2544" w:rsidP="000F463B">
      <w:pPr>
        <w:rPr>
          <w:ins w:id="406" w:author="Brandon de la Houssaye" w:date="2018-11-24T16:21:00Z"/>
        </w:rPr>
      </w:pPr>
    </w:p>
    <w:p w14:paraId="641BF420" w14:textId="77777777" w:rsidR="00DF2544" w:rsidRDefault="00DF2544" w:rsidP="00DF2544">
      <w:pPr>
        <w:rPr>
          <w:ins w:id="407" w:author="Brandon de la Houssaye" w:date="2018-11-24T16:21:00Z"/>
        </w:rPr>
      </w:pPr>
      <w:ins w:id="408" w:author="Brandon de la Houssaye" w:date="2018-11-24T16:21:00Z">
        <w:r>
          <w:t># Import dataframe into MySQL</w:t>
        </w:r>
      </w:ins>
    </w:p>
    <w:p w14:paraId="1F71547B" w14:textId="77777777" w:rsidR="00DF2544" w:rsidRDefault="00DF2544" w:rsidP="00DF2544">
      <w:pPr>
        <w:rPr>
          <w:ins w:id="409" w:author="Brandon de la Houssaye" w:date="2018-11-24T16:21:00Z"/>
        </w:rPr>
      </w:pPr>
    </w:p>
    <w:p w14:paraId="59C2B8E4" w14:textId="77777777" w:rsidR="00DF2544" w:rsidRDefault="00DF2544" w:rsidP="00DF2544">
      <w:pPr>
        <w:rPr>
          <w:ins w:id="410" w:author="Brandon de la Houssaye" w:date="2018-11-24T16:21:00Z"/>
        </w:rPr>
      </w:pPr>
      <w:ins w:id="411" w:author="Brandon de la Houssaye" w:date="2018-11-24T16:21:00Z">
        <w:r>
          <w:t>import sqlalchemy</w:t>
        </w:r>
      </w:ins>
    </w:p>
    <w:p w14:paraId="1E3BE43D" w14:textId="77777777" w:rsidR="00DF2544" w:rsidRDefault="00DF2544" w:rsidP="00DF2544">
      <w:pPr>
        <w:rPr>
          <w:ins w:id="412" w:author="Brandon de la Houssaye" w:date="2018-11-24T16:21:00Z"/>
        </w:rPr>
      </w:pPr>
      <w:ins w:id="413" w:author="Brandon de la Houssaye" w:date="2018-11-24T16:21:00Z">
        <w:r>
          <w:t>from sqlalchemy import create_engine</w:t>
        </w:r>
      </w:ins>
    </w:p>
    <w:p w14:paraId="7AAFB0BA" w14:textId="77777777" w:rsidR="00DF2544" w:rsidRDefault="00DF2544" w:rsidP="00DF2544">
      <w:pPr>
        <w:rPr>
          <w:ins w:id="414" w:author="Brandon de la Houssaye" w:date="2018-11-24T16:21:00Z"/>
        </w:rPr>
      </w:pPr>
      <w:ins w:id="415" w:author="Brandon de la Houssaye" w:date="2018-11-24T16:21:00Z">
        <w:r>
          <w:t xml:space="preserve">kwargs = </w:t>
        </w:r>
        <w:proofErr w:type="gramStart"/>
        <w:r>
          <w:t>dict(</w:t>
        </w:r>
        <w:proofErr w:type="gramEnd"/>
      </w:ins>
    </w:p>
    <w:p w14:paraId="411BD518" w14:textId="77777777" w:rsidR="00DF2544" w:rsidRDefault="00DF2544" w:rsidP="00DF2544">
      <w:pPr>
        <w:rPr>
          <w:ins w:id="416" w:author="Brandon de la Houssaye" w:date="2018-11-24T16:21:00Z"/>
        </w:rPr>
      </w:pPr>
      <w:ins w:id="417" w:author="Brandon de la Houssaye" w:date="2018-11-24T16:21:00Z">
        <w:r>
          <w:t>username = 'root',</w:t>
        </w:r>
      </w:ins>
    </w:p>
    <w:p w14:paraId="63CAC791" w14:textId="77777777" w:rsidR="00DF2544" w:rsidRDefault="00DF2544" w:rsidP="00DF2544">
      <w:pPr>
        <w:rPr>
          <w:ins w:id="418" w:author="Brandon de la Houssaye" w:date="2018-11-24T16:21:00Z"/>
        </w:rPr>
      </w:pPr>
      <w:ins w:id="419" w:author="Brandon de la Houssaye" w:date="2018-11-24T16:21:00Z">
        <w:r>
          <w:t>password = '1942bdla',</w:t>
        </w:r>
      </w:ins>
    </w:p>
    <w:p w14:paraId="7556FB4F" w14:textId="77777777" w:rsidR="00DF2544" w:rsidRDefault="00DF2544" w:rsidP="00DF2544">
      <w:pPr>
        <w:rPr>
          <w:ins w:id="420" w:author="Brandon de la Houssaye" w:date="2018-11-24T16:21:00Z"/>
        </w:rPr>
      </w:pPr>
      <w:ins w:id="421" w:author="Brandon de la Houssaye" w:date="2018-11-24T16:21:00Z">
        <w:r>
          <w:t>database_ip = 'localhost',</w:t>
        </w:r>
      </w:ins>
    </w:p>
    <w:p w14:paraId="24F40CA6" w14:textId="77777777" w:rsidR="00DF2544" w:rsidRDefault="00DF2544" w:rsidP="00DF2544">
      <w:pPr>
        <w:rPr>
          <w:ins w:id="422" w:author="Brandon de la Houssaye" w:date="2018-11-24T16:21:00Z"/>
        </w:rPr>
      </w:pPr>
      <w:ins w:id="423" w:author="Brandon de la Houssaye" w:date="2018-11-24T16:21:00Z">
        <w:r>
          <w:t>database_name = 'history',</w:t>
        </w:r>
      </w:ins>
    </w:p>
    <w:p w14:paraId="4195F507" w14:textId="77777777" w:rsidR="00DF2544" w:rsidRDefault="00DF2544" w:rsidP="00DF2544">
      <w:pPr>
        <w:rPr>
          <w:ins w:id="424" w:author="Brandon de la Houssaye" w:date="2018-11-24T16:21:00Z"/>
        </w:rPr>
      </w:pPr>
      <w:ins w:id="425" w:author="Brandon de la Houssaye" w:date="2018-11-24T16:21:00Z">
        <w:r>
          <w:t>)</w:t>
        </w:r>
      </w:ins>
    </w:p>
    <w:p w14:paraId="30E5D447" w14:textId="77777777" w:rsidR="00DF2544" w:rsidRDefault="00DF2544" w:rsidP="00DF2544">
      <w:pPr>
        <w:rPr>
          <w:ins w:id="426" w:author="Brandon de la Houssaye" w:date="2018-11-24T16:21:00Z"/>
        </w:rPr>
      </w:pPr>
    </w:p>
    <w:p w14:paraId="7C0D6D40" w14:textId="77777777" w:rsidR="00DF2544" w:rsidRDefault="00DF2544" w:rsidP="00DF2544">
      <w:pPr>
        <w:rPr>
          <w:ins w:id="427" w:author="Brandon de la Houssaye" w:date="2018-11-24T16:21:00Z"/>
        </w:rPr>
      </w:pPr>
      <w:ins w:id="428" w:author="Brandon de la Houssaye" w:date="2018-11-24T16:21:00Z">
        <w:r>
          <w:t>from sqlalchemy import create_engine</w:t>
        </w:r>
      </w:ins>
    </w:p>
    <w:p w14:paraId="2A2518B4" w14:textId="77777777" w:rsidR="00DF2544" w:rsidRDefault="00DF2544" w:rsidP="00DF2544">
      <w:pPr>
        <w:rPr>
          <w:ins w:id="429" w:author="Brandon de la Houssaye" w:date="2018-11-24T16:21:00Z"/>
        </w:rPr>
      </w:pPr>
      <w:ins w:id="430" w:author="Brandon de la Houssaye" w:date="2018-11-24T16:21:00Z">
        <w:r>
          <w:t>#engine = create_engine("mysql+pymysql://root:"+'password'+"@localhost/ecommercedb")</w:t>
        </w:r>
      </w:ins>
    </w:p>
    <w:p w14:paraId="6C316CF5" w14:textId="77777777" w:rsidR="00DF2544" w:rsidRDefault="00DF2544" w:rsidP="00DF2544">
      <w:pPr>
        <w:rPr>
          <w:ins w:id="431" w:author="Brandon de la Houssaye" w:date="2018-11-24T16:21:00Z"/>
        </w:rPr>
      </w:pPr>
    </w:p>
    <w:p w14:paraId="3F2DDC5A" w14:textId="77777777" w:rsidR="00DF2544" w:rsidRDefault="00DF2544" w:rsidP="00DF2544">
      <w:pPr>
        <w:rPr>
          <w:ins w:id="432" w:author="Brandon de la Houssaye" w:date="2018-11-24T16:21:00Z"/>
        </w:rPr>
      </w:pPr>
      <w:ins w:id="433" w:author="Brandon de la Houssaye" w:date="2018-11-24T16:21:00Z">
        <w:r>
          <w:t>conn_string = "mysql+pymysql://{username</w:t>
        </w:r>
        <w:proofErr w:type="gramStart"/>
        <w:r>
          <w:t>}:{</w:t>
        </w:r>
        <w:proofErr w:type="gramEnd"/>
        <w:r>
          <w:t>password}@{database_ip}/{database_name}".format(**kwargs)</w:t>
        </w:r>
      </w:ins>
    </w:p>
    <w:p w14:paraId="5D6B5185" w14:textId="77777777" w:rsidR="00DF2544" w:rsidRDefault="00DF2544" w:rsidP="00DF2544">
      <w:pPr>
        <w:rPr>
          <w:ins w:id="434" w:author="Brandon de la Houssaye" w:date="2018-11-24T16:21:00Z"/>
        </w:rPr>
      </w:pPr>
      <w:ins w:id="435" w:author="Brandon de la Houssaye" w:date="2018-11-24T16:21:00Z">
        <w:r>
          <w:t>engine = create_engine(conn_string)</w:t>
        </w:r>
      </w:ins>
    </w:p>
    <w:p w14:paraId="22D350BF" w14:textId="79233993" w:rsidR="00DF2544" w:rsidRPr="00DC52CC" w:rsidRDefault="00DF2544" w:rsidP="00DF2544">
      <w:ins w:id="436" w:author="Brandon de la Houssaye" w:date="2018-11-24T16:21:00Z">
        <w:r>
          <w:t>df.to_</w:t>
        </w:r>
        <w:proofErr w:type="gramStart"/>
        <w:r>
          <w:t>sql(</w:t>
        </w:r>
        <w:proofErr w:type="gramEnd"/>
        <w:r>
          <w:t>con=engine, if_exists='replace', index=False,name='us_history_timeline')</w:t>
        </w:r>
      </w:ins>
    </w:p>
    <w:p w14:paraId="1FE197B1" w14:textId="3B6C6B7D" w:rsidR="00E50EE5" w:rsidRPr="00DC52CC" w:rsidRDefault="00E50EE5" w:rsidP="00E50EE5">
      <w:pPr>
        <w:pStyle w:val="Heading1"/>
      </w:pPr>
      <w:r w:rsidRPr="00DC52CC">
        <w:t xml:space="preserve">Index </w:t>
      </w:r>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609C8833" w14:textId="77777777" w:rsidR="00E50EE5" w:rsidRPr="00DC52CC" w:rsidRDefault="00E50EE5" w:rsidP="00E50EE5">
      <w:pPr>
        <w:pStyle w:val="FigureCaption"/>
        <w:rPr>
          <w:sz w:val="20"/>
          <w:szCs w:val="20"/>
        </w:rPr>
      </w:pPr>
      <w:r w:rsidRPr="00DC52CC">
        <w:rPr>
          <w:sz w:val="20"/>
          <w:szCs w:val="20"/>
        </w:rPr>
        <w:t>from requests import get</w:t>
      </w:r>
    </w:p>
    <w:p w14:paraId="7021F8B9" w14:textId="77777777" w:rsidR="00E50EE5" w:rsidRPr="00DC52CC" w:rsidRDefault="00E50EE5" w:rsidP="00E50EE5">
      <w:pPr>
        <w:pStyle w:val="FigureCaption"/>
        <w:rPr>
          <w:sz w:val="20"/>
          <w:szCs w:val="20"/>
        </w:rPr>
      </w:pPr>
      <w:r w:rsidRPr="00DC52CC">
        <w:rPr>
          <w:sz w:val="20"/>
          <w:szCs w:val="20"/>
        </w:rPr>
        <w:t xml:space="preserve">from </w:t>
      </w:r>
      <w:proofErr w:type="gramStart"/>
      <w:r w:rsidRPr="00DC52CC">
        <w:rPr>
          <w:sz w:val="20"/>
          <w:szCs w:val="20"/>
        </w:rPr>
        <w:t>requests.exceptions</w:t>
      </w:r>
      <w:proofErr w:type="gramEnd"/>
      <w:r w:rsidRPr="00DC52CC">
        <w:rPr>
          <w:sz w:val="20"/>
          <w:szCs w:val="20"/>
        </w:rPr>
        <w:t xml:space="preserve"> import RequestException</w:t>
      </w:r>
    </w:p>
    <w:p w14:paraId="624FB622" w14:textId="77777777" w:rsidR="00E50EE5" w:rsidRPr="00DC52CC" w:rsidRDefault="00E50EE5" w:rsidP="00E50EE5">
      <w:pPr>
        <w:pStyle w:val="FigureCaption"/>
        <w:rPr>
          <w:sz w:val="20"/>
          <w:szCs w:val="20"/>
        </w:rPr>
      </w:pPr>
      <w:r w:rsidRPr="00DC52CC">
        <w:rPr>
          <w:sz w:val="20"/>
          <w:szCs w:val="20"/>
        </w:rPr>
        <w:t>from contextlib import closing</w:t>
      </w:r>
    </w:p>
    <w:p w14:paraId="270B29F8" w14:textId="77777777" w:rsidR="00E50EE5" w:rsidRPr="00DC52CC" w:rsidRDefault="00E50EE5" w:rsidP="00E50EE5">
      <w:pPr>
        <w:pStyle w:val="FigureCaption"/>
        <w:rPr>
          <w:sz w:val="20"/>
          <w:szCs w:val="20"/>
        </w:rPr>
      </w:pPr>
      <w:r w:rsidRPr="00DC52CC">
        <w:rPr>
          <w:sz w:val="20"/>
          <w:szCs w:val="20"/>
        </w:rPr>
        <w:t>from bs4 import BeautifulSoup</w:t>
      </w:r>
    </w:p>
    <w:p w14:paraId="7255CCFB" w14:textId="77777777" w:rsidR="00E50EE5" w:rsidRPr="00DC52CC" w:rsidRDefault="00E50EE5" w:rsidP="00E50EE5">
      <w:pPr>
        <w:pStyle w:val="FigureCaption"/>
        <w:rPr>
          <w:sz w:val="20"/>
          <w:szCs w:val="20"/>
        </w:rPr>
      </w:pPr>
    </w:p>
    <w:p w14:paraId="60A5BABC" w14:textId="77777777" w:rsidR="00E50EE5" w:rsidRPr="00DC52CC" w:rsidRDefault="00E50EE5" w:rsidP="00E50EE5">
      <w:pPr>
        <w:pStyle w:val="FigureCaption"/>
        <w:rPr>
          <w:sz w:val="20"/>
          <w:szCs w:val="20"/>
        </w:rPr>
      </w:pPr>
      <w:r w:rsidRPr="00DC52CC">
        <w:rPr>
          <w:sz w:val="20"/>
          <w:szCs w:val="20"/>
        </w:rPr>
        <w:t>def simple_get(url):</w:t>
      </w:r>
    </w:p>
    <w:p w14:paraId="50F99A62" w14:textId="77777777" w:rsidR="00E50EE5" w:rsidRPr="00DC52CC" w:rsidRDefault="00E50EE5" w:rsidP="00E50EE5">
      <w:pPr>
        <w:pStyle w:val="FigureCaption"/>
        <w:rPr>
          <w:sz w:val="20"/>
          <w:szCs w:val="20"/>
        </w:rPr>
      </w:pPr>
      <w:r w:rsidRPr="00DC52CC">
        <w:rPr>
          <w:sz w:val="20"/>
          <w:szCs w:val="20"/>
        </w:rPr>
        <w:t xml:space="preserve">    """</w:t>
      </w:r>
    </w:p>
    <w:p w14:paraId="12A48483" w14:textId="77777777" w:rsidR="00E50EE5" w:rsidRPr="00DC52CC" w:rsidRDefault="00E50EE5" w:rsidP="00E50EE5">
      <w:pPr>
        <w:pStyle w:val="FigureCaption"/>
        <w:rPr>
          <w:sz w:val="20"/>
          <w:szCs w:val="20"/>
        </w:rPr>
      </w:pPr>
      <w:r w:rsidRPr="00DC52CC">
        <w:rPr>
          <w:sz w:val="20"/>
          <w:szCs w:val="20"/>
        </w:rPr>
        <w:t xml:space="preserve">    Attempts to get the content at `url` by making an HTTP GET request.</w:t>
      </w:r>
    </w:p>
    <w:p w14:paraId="4C7C4013" w14:textId="77777777" w:rsidR="00E50EE5" w:rsidRPr="00DC52CC" w:rsidRDefault="00E50EE5" w:rsidP="00E50EE5">
      <w:pPr>
        <w:pStyle w:val="FigureCaption"/>
        <w:rPr>
          <w:sz w:val="20"/>
          <w:szCs w:val="20"/>
        </w:rPr>
      </w:pPr>
      <w:r w:rsidRPr="00DC52CC">
        <w:rPr>
          <w:sz w:val="20"/>
          <w:szCs w:val="20"/>
        </w:rPr>
        <w:t xml:space="preserve">    If the content-type of response is some kind of HTML/XML, return the</w:t>
      </w:r>
    </w:p>
    <w:p w14:paraId="55B2F25E" w14:textId="77777777" w:rsidR="00E50EE5" w:rsidRPr="00DC52CC" w:rsidRDefault="00E50EE5" w:rsidP="00E50EE5">
      <w:pPr>
        <w:pStyle w:val="FigureCaption"/>
        <w:rPr>
          <w:sz w:val="20"/>
          <w:szCs w:val="20"/>
        </w:rPr>
      </w:pPr>
      <w:r w:rsidRPr="00DC52CC">
        <w:rPr>
          <w:sz w:val="20"/>
          <w:szCs w:val="20"/>
        </w:rPr>
        <w:t xml:space="preserve">    text content, otherwise return None.</w:t>
      </w:r>
    </w:p>
    <w:p w14:paraId="4D08D557" w14:textId="77777777" w:rsidR="00E50EE5" w:rsidRPr="00DC52CC" w:rsidRDefault="00E50EE5" w:rsidP="00E50EE5">
      <w:pPr>
        <w:pStyle w:val="FigureCaption"/>
        <w:rPr>
          <w:sz w:val="20"/>
          <w:szCs w:val="20"/>
        </w:rPr>
      </w:pPr>
      <w:r w:rsidRPr="00DC52CC">
        <w:rPr>
          <w:sz w:val="20"/>
          <w:szCs w:val="20"/>
        </w:rPr>
        <w:t xml:space="preserve">    """</w:t>
      </w:r>
    </w:p>
    <w:p w14:paraId="66ED5899" w14:textId="77777777" w:rsidR="00E50EE5" w:rsidRPr="00DC52CC" w:rsidRDefault="00E50EE5" w:rsidP="00E50EE5">
      <w:pPr>
        <w:pStyle w:val="FigureCaption"/>
        <w:rPr>
          <w:sz w:val="20"/>
          <w:szCs w:val="20"/>
        </w:rPr>
      </w:pPr>
      <w:r w:rsidRPr="00DC52CC">
        <w:rPr>
          <w:sz w:val="20"/>
          <w:szCs w:val="20"/>
        </w:rPr>
        <w:t xml:space="preserve">    try:</w:t>
      </w:r>
    </w:p>
    <w:p w14:paraId="3A6CD84C" w14:textId="77777777" w:rsidR="00E50EE5" w:rsidRPr="00DC52CC" w:rsidRDefault="00E50EE5" w:rsidP="00E50EE5">
      <w:pPr>
        <w:pStyle w:val="FigureCaption"/>
        <w:rPr>
          <w:sz w:val="20"/>
          <w:szCs w:val="20"/>
        </w:rPr>
      </w:pPr>
      <w:r w:rsidRPr="00DC52CC">
        <w:rPr>
          <w:sz w:val="20"/>
          <w:szCs w:val="20"/>
        </w:rPr>
        <w:t xml:space="preserve">        with </w:t>
      </w:r>
      <w:proofErr w:type="gramStart"/>
      <w:r w:rsidRPr="00DC52CC">
        <w:rPr>
          <w:sz w:val="20"/>
          <w:szCs w:val="20"/>
        </w:rPr>
        <w:t>closing(</w:t>
      </w:r>
      <w:proofErr w:type="gramEnd"/>
      <w:r w:rsidRPr="00DC52CC">
        <w:rPr>
          <w:sz w:val="20"/>
          <w:szCs w:val="20"/>
        </w:rPr>
        <w:t>get(url, stream=True)) as resp:</w:t>
      </w:r>
    </w:p>
    <w:p w14:paraId="7CB2B8F7" w14:textId="77777777" w:rsidR="00E50EE5" w:rsidRPr="00DC52CC" w:rsidRDefault="00E50EE5" w:rsidP="00E50EE5">
      <w:pPr>
        <w:pStyle w:val="FigureCaption"/>
        <w:rPr>
          <w:sz w:val="20"/>
          <w:szCs w:val="20"/>
        </w:rPr>
      </w:pPr>
      <w:r w:rsidRPr="00DC52CC">
        <w:rPr>
          <w:sz w:val="20"/>
          <w:szCs w:val="20"/>
        </w:rPr>
        <w:t xml:space="preserve">            if is_good_response(resp):</w:t>
      </w:r>
    </w:p>
    <w:p w14:paraId="6F6EE85E" w14:textId="77777777" w:rsidR="00E50EE5" w:rsidRPr="00DC52CC" w:rsidRDefault="00E50EE5" w:rsidP="00E50EE5">
      <w:pPr>
        <w:pStyle w:val="FigureCaption"/>
        <w:rPr>
          <w:sz w:val="20"/>
          <w:szCs w:val="20"/>
        </w:rPr>
      </w:pPr>
      <w:r w:rsidRPr="00DC52CC">
        <w:rPr>
          <w:sz w:val="20"/>
          <w:szCs w:val="20"/>
        </w:rPr>
        <w:t xml:space="preserve">                return </w:t>
      </w:r>
      <w:proofErr w:type="gramStart"/>
      <w:r w:rsidRPr="00DC52CC">
        <w:rPr>
          <w:sz w:val="20"/>
          <w:szCs w:val="20"/>
        </w:rPr>
        <w:t>resp.content</w:t>
      </w:r>
      <w:proofErr w:type="gramEnd"/>
    </w:p>
    <w:p w14:paraId="0CD55C1B" w14:textId="77777777" w:rsidR="00E50EE5" w:rsidRPr="00DC52CC" w:rsidRDefault="00E50EE5" w:rsidP="00E50EE5">
      <w:pPr>
        <w:pStyle w:val="FigureCaption"/>
        <w:rPr>
          <w:sz w:val="20"/>
          <w:szCs w:val="20"/>
        </w:rPr>
      </w:pPr>
      <w:r w:rsidRPr="00DC52CC">
        <w:rPr>
          <w:sz w:val="20"/>
          <w:szCs w:val="20"/>
        </w:rPr>
        <w:t xml:space="preserve">            else:</w:t>
      </w:r>
    </w:p>
    <w:p w14:paraId="703B3852" w14:textId="77777777" w:rsidR="00E50EE5" w:rsidRPr="00DC52CC" w:rsidRDefault="00E50EE5" w:rsidP="00E50EE5">
      <w:pPr>
        <w:pStyle w:val="FigureCaption"/>
        <w:rPr>
          <w:sz w:val="20"/>
          <w:szCs w:val="20"/>
        </w:rPr>
      </w:pPr>
      <w:r w:rsidRPr="00DC52CC">
        <w:rPr>
          <w:sz w:val="20"/>
          <w:szCs w:val="20"/>
        </w:rPr>
        <w:t xml:space="preserve">                return None</w:t>
      </w:r>
    </w:p>
    <w:p w14:paraId="2AEC8AB1" w14:textId="77777777" w:rsidR="00E50EE5" w:rsidRPr="00DC52CC" w:rsidRDefault="00E50EE5" w:rsidP="00E50EE5">
      <w:pPr>
        <w:pStyle w:val="FigureCaption"/>
        <w:rPr>
          <w:sz w:val="20"/>
          <w:szCs w:val="20"/>
        </w:rPr>
      </w:pPr>
    </w:p>
    <w:p w14:paraId="4F91672A" w14:textId="77777777" w:rsidR="00E50EE5" w:rsidRPr="00DC52CC" w:rsidRDefault="00E50EE5" w:rsidP="00E50EE5">
      <w:pPr>
        <w:pStyle w:val="FigureCaption"/>
        <w:rPr>
          <w:sz w:val="20"/>
          <w:szCs w:val="20"/>
        </w:rPr>
      </w:pPr>
      <w:r w:rsidRPr="00DC52CC">
        <w:rPr>
          <w:sz w:val="20"/>
          <w:szCs w:val="20"/>
        </w:rPr>
        <w:t xml:space="preserve">    except RequestException as e:</w:t>
      </w:r>
    </w:p>
    <w:p w14:paraId="182F9F4F" w14:textId="77777777" w:rsidR="00E50EE5" w:rsidRPr="00DC52CC" w:rsidRDefault="00E50EE5" w:rsidP="00E50EE5">
      <w:pPr>
        <w:pStyle w:val="FigureCaption"/>
        <w:rPr>
          <w:sz w:val="20"/>
          <w:szCs w:val="20"/>
        </w:rPr>
      </w:pPr>
      <w:r w:rsidRPr="00DC52CC">
        <w:rPr>
          <w:sz w:val="20"/>
          <w:szCs w:val="20"/>
        </w:rPr>
        <w:t xml:space="preserve">        log_</w:t>
      </w:r>
      <w:proofErr w:type="gramStart"/>
      <w:r w:rsidRPr="00DC52CC">
        <w:rPr>
          <w:sz w:val="20"/>
          <w:szCs w:val="20"/>
        </w:rPr>
        <w:t>error(</w:t>
      </w:r>
      <w:proofErr w:type="gramEnd"/>
      <w:r w:rsidRPr="00DC52CC">
        <w:rPr>
          <w:sz w:val="20"/>
          <w:szCs w:val="20"/>
        </w:rPr>
        <w:t>'Error during requests to {0} : {1}'.format(url, str(e)))</w:t>
      </w:r>
    </w:p>
    <w:p w14:paraId="75FF667F" w14:textId="77777777" w:rsidR="00E50EE5" w:rsidRPr="00DC52CC" w:rsidRDefault="00E50EE5" w:rsidP="00E50EE5">
      <w:pPr>
        <w:pStyle w:val="FigureCaption"/>
        <w:rPr>
          <w:sz w:val="20"/>
          <w:szCs w:val="20"/>
        </w:rPr>
      </w:pPr>
      <w:r w:rsidRPr="00DC52CC">
        <w:rPr>
          <w:sz w:val="20"/>
          <w:szCs w:val="20"/>
        </w:rPr>
        <w:lastRenderedPageBreak/>
        <w:t xml:space="preserve">        return None</w:t>
      </w:r>
    </w:p>
    <w:p w14:paraId="620C1D4E" w14:textId="77777777" w:rsidR="00E50EE5" w:rsidRPr="00DC52CC" w:rsidRDefault="00E50EE5" w:rsidP="00E50EE5">
      <w:pPr>
        <w:pStyle w:val="FigureCaption"/>
        <w:rPr>
          <w:sz w:val="20"/>
          <w:szCs w:val="20"/>
        </w:rPr>
      </w:pPr>
    </w:p>
    <w:p w14:paraId="05CD2D41" w14:textId="77777777" w:rsidR="00E50EE5" w:rsidRPr="00DC52CC" w:rsidRDefault="00E50EE5" w:rsidP="00E50EE5">
      <w:pPr>
        <w:pStyle w:val="FigureCaption"/>
        <w:rPr>
          <w:sz w:val="20"/>
          <w:szCs w:val="20"/>
        </w:rPr>
      </w:pPr>
    </w:p>
    <w:p w14:paraId="2B4DCA04" w14:textId="77777777" w:rsidR="00E50EE5" w:rsidRPr="00DC52CC" w:rsidRDefault="00E50EE5" w:rsidP="00E50EE5">
      <w:pPr>
        <w:pStyle w:val="FigureCaption"/>
        <w:rPr>
          <w:sz w:val="20"/>
          <w:szCs w:val="20"/>
        </w:rPr>
      </w:pPr>
      <w:r w:rsidRPr="00DC52CC">
        <w:rPr>
          <w:sz w:val="20"/>
          <w:szCs w:val="20"/>
        </w:rPr>
        <w:t>def is_good_response(resp):</w:t>
      </w:r>
    </w:p>
    <w:p w14:paraId="624BC628" w14:textId="77777777" w:rsidR="00E50EE5" w:rsidRPr="00DC52CC" w:rsidRDefault="00E50EE5" w:rsidP="00E50EE5">
      <w:pPr>
        <w:pStyle w:val="FigureCaption"/>
        <w:rPr>
          <w:sz w:val="20"/>
          <w:szCs w:val="20"/>
        </w:rPr>
      </w:pPr>
      <w:r w:rsidRPr="00DC52CC">
        <w:rPr>
          <w:sz w:val="20"/>
          <w:szCs w:val="20"/>
        </w:rPr>
        <w:t xml:space="preserve">    """</w:t>
      </w:r>
    </w:p>
    <w:p w14:paraId="0FFDCA0C" w14:textId="77777777" w:rsidR="00E50EE5" w:rsidRPr="00DC52CC" w:rsidRDefault="00E50EE5" w:rsidP="00E50EE5">
      <w:pPr>
        <w:pStyle w:val="FigureCaption"/>
        <w:rPr>
          <w:sz w:val="20"/>
          <w:szCs w:val="20"/>
        </w:rPr>
      </w:pPr>
      <w:r w:rsidRPr="00DC52CC">
        <w:rPr>
          <w:sz w:val="20"/>
          <w:szCs w:val="20"/>
        </w:rPr>
        <w:t xml:space="preserve">    Returns True if the response seems to be HTML, False otherwise.</w:t>
      </w:r>
    </w:p>
    <w:p w14:paraId="163CD5D9" w14:textId="77777777" w:rsidR="00E50EE5" w:rsidRPr="00DC52CC" w:rsidRDefault="00E50EE5" w:rsidP="00E50EE5">
      <w:pPr>
        <w:pStyle w:val="FigureCaption"/>
        <w:rPr>
          <w:sz w:val="20"/>
          <w:szCs w:val="20"/>
        </w:rPr>
      </w:pPr>
      <w:r w:rsidRPr="00DC52CC">
        <w:rPr>
          <w:sz w:val="20"/>
          <w:szCs w:val="20"/>
        </w:rPr>
        <w:t xml:space="preserve">    """</w:t>
      </w:r>
    </w:p>
    <w:p w14:paraId="36E4B51B" w14:textId="77777777" w:rsidR="00E50EE5" w:rsidRPr="00DC52CC" w:rsidRDefault="00E50EE5" w:rsidP="00E50EE5">
      <w:pPr>
        <w:pStyle w:val="FigureCaption"/>
        <w:rPr>
          <w:sz w:val="20"/>
          <w:szCs w:val="20"/>
        </w:rPr>
      </w:pPr>
      <w:r w:rsidRPr="00DC52CC">
        <w:rPr>
          <w:sz w:val="20"/>
          <w:szCs w:val="20"/>
        </w:rPr>
        <w:t xml:space="preserve">    content_type = </w:t>
      </w:r>
      <w:proofErr w:type="gramStart"/>
      <w:r w:rsidRPr="00DC52CC">
        <w:rPr>
          <w:sz w:val="20"/>
          <w:szCs w:val="20"/>
        </w:rPr>
        <w:t>resp.headers</w:t>
      </w:r>
      <w:proofErr w:type="gramEnd"/>
      <w:r w:rsidRPr="00DC52CC">
        <w:rPr>
          <w:sz w:val="20"/>
          <w:szCs w:val="20"/>
        </w:rPr>
        <w:t>['Content-Type'].lower()</w:t>
      </w:r>
    </w:p>
    <w:p w14:paraId="7F04AD63" w14:textId="77777777" w:rsidR="00E50EE5" w:rsidRPr="00DC52CC" w:rsidRDefault="00E50EE5" w:rsidP="00E50EE5">
      <w:pPr>
        <w:pStyle w:val="FigureCaption"/>
        <w:rPr>
          <w:sz w:val="20"/>
          <w:szCs w:val="20"/>
        </w:rPr>
      </w:pPr>
      <w:r w:rsidRPr="00DC52CC">
        <w:rPr>
          <w:sz w:val="20"/>
          <w:szCs w:val="20"/>
        </w:rPr>
        <w:t xml:space="preserve">    return (</w:t>
      </w:r>
      <w:proofErr w:type="gramStart"/>
      <w:r w:rsidRPr="00DC52CC">
        <w:rPr>
          <w:sz w:val="20"/>
          <w:szCs w:val="20"/>
        </w:rPr>
        <w:t>resp.status</w:t>
      </w:r>
      <w:proofErr w:type="gramEnd"/>
      <w:r w:rsidRPr="00DC52CC">
        <w:rPr>
          <w:sz w:val="20"/>
          <w:szCs w:val="20"/>
        </w:rPr>
        <w:t xml:space="preserve">_code == 200 </w:t>
      </w:r>
    </w:p>
    <w:p w14:paraId="717CB456" w14:textId="77777777" w:rsidR="00E50EE5" w:rsidRPr="00DC52CC" w:rsidRDefault="00E50EE5" w:rsidP="00E50EE5">
      <w:pPr>
        <w:pStyle w:val="FigureCaption"/>
        <w:rPr>
          <w:sz w:val="20"/>
          <w:szCs w:val="20"/>
        </w:rPr>
      </w:pPr>
      <w:r w:rsidRPr="00DC52CC">
        <w:rPr>
          <w:sz w:val="20"/>
          <w:szCs w:val="20"/>
        </w:rPr>
        <w:t xml:space="preserve">            and content_type is not None </w:t>
      </w:r>
    </w:p>
    <w:p w14:paraId="581F2D5E" w14:textId="77777777" w:rsidR="00E50EE5" w:rsidRPr="00DC52CC" w:rsidRDefault="00E50EE5" w:rsidP="00E50EE5">
      <w:pPr>
        <w:pStyle w:val="FigureCaption"/>
        <w:rPr>
          <w:sz w:val="20"/>
          <w:szCs w:val="20"/>
        </w:rPr>
      </w:pPr>
      <w:r w:rsidRPr="00DC52CC">
        <w:rPr>
          <w:sz w:val="20"/>
          <w:szCs w:val="20"/>
        </w:rPr>
        <w:t xml:space="preserve">            and content_</w:t>
      </w:r>
      <w:proofErr w:type="gramStart"/>
      <w:r w:rsidRPr="00DC52CC">
        <w:rPr>
          <w:sz w:val="20"/>
          <w:szCs w:val="20"/>
        </w:rPr>
        <w:t>type.find</w:t>
      </w:r>
      <w:proofErr w:type="gramEnd"/>
      <w:r w:rsidRPr="00DC52CC">
        <w:rPr>
          <w:sz w:val="20"/>
          <w:szCs w:val="20"/>
        </w:rPr>
        <w:t>('html') &gt; -1)</w:t>
      </w:r>
    </w:p>
    <w:p w14:paraId="3F1C5F2B" w14:textId="77777777" w:rsidR="00E50EE5" w:rsidRPr="00DC52CC" w:rsidRDefault="00E50EE5" w:rsidP="00E50EE5">
      <w:pPr>
        <w:pStyle w:val="FigureCaption"/>
        <w:rPr>
          <w:sz w:val="20"/>
          <w:szCs w:val="20"/>
        </w:rPr>
      </w:pPr>
    </w:p>
    <w:p w14:paraId="3E7BBD4D" w14:textId="77777777" w:rsidR="00E50EE5" w:rsidRPr="00DC52CC" w:rsidRDefault="00E50EE5" w:rsidP="00E50EE5">
      <w:pPr>
        <w:pStyle w:val="FigureCaption"/>
        <w:rPr>
          <w:sz w:val="20"/>
          <w:szCs w:val="20"/>
        </w:rPr>
      </w:pPr>
    </w:p>
    <w:p w14:paraId="2C1A1428" w14:textId="77777777" w:rsidR="00E50EE5" w:rsidRPr="00DC52CC" w:rsidRDefault="00E50EE5" w:rsidP="00E50EE5">
      <w:pPr>
        <w:pStyle w:val="FigureCaption"/>
        <w:rPr>
          <w:sz w:val="20"/>
          <w:szCs w:val="20"/>
        </w:rPr>
      </w:pPr>
      <w:r w:rsidRPr="00DC52CC">
        <w:rPr>
          <w:sz w:val="20"/>
          <w:szCs w:val="20"/>
        </w:rPr>
        <w:t>def log_error(e):</w:t>
      </w:r>
    </w:p>
    <w:p w14:paraId="7F840C8F" w14:textId="77777777" w:rsidR="00E50EE5" w:rsidRPr="00DC52CC" w:rsidRDefault="00E50EE5" w:rsidP="00E50EE5">
      <w:pPr>
        <w:pStyle w:val="FigureCaption"/>
        <w:rPr>
          <w:sz w:val="20"/>
          <w:szCs w:val="20"/>
        </w:rPr>
      </w:pPr>
      <w:r w:rsidRPr="00DC52CC">
        <w:rPr>
          <w:sz w:val="20"/>
          <w:szCs w:val="20"/>
        </w:rPr>
        <w:t xml:space="preserve">    """</w:t>
      </w:r>
    </w:p>
    <w:p w14:paraId="07E2B57A" w14:textId="77777777" w:rsidR="00E50EE5" w:rsidRPr="00DC52CC" w:rsidRDefault="00E50EE5" w:rsidP="00E50EE5">
      <w:pPr>
        <w:pStyle w:val="FigureCaption"/>
        <w:rPr>
          <w:sz w:val="20"/>
          <w:szCs w:val="20"/>
        </w:rPr>
      </w:pPr>
      <w:r w:rsidRPr="00DC52CC">
        <w:rPr>
          <w:sz w:val="20"/>
          <w:szCs w:val="20"/>
        </w:rPr>
        <w:t xml:space="preserve">    It is always a good idea to log errors. </w:t>
      </w:r>
    </w:p>
    <w:p w14:paraId="1F58AF9C" w14:textId="77777777" w:rsidR="00E50EE5" w:rsidRPr="00DC52CC" w:rsidRDefault="00E50EE5" w:rsidP="00E50EE5">
      <w:pPr>
        <w:pStyle w:val="FigureCaption"/>
        <w:rPr>
          <w:sz w:val="20"/>
          <w:szCs w:val="20"/>
        </w:rPr>
      </w:pPr>
      <w:r w:rsidRPr="00DC52CC">
        <w:rPr>
          <w:sz w:val="20"/>
          <w:szCs w:val="20"/>
        </w:rPr>
        <w:t xml:space="preserve">    This function just prints them, but you can</w:t>
      </w:r>
    </w:p>
    <w:p w14:paraId="2855C68B" w14:textId="77777777" w:rsidR="00E50EE5" w:rsidRPr="00DC52CC" w:rsidRDefault="00E50EE5" w:rsidP="00E50EE5">
      <w:pPr>
        <w:pStyle w:val="FigureCaption"/>
        <w:rPr>
          <w:sz w:val="20"/>
          <w:szCs w:val="20"/>
        </w:rPr>
      </w:pPr>
      <w:r w:rsidRPr="00DC52CC">
        <w:rPr>
          <w:sz w:val="20"/>
          <w:szCs w:val="20"/>
        </w:rPr>
        <w:t xml:space="preserve">    make it do anything.</w:t>
      </w:r>
    </w:p>
    <w:p w14:paraId="7DAE9849" w14:textId="77777777" w:rsidR="00E50EE5" w:rsidRPr="00DC52CC" w:rsidRDefault="00E50EE5" w:rsidP="00E50EE5">
      <w:pPr>
        <w:pStyle w:val="FigureCaption"/>
        <w:rPr>
          <w:sz w:val="20"/>
          <w:szCs w:val="20"/>
        </w:rPr>
      </w:pPr>
      <w:r w:rsidRPr="00DC52CC">
        <w:rPr>
          <w:sz w:val="20"/>
          <w:szCs w:val="20"/>
        </w:rPr>
        <w:t xml:space="preserve">    """</w:t>
      </w:r>
    </w:p>
    <w:p w14:paraId="2E1527E6" w14:textId="77777777" w:rsidR="00E50EE5" w:rsidRPr="00DC52CC" w:rsidRDefault="00E50EE5" w:rsidP="00E50EE5">
      <w:pPr>
        <w:pStyle w:val="FigureCaption"/>
        <w:rPr>
          <w:sz w:val="20"/>
          <w:szCs w:val="20"/>
        </w:rPr>
      </w:pPr>
      <w:r w:rsidRPr="00DC52CC">
        <w:rPr>
          <w:sz w:val="20"/>
          <w:szCs w:val="20"/>
        </w:rPr>
        <w:t xml:space="preserve">    print(e)</w:t>
      </w:r>
    </w:p>
    <w:p w14:paraId="7CA8744C" w14:textId="77777777" w:rsidR="00E50EE5" w:rsidRPr="00DC52CC" w:rsidRDefault="00E50EE5" w:rsidP="00E50EE5">
      <w:pPr>
        <w:pStyle w:val="FigureCaption"/>
        <w:rPr>
          <w:sz w:val="20"/>
          <w:szCs w:val="20"/>
        </w:rPr>
      </w:pPr>
    </w:p>
    <w:p w14:paraId="65828E54" w14:textId="77777777" w:rsidR="00E50EE5" w:rsidRPr="00DC52CC" w:rsidRDefault="00E50EE5" w:rsidP="00E50EE5">
      <w:pPr>
        <w:pStyle w:val="FigureCaption"/>
        <w:rPr>
          <w:sz w:val="20"/>
          <w:szCs w:val="20"/>
        </w:rPr>
      </w:pPr>
    </w:p>
    <w:p w14:paraId="5C9B1D22" w14:textId="77777777" w:rsidR="00E50EE5" w:rsidRPr="00DC52CC" w:rsidRDefault="00E50EE5" w:rsidP="00E50EE5">
      <w:pPr>
        <w:pStyle w:val="FigureCaption"/>
        <w:rPr>
          <w:sz w:val="20"/>
          <w:szCs w:val="20"/>
        </w:rPr>
      </w:pPr>
      <w:r w:rsidRPr="00DC52CC">
        <w:rPr>
          <w:sz w:val="20"/>
          <w:szCs w:val="20"/>
        </w:rPr>
        <w:t>raw_html = simple_get('https://en.wikipedia.org/wiki/List_of_natural_disasters_in_the_United_States')</w:t>
      </w:r>
    </w:p>
    <w:p w14:paraId="45B97B6A" w14:textId="77777777" w:rsidR="00E50EE5" w:rsidRPr="00DC52CC" w:rsidRDefault="00E50EE5" w:rsidP="00E50EE5">
      <w:pPr>
        <w:pStyle w:val="FigureCaption"/>
        <w:rPr>
          <w:sz w:val="20"/>
          <w:szCs w:val="20"/>
        </w:rPr>
      </w:pPr>
      <w:r w:rsidRPr="00DC52CC">
        <w:rPr>
          <w:sz w:val="20"/>
          <w:szCs w:val="20"/>
        </w:rPr>
        <w:t>len(raw_html)</w:t>
      </w:r>
    </w:p>
    <w:p w14:paraId="77C07815" w14:textId="77777777" w:rsidR="00E50EE5" w:rsidRPr="00DC52CC" w:rsidRDefault="00E50EE5" w:rsidP="00E50EE5">
      <w:pPr>
        <w:pStyle w:val="FigureCaption"/>
        <w:rPr>
          <w:sz w:val="20"/>
          <w:szCs w:val="20"/>
        </w:rPr>
      </w:pPr>
    </w:p>
    <w:p w14:paraId="2DCBB105" w14:textId="77777777" w:rsidR="00E50EE5" w:rsidRPr="00DC52CC" w:rsidRDefault="00E50EE5" w:rsidP="00E50EE5">
      <w:pPr>
        <w:pStyle w:val="FigureCaption"/>
        <w:rPr>
          <w:sz w:val="20"/>
          <w:szCs w:val="20"/>
        </w:rPr>
      </w:pPr>
    </w:p>
    <w:p w14:paraId="7A52DC2A" w14:textId="77777777" w:rsidR="00E50EE5" w:rsidRPr="00DC52CC" w:rsidRDefault="00E50EE5" w:rsidP="00E50EE5">
      <w:pPr>
        <w:pStyle w:val="FigureCaption"/>
        <w:rPr>
          <w:sz w:val="20"/>
          <w:szCs w:val="20"/>
        </w:rPr>
      </w:pPr>
    </w:p>
    <w:p w14:paraId="57D51ECF" w14:textId="77777777" w:rsidR="00E50EE5" w:rsidRPr="00DC52CC" w:rsidRDefault="00E50EE5" w:rsidP="00E50EE5">
      <w:pPr>
        <w:pStyle w:val="FigureCaption"/>
        <w:rPr>
          <w:sz w:val="20"/>
          <w:szCs w:val="20"/>
        </w:rPr>
      </w:pPr>
    </w:p>
    <w:p w14:paraId="260BC63D" w14:textId="77777777" w:rsidR="00E50EE5" w:rsidRPr="00DC52CC" w:rsidRDefault="00E50EE5" w:rsidP="00E50EE5">
      <w:pPr>
        <w:pStyle w:val="FigureCaption"/>
        <w:rPr>
          <w:sz w:val="20"/>
          <w:szCs w:val="20"/>
        </w:rPr>
      </w:pPr>
      <w:r w:rsidRPr="00DC52CC">
        <w:rPr>
          <w:sz w:val="20"/>
          <w:szCs w:val="20"/>
        </w:rPr>
        <w:t>no_html = simple_get('https://en.wikipedia.org/wiki/List_of_natural_disasters_in_the_United_States')</w:t>
      </w:r>
    </w:p>
    <w:p w14:paraId="2CC0E03D" w14:textId="77777777" w:rsidR="00E50EE5" w:rsidRPr="00DC52CC" w:rsidRDefault="00E50EE5" w:rsidP="00E50EE5">
      <w:pPr>
        <w:pStyle w:val="FigureCaption"/>
        <w:rPr>
          <w:sz w:val="20"/>
          <w:szCs w:val="20"/>
        </w:rPr>
      </w:pPr>
      <w:r w:rsidRPr="00DC52CC">
        <w:rPr>
          <w:sz w:val="20"/>
          <w:szCs w:val="20"/>
        </w:rPr>
        <w:t xml:space="preserve">no_html is None </w:t>
      </w:r>
    </w:p>
    <w:p w14:paraId="7E6741F9" w14:textId="77777777" w:rsidR="00E50EE5" w:rsidRPr="00DC52CC" w:rsidRDefault="00E50EE5" w:rsidP="00E50EE5">
      <w:pPr>
        <w:pStyle w:val="FigureCaption"/>
        <w:rPr>
          <w:sz w:val="20"/>
          <w:szCs w:val="20"/>
        </w:rPr>
      </w:pPr>
      <w:r w:rsidRPr="00DC52CC">
        <w:rPr>
          <w:sz w:val="20"/>
          <w:szCs w:val="20"/>
        </w:rPr>
        <w:t>True</w:t>
      </w:r>
    </w:p>
    <w:p w14:paraId="5A5AE80A" w14:textId="77777777" w:rsidR="00E50EE5" w:rsidRPr="00DC52CC" w:rsidRDefault="00E50EE5" w:rsidP="00E50EE5">
      <w:pPr>
        <w:pStyle w:val="FigureCaption"/>
        <w:rPr>
          <w:sz w:val="20"/>
          <w:szCs w:val="20"/>
        </w:rPr>
      </w:pPr>
    </w:p>
    <w:p w14:paraId="6C84A7C3" w14:textId="77777777" w:rsidR="00E50EE5" w:rsidRPr="00DC52CC" w:rsidRDefault="00E50EE5" w:rsidP="00E50EE5">
      <w:pPr>
        <w:pStyle w:val="FigureCaption"/>
        <w:rPr>
          <w:sz w:val="20"/>
          <w:szCs w:val="20"/>
        </w:rPr>
      </w:pPr>
    </w:p>
    <w:p w14:paraId="3824E5C4" w14:textId="77777777" w:rsidR="00E50EE5" w:rsidRPr="00DC52CC" w:rsidRDefault="00E50EE5" w:rsidP="00E50EE5">
      <w:pPr>
        <w:pStyle w:val="FigureCaption"/>
        <w:rPr>
          <w:sz w:val="20"/>
          <w:szCs w:val="20"/>
        </w:rPr>
      </w:pPr>
    </w:p>
    <w:p w14:paraId="7A8F68D7" w14:textId="77777777" w:rsidR="00E50EE5" w:rsidRPr="00DC52CC" w:rsidRDefault="00E50EE5" w:rsidP="00E50EE5">
      <w:pPr>
        <w:pStyle w:val="FigureCaption"/>
        <w:rPr>
          <w:sz w:val="20"/>
          <w:szCs w:val="20"/>
        </w:rPr>
      </w:pPr>
      <w:r w:rsidRPr="00DC52CC">
        <w:rPr>
          <w:sz w:val="20"/>
          <w:szCs w:val="20"/>
        </w:rPr>
        <w:t>from bs4 import BeautifulSoup</w:t>
      </w:r>
    </w:p>
    <w:p w14:paraId="6AB5FBBC" w14:textId="77777777" w:rsidR="00E50EE5" w:rsidRPr="00DC52CC" w:rsidRDefault="00E50EE5" w:rsidP="00E50EE5">
      <w:pPr>
        <w:pStyle w:val="FigureCaption"/>
        <w:rPr>
          <w:sz w:val="20"/>
          <w:szCs w:val="20"/>
        </w:rPr>
      </w:pPr>
      <w:r w:rsidRPr="00DC52CC">
        <w:rPr>
          <w:sz w:val="20"/>
          <w:szCs w:val="20"/>
        </w:rPr>
        <w:t>raw_html = open('contrived.html'</w:t>
      </w:r>
      <w:proofErr w:type="gramStart"/>
      <w:r w:rsidRPr="00DC52CC">
        <w:rPr>
          <w:sz w:val="20"/>
          <w:szCs w:val="20"/>
        </w:rPr>
        <w:t>).read</w:t>
      </w:r>
      <w:proofErr w:type="gramEnd"/>
      <w:r w:rsidRPr="00DC52CC">
        <w:rPr>
          <w:sz w:val="20"/>
          <w:szCs w:val="20"/>
        </w:rPr>
        <w:t>()</w:t>
      </w:r>
    </w:p>
    <w:p w14:paraId="62875068" w14:textId="77777777" w:rsidR="00E50EE5" w:rsidRPr="00DC52CC" w:rsidRDefault="00E50EE5" w:rsidP="00E50EE5">
      <w:pPr>
        <w:pStyle w:val="FigureCaption"/>
        <w:rPr>
          <w:sz w:val="20"/>
          <w:szCs w:val="20"/>
        </w:rPr>
      </w:pPr>
      <w:r w:rsidRPr="00DC52CC">
        <w:rPr>
          <w:sz w:val="20"/>
          <w:szCs w:val="20"/>
        </w:rPr>
        <w:t xml:space="preserve">html = </w:t>
      </w:r>
      <w:proofErr w:type="gramStart"/>
      <w:r w:rsidRPr="00DC52CC">
        <w:rPr>
          <w:sz w:val="20"/>
          <w:szCs w:val="20"/>
        </w:rPr>
        <w:t>BeautifulSoup(</w:t>
      </w:r>
      <w:proofErr w:type="gramEnd"/>
      <w:r w:rsidRPr="00DC52CC">
        <w:rPr>
          <w:sz w:val="20"/>
          <w:szCs w:val="20"/>
        </w:rPr>
        <w:t>raw_html, 'html.parser')</w:t>
      </w:r>
    </w:p>
    <w:p w14:paraId="7C24A24F" w14:textId="77777777" w:rsidR="00E50EE5" w:rsidRPr="00DC52CC" w:rsidRDefault="00E50EE5" w:rsidP="00E50EE5">
      <w:pPr>
        <w:pStyle w:val="FigureCaption"/>
        <w:rPr>
          <w:sz w:val="20"/>
          <w:szCs w:val="20"/>
        </w:rPr>
      </w:pPr>
    </w:p>
    <w:p w14:paraId="2473AC8F" w14:textId="77777777" w:rsidR="00E50EE5" w:rsidRPr="00DC52CC" w:rsidRDefault="00E50EE5" w:rsidP="00E50EE5">
      <w:pPr>
        <w:pStyle w:val="FigureCaption"/>
        <w:rPr>
          <w:sz w:val="20"/>
          <w:szCs w:val="20"/>
        </w:rPr>
      </w:pPr>
      <w:r w:rsidRPr="00DC52CC">
        <w:rPr>
          <w:sz w:val="20"/>
          <w:szCs w:val="20"/>
        </w:rPr>
        <w:t xml:space="preserve">for tr in </w:t>
      </w:r>
      <w:proofErr w:type="gramStart"/>
      <w:r w:rsidRPr="00DC52CC">
        <w:rPr>
          <w:sz w:val="20"/>
          <w:szCs w:val="20"/>
        </w:rPr>
        <w:t>html.select</w:t>
      </w:r>
      <w:proofErr w:type="gramEnd"/>
      <w:r w:rsidRPr="00DC52CC">
        <w:rPr>
          <w:sz w:val="20"/>
          <w:szCs w:val="20"/>
        </w:rPr>
        <w:t>('tr'):</w:t>
      </w:r>
    </w:p>
    <w:p w14:paraId="04AFA72B" w14:textId="77777777" w:rsidR="00E50EE5" w:rsidRPr="00DC52CC" w:rsidRDefault="00E50EE5" w:rsidP="00E50EE5">
      <w:pPr>
        <w:pStyle w:val="FigureCaption"/>
        <w:rPr>
          <w:sz w:val="20"/>
          <w:szCs w:val="20"/>
        </w:rPr>
      </w:pPr>
      <w:r w:rsidRPr="00DC52CC">
        <w:rPr>
          <w:sz w:val="20"/>
          <w:szCs w:val="20"/>
        </w:rPr>
        <w:t xml:space="preserve">     if tr['a'] == 'disaster':</w:t>
      </w:r>
    </w:p>
    <w:p w14:paraId="61ACDF75" w14:textId="77777777" w:rsidR="00E50EE5" w:rsidRPr="00DC52CC" w:rsidRDefault="00E50EE5" w:rsidP="00E50EE5">
      <w:pPr>
        <w:pStyle w:val="FigureCaption"/>
        <w:rPr>
          <w:sz w:val="20"/>
          <w:szCs w:val="20"/>
        </w:rPr>
      </w:pPr>
      <w:r w:rsidRPr="00DC52CC">
        <w:rPr>
          <w:sz w:val="20"/>
          <w:szCs w:val="20"/>
        </w:rPr>
        <w:t xml:space="preserve">         print(tr.text)</w:t>
      </w:r>
    </w:p>
    <w:p w14:paraId="4005663E" w14:textId="77777777" w:rsidR="00E50EE5" w:rsidRPr="00DC52CC" w:rsidRDefault="00E50EE5" w:rsidP="00E50EE5">
      <w:pPr>
        <w:pStyle w:val="FigureCaption"/>
        <w:rPr>
          <w:sz w:val="20"/>
          <w:szCs w:val="20"/>
        </w:rPr>
      </w:pPr>
    </w:p>
    <w:p w14:paraId="2A303117" w14:textId="77777777" w:rsidR="00E50EE5" w:rsidRPr="00DC52CC" w:rsidRDefault="00E50EE5" w:rsidP="00E50EE5">
      <w:pPr>
        <w:pStyle w:val="FigureCaption"/>
        <w:rPr>
          <w:sz w:val="20"/>
          <w:szCs w:val="20"/>
        </w:rPr>
      </w:pPr>
    </w:p>
    <w:p w14:paraId="15D80DA9" w14:textId="77777777" w:rsidR="00E50EE5" w:rsidRPr="00DC52CC" w:rsidRDefault="00E50EE5" w:rsidP="00E50EE5">
      <w:pPr>
        <w:pStyle w:val="FigureCaption"/>
        <w:rPr>
          <w:sz w:val="20"/>
          <w:szCs w:val="20"/>
        </w:rPr>
      </w:pPr>
      <w:r w:rsidRPr="00DC52CC">
        <w:rPr>
          <w:sz w:val="20"/>
          <w:szCs w:val="20"/>
        </w:rPr>
        <w:t>raw_html = simple_get('https://en.wikipedia.org/wiki/List_of_natural_disasters_in_the_United_States')</w:t>
      </w:r>
    </w:p>
    <w:p w14:paraId="1C90B8C1" w14:textId="77777777" w:rsidR="00E50EE5" w:rsidRPr="00DC52CC" w:rsidRDefault="00E50EE5" w:rsidP="00E50EE5">
      <w:pPr>
        <w:pStyle w:val="FigureCaption"/>
        <w:rPr>
          <w:sz w:val="20"/>
          <w:szCs w:val="20"/>
        </w:rPr>
      </w:pPr>
      <w:r w:rsidRPr="00DC52CC">
        <w:rPr>
          <w:sz w:val="20"/>
          <w:szCs w:val="20"/>
        </w:rPr>
        <w:t xml:space="preserve">html = </w:t>
      </w:r>
      <w:proofErr w:type="gramStart"/>
      <w:r w:rsidRPr="00DC52CC">
        <w:rPr>
          <w:sz w:val="20"/>
          <w:szCs w:val="20"/>
        </w:rPr>
        <w:t>BeautifulSoup(</w:t>
      </w:r>
      <w:proofErr w:type="gramEnd"/>
      <w:r w:rsidRPr="00DC52CC">
        <w:rPr>
          <w:sz w:val="20"/>
          <w:szCs w:val="20"/>
        </w:rPr>
        <w:t>raw_html, 'html.parser')</w:t>
      </w:r>
    </w:p>
    <w:p w14:paraId="770C8BF7" w14:textId="77777777" w:rsidR="00E50EE5" w:rsidRPr="00DC52CC" w:rsidRDefault="00E50EE5" w:rsidP="00E50EE5">
      <w:pPr>
        <w:pStyle w:val="FigureCaption"/>
        <w:rPr>
          <w:sz w:val="20"/>
          <w:szCs w:val="20"/>
        </w:rPr>
      </w:pPr>
      <w:r w:rsidRPr="00DC52CC">
        <w:rPr>
          <w:sz w:val="20"/>
          <w:szCs w:val="20"/>
        </w:rPr>
        <w:t>for i, tr in enumerate(</w:t>
      </w:r>
      <w:proofErr w:type="gramStart"/>
      <w:r w:rsidRPr="00DC52CC">
        <w:rPr>
          <w:sz w:val="20"/>
          <w:szCs w:val="20"/>
        </w:rPr>
        <w:t>html.select</w:t>
      </w:r>
      <w:proofErr w:type="gramEnd"/>
      <w:r w:rsidRPr="00DC52CC">
        <w:rPr>
          <w:sz w:val="20"/>
          <w:szCs w:val="20"/>
        </w:rPr>
        <w:t>('tr')):</w:t>
      </w:r>
    </w:p>
    <w:p w14:paraId="37628A5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i, tr.text)</w:t>
      </w:r>
    </w:p>
    <w:p w14:paraId="5A626FD7" w14:textId="77777777" w:rsidR="00E50EE5" w:rsidRPr="00DC52CC" w:rsidRDefault="00E50EE5" w:rsidP="00E50EE5">
      <w:pPr>
        <w:pStyle w:val="FigureCaption"/>
        <w:rPr>
          <w:sz w:val="20"/>
          <w:szCs w:val="20"/>
        </w:rPr>
      </w:pPr>
    </w:p>
    <w:p w14:paraId="0D698072" w14:textId="77777777" w:rsidR="00E50EE5" w:rsidRPr="00DC52CC" w:rsidRDefault="00E50EE5" w:rsidP="00E50EE5">
      <w:pPr>
        <w:pStyle w:val="FigureCaption"/>
        <w:rPr>
          <w:sz w:val="20"/>
          <w:szCs w:val="20"/>
        </w:rPr>
      </w:pPr>
    </w:p>
    <w:p w14:paraId="23715A20" w14:textId="77777777" w:rsidR="00E50EE5" w:rsidRPr="00DC52CC" w:rsidRDefault="00E50EE5" w:rsidP="00E50EE5">
      <w:pPr>
        <w:pStyle w:val="FigureCaption"/>
        <w:rPr>
          <w:sz w:val="20"/>
          <w:szCs w:val="20"/>
        </w:rPr>
      </w:pPr>
      <w:r w:rsidRPr="00DC52CC">
        <w:rPr>
          <w:sz w:val="20"/>
          <w:szCs w:val="20"/>
        </w:rPr>
        <w:t>def get_</w:t>
      </w:r>
      <w:proofErr w:type="gramStart"/>
      <w:r w:rsidRPr="00DC52CC">
        <w:rPr>
          <w:sz w:val="20"/>
          <w:szCs w:val="20"/>
        </w:rPr>
        <w:t>names(</w:t>
      </w:r>
      <w:proofErr w:type="gramEnd"/>
      <w:r w:rsidRPr="00DC52CC">
        <w:rPr>
          <w:sz w:val="20"/>
          <w:szCs w:val="20"/>
        </w:rPr>
        <w:t>):</w:t>
      </w:r>
    </w:p>
    <w:p w14:paraId="4E9B46C1" w14:textId="77777777" w:rsidR="00E50EE5" w:rsidRPr="00DC52CC" w:rsidRDefault="00E50EE5" w:rsidP="00E50EE5">
      <w:pPr>
        <w:pStyle w:val="FigureCaption"/>
        <w:rPr>
          <w:sz w:val="20"/>
          <w:szCs w:val="20"/>
        </w:rPr>
      </w:pPr>
      <w:r w:rsidRPr="00DC52CC">
        <w:rPr>
          <w:sz w:val="20"/>
          <w:szCs w:val="20"/>
        </w:rPr>
        <w:t xml:space="preserve">    """</w:t>
      </w:r>
    </w:p>
    <w:p w14:paraId="35F63EBE" w14:textId="77777777" w:rsidR="00E50EE5" w:rsidRPr="00DC52CC" w:rsidRDefault="00E50EE5" w:rsidP="00E50EE5">
      <w:pPr>
        <w:pStyle w:val="FigureCaption"/>
        <w:rPr>
          <w:sz w:val="20"/>
          <w:szCs w:val="20"/>
        </w:rPr>
      </w:pPr>
      <w:r w:rsidRPr="00DC52CC">
        <w:rPr>
          <w:sz w:val="20"/>
          <w:szCs w:val="20"/>
        </w:rPr>
        <w:t xml:space="preserve">    Downloads the page where the list of disasters is found</w:t>
      </w:r>
    </w:p>
    <w:p w14:paraId="42D1D6B1" w14:textId="77777777" w:rsidR="00E50EE5" w:rsidRPr="00DC52CC" w:rsidRDefault="00E50EE5" w:rsidP="00E50EE5">
      <w:pPr>
        <w:pStyle w:val="FigureCaption"/>
        <w:rPr>
          <w:sz w:val="20"/>
          <w:szCs w:val="20"/>
        </w:rPr>
      </w:pPr>
      <w:r w:rsidRPr="00DC52CC">
        <w:rPr>
          <w:sz w:val="20"/>
          <w:szCs w:val="20"/>
        </w:rPr>
        <w:t xml:space="preserve">    and returns a list of strings, one per disaster</w:t>
      </w:r>
    </w:p>
    <w:p w14:paraId="07260BB6" w14:textId="77777777" w:rsidR="00E50EE5" w:rsidRPr="00DC52CC" w:rsidRDefault="00E50EE5" w:rsidP="00E50EE5">
      <w:pPr>
        <w:pStyle w:val="FigureCaption"/>
        <w:rPr>
          <w:sz w:val="20"/>
          <w:szCs w:val="20"/>
        </w:rPr>
      </w:pPr>
      <w:r w:rsidRPr="00DC52CC">
        <w:rPr>
          <w:sz w:val="20"/>
          <w:szCs w:val="20"/>
        </w:rPr>
        <w:t xml:space="preserve">    """</w:t>
      </w:r>
    </w:p>
    <w:p w14:paraId="599BFC90" w14:textId="77777777" w:rsidR="00E50EE5" w:rsidRPr="00DC52CC" w:rsidRDefault="00E50EE5" w:rsidP="00E50EE5">
      <w:pPr>
        <w:pStyle w:val="FigureCaption"/>
        <w:rPr>
          <w:sz w:val="20"/>
          <w:szCs w:val="20"/>
        </w:rPr>
      </w:pPr>
      <w:r w:rsidRPr="00DC52CC">
        <w:rPr>
          <w:sz w:val="20"/>
          <w:szCs w:val="20"/>
        </w:rPr>
        <w:t xml:space="preserve">    url = 'https://en.wikipedia.org/wiki/List_of_natural_disasters_in_the_United_States'</w:t>
      </w:r>
    </w:p>
    <w:p w14:paraId="50350A09" w14:textId="77777777" w:rsidR="00E50EE5" w:rsidRPr="00DC52CC" w:rsidRDefault="00E50EE5" w:rsidP="00E50EE5">
      <w:pPr>
        <w:pStyle w:val="FigureCaption"/>
        <w:rPr>
          <w:sz w:val="20"/>
          <w:szCs w:val="20"/>
        </w:rPr>
      </w:pPr>
      <w:r w:rsidRPr="00DC52CC">
        <w:rPr>
          <w:sz w:val="20"/>
          <w:szCs w:val="20"/>
        </w:rPr>
        <w:t xml:space="preserve">    response = simple_get(url)</w:t>
      </w:r>
    </w:p>
    <w:p w14:paraId="1DCEE06D" w14:textId="77777777" w:rsidR="00E50EE5" w:rsidRPr="00DC52CC" w:rsidRDefault="00E50EE5" w:rsidP="00E50EE5">
      <w:pPr>
        <w:pStyle w:val="FigureCaption"/>
        <w:rPr>
          <w:sz w:val="20"/>
          <w:szCs w:val="20"/>
        </w:rPr>
      </w:pPr>
    </w:p>
    <w:p w14:paraId="24847151" w14:textId="77777777" w:rsidR="00E50EE5" w:rsidRPr="00DC52CC" w:rsidRDefault="00E50EE5" w:rsidP="00E50EE5">
      <w:pPr>
        <w:pStyle w:val="FigureCaption"/>
        <w:rPr>
          <w:sz w:val="20"/>
          <w:szCs w:val="20"/>
        </w:rPr>
      </w:pPr>
      <w:r w:rsidRPr="00DC52CC">
        <w:rPr>
          <w:sz w:val="20"/>
          <w:szCs w:val="20"/>
        </w:rPr>
        <w:t xml:space="preserve">    if response is not None:</w:t>
      </w:r>
    </w:p>
    <w:p w14:paraId="07FC015A" w14:textId="77777777" w:rsidR="00E50EE5" w:rsidRPr="00DC52CC" w:rsidRDefault="00E50EE5" w:rsidP="00E50EE5">
      <w:pPr>
        <w:pStyle w:val="FigureCaption"/>
        <w:rPr>
          <w:sz w:val="20"/>
          <w:szCs w:val="20"/>
        </w:rPr>
      </w:pPr>
      <w:r w:rsidRPr="00DC52CC">
        <w:rPr>
          <w:sz w:val="20"/>
          <w:szCs w:val="20"/>
        </w:rPr>
        <w:t xml:space="preserve">        html = </w:t>
      </w:r>
      <w:proofErr w:type="gramStart"/>
      <w:r w:rsidRPr="00DC52CC">
        <w:rPr>
          <w:sz w:val="20"/>
          <w:szCs w:val="20"/>
        </w:rPr>
        <w:t>BeautifulSoup(</w:t>
      </w:r>
      <w:proofErr w:type="gramEnd"/>
      <w:r w:rsidRPr="00DC52CC">
        <w:rPr>
          <w:sz w:val="20"/>
          <w:szCs w:val="20"/>
        </w:rPr>
        <w:t>response, 'html.parser')</w:t>
      </w:r>
    </w:p>
    <w:p w14:paraId="69CC93C3" w14:textId="77777777" w:rsidR="00E50EE5" w:rsidRPr="00DC52CC" w:rsidRDefault="00E50EE5" w:rsidP="00E50EE5">
      <w:pPr>
        <w:pStyle w:val="FigureCaption"/>
        <w:rPr>
          <w:sz w:val="20"/>
          <w:szCs w:val="20"/>
        </w:rPr>
      </w:pPr>
      <w:r w:rsidRPr="00DC52CC">
        <w:rPr>
          <w:sz w:val="20"/>
          <w:szCs w:val="20"/>
        </w:rPr>
        <w:t xml:space="preserve">        names = </w:t>
      </w:r>
      <w:proofErr w:type="gramStart"/>
      <w:r w:rsidRPr="00DC52CC">
        <w:rPr>
          <w:sz w:val="20"/>
          <w:szCs w:val="20"/>
        </w:rPr>
        <w:t>set(</w:t>
      </w:r>
      <w:proofErr w:type="gramEnd"/>
      <w:r w:rsidRPr="00DC52CC">
        <w:rPr>
          <w:sz w:val="20"/>
          <w:szCs w:val="20"/>
        </w:rPr>
        <w:t>)</w:t>
      </w:r>
    </w:p>
    <w:p w14:paraId="684D9746" w14:textId="77777777" w:rsidR="00E50EE5" w:rsidRPr="00DC52CC" w:rsidRDefault="00E50EE5" w:rsidP="00E50EE5">
      <w:pPr>
        <w:pStyle w:val="FigureCaption"/>
        <w:rPr>
          <w:sz w:val="20"/>
          <w:szCs w:val="20"/>
        </w:rPr>
      </w:pPr>
      <w:r w:rsidRPr="00DC52CC">
        <w:rPr>
          <w:sz w:val="20"/>
          <w:szCs w:val="20"/>
        </w:rPr>
        <w:t xml:space="preserve">        for tr in </w:t>
      </w:r>
      <w:proofErr w:type="gramStart"/>
      <w:r w:rsidRPr="00DC52CC">
        <w:rPr>
          <w:sz w:val="20"/>
          <w:szCs w:val="20"/>
        </w:rPr>
        <w:t>html.select</w:t>
      </w:r>
      <w:proofErr w:type="gramEnd"/>
      <w:r w:rsidRPr="00DC52CC">
        <w:rPr>
          <w:sz w:val="20"/>
          <w:szCs w:val="20"/>
        </w:rPr>
        <w:t>('tr'):</w:t>
      </w:r>
    </w:p>
    <w:p w14:paraId="03B146CE" w14:textId="77777777" w:rsidR="00E50EE5" w:rsidRPr="00DC52CC" w:rsidRDefault="00E50EE5" w:rsidP="00E50EE5">
      <w:pPr>
        <w:pStyle w:val="FigureCaption"/>
        <w:rPr>
          <w:sz w:val="20"/>
          <w:szCs w:val="20"/>
        </w:rPr>
      </w:pPr>
      <w:r w:rsidRPr="00DC52CC">
        <w:rPr>
          <w:sz w:val="20"/>
          <w:szCs w:val="20"/>
        </w:rPr>
        <w:t xml:space="preserve">            for name in tr.</w:t>
      </w:r>
      <w:proofErr w:type="gramStart"/>
      <w:r w:rsidRPr="00DC52CC">
        <w:rPr>
          <w:sz w:val="20"/>
          <w:szCs w:val="20"/>
        </w:rPr>
        <w:t>text.split</w:t>
      </w:r>
      <w:proofErr w:type="gramEnd"/>
      <w:r w:rsidRPr="00DC52CC">
        <w:rPr>
          <w:sz w:val="20"/>
          <w:szCs w:val="20"/>
        </w:rPr>
        <w:t>('\n'):</w:t>
      </w:r>
    </w:p>
    <w:p w14:paraId="42F5EF4E" w14:textId="77777777" w:rsidR="00E50EE5" w:rsidRPr="00DC52CC" w:rsidRDefault="00E50EE5" w:rsidP="00E50EE5">
      <w:pPr>
        <w:pStyle w:val="FigureCaption"/>
        <w:rPr>
          <w:sz w:val="20"/>
          <w:szCs w:val="20"/>
        </w:rPr>
      </w:pPr>
      <w:r w:rsidRPr="00DC52CC">
        <w:rPr>
          <w:sz w:val="20"/>
          <w:szCs w:val="20"/>
        </w:rPr>
        <w:t xml:space="preserve">                if len(name) &gt; 0:</w:t>
      </w:r>
    </w:p>
    <w:p w14:paraId="6FEA4C17" w14:textId="77777777" w:rsidR="00E50EE5" w:rsidRPr="00DC52CC" w:rsidRDefault="00E50EE5" w:rsidP="00E50EE5">
      <w:pPr>
        <w:pStyle w:val="FigureCaption"/>
        <w:rPr>
          <w:sz w:val="20"/>
          <w:szCs w:val="20"/>
        </w:rPr>
      </w:pPr>
      <w:r w:rsidRPr="00DC52CC">
        <w:rPr>
          <w:sz w:val="20"/>
          <w:szCs w:val="20"/>
        </w:rPr>
        <w:t xml:space="preserve">                    names.add(</w:t>
      </w:r>
      <w:proofErr w:type="gramStart"/>
      <w:r w:rsidRPr="00DC52CC">
        <w:rPr>
          <w:sz w:val="20"/>
          <w:szCs w:val="20"/>
        </w:rPr>
        <w:t>name.strip</w:t>
      </w:r>
      <w:proofErr w:type="gramEnd"/>
      <w:r w:rsidRPr="00DC52CC">
        <w:rPr>
          <w:sz w:val="20"/>
          <w:szCs w:val="20"/>
        </w:rPr>
        <w:t>())</w:t>
      </w:r>
    </w:p>
    <w:p w14:paraId="0A75F682" w14:textId="77777777" w:rsidR="00E50EE5" w:rsidRPr="00DC52CC" w:rsidRDefault="00E50EE5" w:rsidP="00E50EE5">
      <w:pPr>
        <w:pStyle w:val="FigureCaption"/>
        <w:rPr>
          <w:sz w:val="20"/>
          <w:szCs w:val="20"/>
        </w:rPr>
      </w:pPr>
      <w:r w:rsidRPr="00DC52CC">
        <w:rPr>
          <w:sz w:val="20"/>
          <w:szCs w:val="20"/>
        </w:rPr>
        <w:t xml:space="preserve">        return list(names)</w:t>
      </w:r>
    </w:p>
    <w:p w14:paraId="6A7E9F48" w14:textId="77777777" w:rsidR="00E50EE5" w:rsidRPr="00DC52CC" w:rsidRDefault="00E50EE5" w:rsidP="00E50EE5">
      <w:pPr>
        <w:pStyle w:val="FigureCaption"/>
        <w:rPr>
          <w:sz w:val="20"/>
          <w:szCs w:val="20"/>
        </w:rPr>
      </w:pPr>
      <w:r w:rsidRPr="00DC52CC">
        <w:rPr>
          <w:sz w:val="20"/>
          <w:szCs w:val="20"/>
        </w:rPr>
        <w:t xml:space="preserve">    raise </w:t>
      </w:r>
      <w:proofErr w:type="gramStart"/>
      <w:r w:rsidRPr="00DC52CC">
        <w:rPr>
          <w:sz w:val="20"/>
          <w:szCs w:val="20"/>
        </w:rPr>
        <w:t>Exception(</w:t>
      </w:r>
      <w:proofErr w:type="gramEnd"/>
      <w:r w:rsidRPr="00DC52CC">
        <w:rPr>
          <w:sz w:val="20"/>
          <w:szCs w:val="20"/>
        </w:rPr>
        <w:t>'Error retrieving contents at {}'.format(url))</w:t>
      </w:r>
    </w:p>
    <w:p w14:paraId="16B186FE" w14:textId="77777777" w:rsidR="00E50EE5" w:rsidRPr="00DC52CC" w:rsidRDefault="00E50EE5" w:rsidP="00E50EE5">
      <w:pPr>
        <w:pStyle w:val="FigureCaption"/>
        <w:rPr>
          <w:sz w:val="20"/>
          <w:szCs w:val="20"/>
        </w:rPr>
      </w:pPr>
    </w:p>
    <w:p w14:paraId="33947F16" w14:textId="77777777" w:rsidR="00E50EE5" w:rsidRPr="00DC52CC" w:rsidRDefault="00E50EE5" w:rsidP="00E50EE5">
      <w:pPr>
        <w:pStyle w:val="FigureCaption"/>
        <w:rPr>
          <w:sz w:val="20"/>
          <w:szCs w:val="20"/>
        </w:rPr>
      </w:pPr>
    </w:p>
    <w:p w14:paraId="62DC4D66" w14:textId="77777777" w:rsidR="00E50EE5" w:rsidRPr="00DC52CC" w:rsidRDefault="00E50EE5" w:rsidP="00E50EE5">
      <w:pPr>
        <w:pStyle w:val="FigureCaption"/>
        <w:rPr>
          <w:sz w:val="20"/>
          <w:szCs w:val="20"/>
        </w:rPr>
      </w:pPr>
      <w:r w:rsidRPr="00DC52CC">
        <w:rPr>
          <w:sz w:val="20"/>
          <w:szCs w:val="20"/>
        </w:rPr>
        <w:t>def get_hits_on_name(name):</w:t>
      </w:r>
    </w:p>
    <w:p w14:paraId="38923D2A" w14:textId="77777777" w:rsidR="00E50EE5" w:rsidRPr="00DC52CC" w:rsidRDefault="00E50EE5" w:rsidP="00E50EE5">
      <w:pPr>
        <w:pStyle w:val="FigureCaption"/>
        <w:rPr>
          <w:sz w:val="20"/>
          <w:szCs w:val="20"/>
        </w:rPr>
      </w:pPr>
      <w:r w:rsidRPr="00DC52CC">
        <w:rPr>
          <w:sz w:val="20"/>
          <w:szCs w:val="20"/>
        </w:rPr>
        <w:t xml:space="preserve">    """</w:t>
      </w:r>
    </w:p>
    <w:p w14:paraId="5D413871" w14:textId="77777777" w:rsidR="00E50EE5" w:rsidRPr="00DC52CC" w:rsidRDefault="00E50EE5" w:rsidP="00E50EE5">
      <w:pPr>
        <w:pStyle w:val="FigureCaption"/>
        <w:rPr>
          <w:sz w:val="20"/>
          <w:szCs w:val="20"/>
        </w:rPr>
      </w:pPr>
      <w:r w:rsidRPr="00DC52CC">
        <w:rPr>
          <w:sz w:val="20"/>
          <w:szCs w:val="20"/>
        </w:rPr>
        <w:t xml:space="preserve">    Accepts a `name` of a disaster and returns the number</w:t>
      </w:r>
    </w:p>
    <w:p w14:paraId="2A1F2C21" w14:textId="77777777" w:rsidR="00E50EE5" w:rsidRPr="00DC52CC" w:rsidRDefault="00E50EE5" w:rsidP="00E50EE5">
      <w:pPr>
        <w:pStyle w:val="FigureCaption"/>
        <w:rPr>
          <w:sz w:val="20"/>
          <w:szCs w:val="20"/>
        </w:rPr>
      </w:pPr>
      <w:r w:rsidRPr="00DC52CC">
        <w:rPr>
          <w:sz w:val="20"/>
          <w:szCs w:val="20"/>
        </w:rPr>
        <w:t xml:space="preserve">    of hits that disaster's Wikipedia page received in the </w:t>
      </w:r>
    </w:p>
    <w:p w14:paraId="08ECC91B" w14:textId="77777777" w:rsidR="00E50EE5" w:rsidRPr="00DC52CC" w:rsidRDefault="00E50EE5" w:rsidP="00E50EE5">
      <w:pPr>
        <w:pStyle w:val="FigureCaption"/>
        <w:rPr>
          <w:sz w:val="20"/>
          <w:szCs w:val="20"/>
        </w:rPr>
      </w:pPr>
      <w:r w:rsidRPr="00DC52CC">
        <w:rPr>
          <w:sz w:val="20"/>
          <w:szCs w:val="20"/>
        </w:rPr>
        <w:t xml:space="preserve">    last 60 days, as an `int`</w:t>
      </w:r>
    </w:p>
    <w:p w14:paraId="7EEBBF7C" w14:textId="77777777" w:rsidR="00E50EE5" w:rsidRPr="00DC52CC" w:rsidRDefault="00E50EE5" w:rsidP="00E50EE5">
      <w:pPr>
        <w:pStyle w:val="FigureCaption"/>
        <w:rPr>
          <w:sz w:val="20"/>
          <w:szCs w:val="20"/>
        </w:rPr>
      </w:pPr>
      <w:r w:rsidRPr="00DC52CC">
        <w:rPr>
          <w:sz w:val="20"/>
          <w:szCs w:val="20"/>
        </w:rPr>
        <w:t xml:space="preserve">    """</w:t>
      </w:r>
    </w:p>
    <w:p w14:paraId="351DFE78" w14:textId="77777777" w:rsidR="00E50EE5" w:rsidRPr="00DC52CC" w:rsidRDefault="00E50EE5" w:rsidP="00E50EE5">
      <w:pPr>
        <w:pStyle w:val="FigureCaption"/>
        <w:rPr>
          <w:sz w:val="20"/>
          <w:szCs w:val="20"/>
        </w:rPr>
      </w:pPr>
      <w:r w:rsidRPr="00DC52CC">
        <w:rPr>
          <w:sz w:val="20"/>
          <w:szCs w:val="20"/>
        </w:rPr>
        <w:t xml:space="preserve">    # url_root is a template string that is used to build a URL.</w:t>
      </w:r>
    </w:p>
    <w:p w14:paraId="5AB81656" w14:textId="77777777" w:rsidR="00E50EE5" w:rsidRPr="00DC52CC" w:rsidRDefault="00E50EE5" w:rsidP="00E50EE5">
      <w:pPr>
        <w:pStyle w:val="FigureCaption"/>
        <w:rPr>
          <w:sz w:val="20"/>
          <w:szCs w:val="20"/>
        </w:rPr>
      </w:pPr>
      <w:r w:rsidRPr="00DC52CC">
        <w:rPr>
          <w:sz w:val="20"/>
          <w:szCs w:val="20"/>
        </w:rPr>
        <w:t xml:space="preserve">    url_root = '</w:t>
      </w:r>
      <w:proofErr w:type="gramStart"/>
      <w:r w:rsidRPr="00DC52CC">
        <w:rPr>
          <w:sz w:val="20"/>
          <w:szCs w:val="20"/>
        </w:rPr>
        <w:t>https://xtools.wmflabs.org/articleinfo/en.wikipedia.org/{</w:t>
      </w:r>
      <w:proofErr w:type="gramEnd"/>
      <w:r w:rsidRPr="00DC52CC">
        <w:rPr>
          <w:sz w:val="20"/>
          <w:szCs w:val="20"/>
        </w:rPr>
        <w:t>}'</w:t>
      </w:r>
    </w:p>
    <w:p w14:paraId="633DCBCA" w14:textId="77777777" w:rsidR="00E50EE5" w:rsidRPr="00DC52CC" w:rsidRDefault="00E50EE5" w:rsidP="00E50EE5">
      <w:pPr>
        <w:pStyle w:val="FigureCaption"/>
        <w:rPr>
          <w:sz w:val="20"/>
          <w:szCs w:val="20"/>
        </w:rPr>
      </w:pPr>
      <w:r w:rsidRPr="00DC52CC">
        <w:rPr>
          <w:sz w:val="20"/>
          <w:szCs w:val="20"/>
        </w:rPr>
        <w:t xml:space="preserve">    response = simple_get(url_</w:t>
      </w:r>
      <w:proofErr w:type="gramStart"/>
      <w:r w:rsidRPr="00DC52CC">
        <w:rPr>
          <w:sz w:val="20"/>
          <w:szCs w:val="20"/>
        </w:rPr>
        <w:t>root.format</w:t>
      </w:r>
      <w:proofErr w:type="gramEnd"/>
      <w:r w:rsidRPr="00DC52CC">
        <w:rPr>
          <w:sz w:val="20"/>
          <w:szCs w:val="20"/>
        </w:rPr>
        <w:t>(name))</w:t>
      </w:r>
    </w:p>
    <w:p w14:paraId="54BFE976" w14:textId="77777777" w:rsidR="00E50EE5" w:rsidRPr="00DC52CC" w:rsidRDefault="00E50EE5" w:rsidP="00E50EE5">
      <w:pPr>
        <w:pStyle w:val="FigureCaption"/>
        <w:rPr>
          <w:sz w:val="20"/>
          <w:szCs w:val="20"/>
        </w:rPr>
      </w:pPr>
    </w:p>
    <w:p w14:paraId="616C2EFA" w14:textId="77777777" w:rsidR="00E50EE5" w:rsidRPr="00DC52CC" w:rsidRDefault="00E50EE5" w:rsidP="00E50EE5">
      <w:pPr>
        <w:pStyle w:val="FigureCaption"/>
        <w:rPr>
          <w:sz w:val="20"/>
          <w:szCs w:val="20"/>
        </w:rPr>
      </w:pPr>
      <w:r w:rsidRPr="00DC52CC">
        <w:rPr>
          <w:sz w:val="20"/>
          <w:szCs w:val="20"/>
        </w:rPr>
        <w:t xml:space="preserve">    if response is not None:</w:t>
      </w:r>
    </w:p>
    <w:p w14:paraId="0E53283B" w14:textId="77777777" w:rsidR="00E50EE5" w:rsidRPr="00DC52CC" w:rsidRDefault="00E50EE5" w:rsidP="00E50EE5">
      <w:pPr>
        <w:pStyle w:val="FigureCaption"/>
        <w:rPr>
          <w:sz w:val="20"/>
          <w:szCs w:val="20"/>
        </w:rPr>
      </w:pPr>
      <w:r w:rsidRPr="00DC52CC">
        <w:rPr>
          <w:sz w:val="20"/>
          <w:szCs w:val="20"/>
        </w:rPr>
        <w:t xml:space="preserve">        html = </w:t>
      </w:r>
      <w:proofErr w:type="gramStart"/>
      <w:r w:rsidRPr="00DC52CC">
        <w:rPr>
          <w:sz w:val="20"/>
          <w:szCs w:val="20"/>
        </w:rPr>
        <w:t>BeautifulSoup(</w:t>
      </w:r>
      <w:proofErr w:type="gramEnd"/>
      <w:r w:rsidRPr="00DC52CC">
        <w:rPr>
          <w:sz w:val="20"/>
          <w:szCs w:val="20"/>
        </w:rPr>
        <w:t>response, 'html.parser')</w:t>
      </w:r>
    </w:p>
    <w:p w14:paraId="273B1921" w14:textId="77777777" w:rsidR="00E50EE5" w:rsidRPr="00DC52CC" w:rsidRDefault="00E50EE5" w:rsidP="00E50EE5">
      <w:pPr>
        <w:pStyle w:val="FigureCaption"/>
        <w:rPr>
          <w:sz w:val="20"/>
          <w:szCs w:val="20"/>
        </w:rPr>
      </w:pPr>
    </w:p>
    <w:p w14:paraId="213FDB96" w14:textId="77777777" w:rsidR="00E50EE5" w:rsidRPr="00DC52CC" w:rsidRDefault="00E50EE5" w:rsidP="00E50EE5">
      <w:pPr>
        <w:pStyle w:val="FigureCaption"/>
        <w:rPr>
          <w:sz w:val="20"/>
          <w:szCs w:val="20"/>
        </w:rPr>
      </w:pPr>
      <w:r w:rsidRPr="00DC52CC">
        <w:rPr>
          <w:sz w:val="20"/>
          <w:szCs w:val="20"/>
        </w:rPr>
        <w:t xml:space="preserve">        hit_link = [a for a in </w:t>
      </w:r>
      <w:proofErr w:type="gramStart"/>
      <w:r w:rsidRPr="00DC52CC">
        <w:rPr>
          <w:sz w:val="20"/>
          <w:szCs w:val="20"/>
        </w:rPr>
        <w:t>html.select</w:t>
      </w:r>
      <w:proofErr w:type="gramEnd"/>
      <w:r w:rsidRPr="00DC52CC">
        <w:rPr>
          <w:sz w:val="20"/>
          <w:szCs w:val="20"/>
        </w:rPr>
        <w:t>('tr')</w:t>
      </w:r>
    </w:p>
    <w:p w14:paraId="29D7BFBE" w14:textId="77777777" w:rsidR="00E50EE5" w:rsidRPr="00DC52CC" w:rsidRDefault="00E50EE5" w:rsidP="00E50EE5">
      <w:pPr>
        <w:pStyle w:val="FigureCaption"/>
        <w:rPr>
          <w:sz w:val="20"/>
          <w:szCs w:val="20"/>
        </w:rPr>
      </w:pPr>
      <w:r w:rsidRPr="00DC52CC">
        <w:rPr>
          <w:sz w:val="20"/>
          <w:szCs w:val="20"/>
        </w:rPr>
        <w:t xml:space="preserve">                    if a['href'</w:t>
      </w:r>
      <w:proofErr w:type="gramStart"/>
      <w:r w:rsidRPr="00DC52CC">
        <w:rPr>
          <w:sz w:val="20"/>
          <w:szCs w:val="20"/>
        </w:rPr>
        <w:t>].find</w:t>
      </w:r>
      <w:proofErr w:type="gramEnd"/>
      <w:r w:rsidRPr="00DC52CC">
        <w:rPr>
          <w:sz w:val="20"/>
          <w:szCs w:val="20"/>
        </w:rPr>
        <w:t>('latest-60') &gt; -1]</w:t>
      </w:r>
    </w:p>
    <w:p w14:paraId="54E3A2FB" w14:textId="77777777" w:rsidR="00E50EE5" w:rsidRPr="00DC52CC" w:rsidRDefault="00E50EE5" w:rsidP="00E50EE5">
      <w:pPr>
        <w:pStyle w:val="FigureCaption"/>
        <w:rPr>
          <w:sz w:val="20"/>
          <w:szCs w:val="20"/>
        </w:rPr>
      </w:pPr>
    </w:p>
    <w:p w14:paraId="3BF0518C" w14:textId="77777777" w:rsidR="00E50EE5" w:rsidRPr="00DC52CC" w:rsidRDefault="00E50EE5" w:rsidP="00E50EE5">
      <w:pPr>
        <w:pStyle w:val="FigureCaption"/>
        <w:rPr>
          <w:sz w:val="20"/>
          <w:szCs w:val="20"/>
        </w:rPr>
      </w:pPr>
      <w:r w:rsidRPr="00DC52CC">
        <w:rPr>
          <w:sz w:val="20"/>
          <w:szCs w:val="20"/>
        </w:rPr>
        <w:t xml:space="preserve">        if len(hit_link) &gt; 0:</w:t>
      </w:r>
    </w:p>
    <w:p w14:paraId="0D7543F3" w14:textId="77777777" w:rsidR="00E50EE5" w:rsidRPr="00DC52CC" w:rsidRDefault="00E50EE5" w:rsidP="00E50EE5">
      <w:pPr>
        <w:pStyle w:val="FigureCaption"/>
        <w:rPr>
          <w:sz w:val="20"/>
          <w:szCs w:val="20"/>
        </w:rPr>
      </w:pPr>
      <w:r w:rsidRPr="00DC52CC">
        <w:rPr>
          <w:sz w:val="20"/>
          <w:szCs w:val="20"/>
        </w:rPr>
        <w:t xml:space="preserve">            # Strip commas</w:t>
      </w:r>
    </w:p>
    <w:p w14:paraId="66BC7DD1" w14:textId="77777777" w:rsidR="00E50EE5" w:rsidRPr="00DC52CC" w:rsidRDefault="00E50EE5" w:rsidP="00E50EE5">
      <w:pPr>
        <w:pStyle w:val="FigureCaption"/>
        <w:rPr>
          <w:sz w:val="20"/>
          <w:szCs w:val="20"/>
        </w:rPr>
      </w:pPr>
      <w:r w:rsidRPr="00DC52CC">
        <w:rPr>
          <w:sz w:val="20"/>
          <w:szCs w:val="20"/>
        </w:rPr>
        <w:t xml:space="preserve">            link_text = hit_</w:t>
      </w:r>
      <w:proofErr w:type="gramStart"/>
      <w:r w:rsidRPr="00DC52CC">
        <w:rPr>
          <w:sz w:val="20"/>
          <w:szCs w:val="20"/>
        </w:rPr>
        <w:t>link[</w:t>
      </w:r>
      <w:proofErr w:type="gramEnd"/>
      <w:r w:rsidRPr="00DC52CC">
        <w:rPr>
          <w:sz w:val="20"/>
          <w:szCs w:val="20"/>
        </w:rPr>
        <w:t>0].text.replace(',', '')</w:t>
      </w:r>
    </w:p>
    <w:p w14:paraId="6833B222" w14:textId="77777777" w:rsidR="00E50EE5" w:rsidRPr="00DC52CC" w:rsidRDefault="00E50EE5" w:rsidP="00E50EE5">
      <w:pPr>
        <w:pStyle w:val="FigureCaption"/>
        <w:rPr>
          <w:sz w:val="20"/>
          <w:szCs w:val="20"/>
        </w:rPr>
      </w:pPr>
      <w:r w:rsidRPr="00DC52CC">
        <w:rPr>
          <w:sz w:val="20"/>
          <w:szCs w:val="20"/>
        </w:rPr>
        <w:t xml:space="preserve">            try:</w:t>
      </w:r>
    </w:p>
    <w:p w14:paraId="2245C22E" w14:textId="77777777" w:rsidR="00E50EE5" w:rsidRPr="00DC52CC" w:rsidRDefault="00E50EE5" w:rsidP="00E50EE5">
      <w:pPr>
        <w:pStyle w:val="FigureCaption"/>
        <w:rPr>
          <w:sz w:val="20"/>
          <w:szCs w:val="20"/>
        </w:rPr>
      </w:pPr>
      <w:r w:rsidRPr="00DC52CC">
        <w:rPr>
          <w:sz w:val="20"/>
          <w:szCs w:val="20"/>
        </w:rPr>
        <w:t xml:space="preserve">                # Convert to integer</w:t>
      </w:r>
    </w:p>
    <w:p w14:paraId="693733E7" w14:textId="77777777" w:rsidR="00E50EE5" w:rsidRPr="00DC52CC" w:rsidRDefault="00E50EE5" w:rsidP="00E50EE5">
      <w:pPr>
        <w:pStyle w:val="FigureCaption"/>
        <w:rPr>
          <w:sz w:val="20"/>
          <w:szCs w:val="20"/>
        </w:rPr>
      </w:pPr>
      <w:r w:rsidRPr="00DC52CC">
        <w:rPr>
          <w:sz w:val="20"/>
          <w:szCs w:val="20"/>
        </w:rPr>
        <w:t xml:space="preserve">                return int(link_text)</w:t>
      </w:r>
    </w:p>
    <w:p w14:paraId="05CF12EB" w14:textId="77777777" w:rsidR="00E50EE5" w:rsidRPr="00DC52CC" w:rsidRDefault="00E50EE5" w:rsidP="00E50EE5">
      <w:pPr>
        <w:pStyle w:val="FigureCaption"/>
        <w:rPr>
          <w:sz w:val="20"/>
          <w:szCs w:val="20"/>
        </w:rPr>
      </w:pPr>
      <w:r w:rsidRPr="00DC52CC">
        <w:rPr>
          <w:sz w:val="20"/>
          <w:szCs w:val="20"/>
        </w:rPr>
        <w:t xml:space="preserve">            except:</w:t>
      </w:r>
    </w:p>
    <w:p w14:paraId="7415675B" w14:textId="77777777" w:rsidR="00E50EE5" w:rsidRPr="00DC52CC" w:rsidRDefault="00E50EE5" w:rsidP="00E50EE5">
      <w:pPr>
        <w:pStyle w:val="FigureCaption"/>
        <w:rPr>
          <w:sz w:val="20"/>
          <w:szCs w:val="20"/>
        </w:rPr>
      </w:pPr>
      <w:r w:rsidRPr="00DC52CC">
        <w:rPr>
          <w:sz w:val="20"/>
          <w:szCs w:val="20"/>
        </w:rPr>
        <w:t xml:space="preserve">                log_</w:t>
      </w:r>
      <w:proofErr w:type="gramStart"/>
      <w:r w:rsidRPr="00DC52CC">
        <w:rPr>
          <w:sz w:val="20"/>
          <w:szCs w:val="20"/>
        </w:rPr>
        <w:t>error(</w:t>
      </w:r>
      <w:proofErr w:type="gramEnd"/>
      <w:r w:rsidRPr="00DC52CC">
        <w:rPr>
          <w:sz w:val="20"/>
          <w:szCs w:val="20"/>
        </w:rPr>
        <w:t>"couldn't parse {} as an `int`".format(link_text))</w:t>
      </w:r>
    </w:p>
    <w:p w14:paraId="742B11C8" w14:textId="77777777" w:rsidR="00E50EE5" w:rsidRPr="00DC52CC" w:rsidRDefault="00E50EE5" w:rsidP="00E50EE5">
      <w:pPr>
        <w:pStyle w:val="FigureCaption"/>
        <w:rPr>
          <w:sz w:val="20"/>
          <w:szCs w:val="20"/>
        </w:rPr>
      </w:pPr>
      <w:r w:rsidRPr="00DC52CC">
        <w:rPr>
          <w:sz w:val="20"/>
          <w:szCs w:val="20"/>
        </w:rPr>
        <w:t xml:space="preserve">        </w:t>
      </w:r>
    </w:p>
    <w:p w14:paraId="33560C16" w14:textId="77777777" w:rsidR="00E50EE5" w:rsidRPr="00DC52CC" w:rsidRDefault="00E50EE5" w:rsidP="00E50EE5">
      <w:pPr>
        <w:pStyle w:val="FigureCaption"/>
        <w:rPr>
          <w:sz w:val="20"/>
          <w:szCs w:val="20"/>
        </w:rPr>
      </w:pPr>
      <w:r w:rsidRPr="00DC52CC">
        <w:rPr>
          <w:sz w:val="20"/>
          <w:szCs w:val="20"/>
        </w:rPr>
        <w:t xml:space="preserve">        log_</w:t>
      </w:r>
      <w:proofErr w:type="gramStart"/>
      <w:r w:rsidRPr="00DC52CC">
        <w:rPr>
          <w:sz w:val="20"/>
          <w:szCs w:val="20"/>
        </w:rPr>
        <w:t>error(</w:t>
      </w:r>
      <w:proofErr w:type="gramEnd"/>
      <w:r w:rsidRPr="00DC52CC">
        <w:rPr>
          <w:sz w:val="20"/>
          <w:szCs w:val="20"/>
        </w:rPr>
        <w:t>'No pageviews found for {}'.format(name))</w:t>
      </w:r>
    </w:p>
    <w:p w14:paraId="071A6729" w14:textId="77777777" w:rsidR="00E50EE5" w:rsidRPr="00DC52CC" w:rsidRDefault="00E50EE5" w:rsidP="00E50EE5">
      <w:pPr>
        <w:pStyle w:val="FigureCaption"/>
        <w:rPr>
          <w:sz w:val="20"/>
          <w:szCs w:val="20"/>
        </w:rPr>
      </w:pPr>
      <w:r w:rsidRPr="00DC52CC">
        <w:rPr>
          <w:sz w:val="20"/>
          <w:szCs w:val="20"/>
        </w:rPr>
        <w:t xml:space="preserve">        return None</w:t>
      </w:r>
    </w:p>
    <w:p w14:paraId="1AF44818" w14:textId="77777777" w:rsidR="00E50EE5" w:rsidRPr="00DC52CC" w:rsidRDefault="00E50EE5" w:rsidP="00E50EE5">
      <w:pPr>
        <w:pStyle w:val="FigureCaption"/>
        <w:rPr>
          <w:sz w:val="20"/>
          <w:szCs w:val="20"/>
        </w:rPr>
      </w:pPr>
    </w:p>
    <w:p w14:paraId="287E7D0A" w14:textId="77777777" w:rsidR="00E50EE5" w:rsidRPr="00DC52CC" w:rsidRDefault="00E50EE5" w:rsidP="00E50EE5">
      <w:pPr>
        <w:pStyle w:val="FigureCaption"/>
        <w:rPr>
          <w:sz w:val="20"/>
          <w:szCs w:val="20"/>
        </w:rPr>
      </w:pPr>
    </w:p>
    <w:p w14:paraId="178FA494" w14:textId="77777777" w:rsidR="00E50EE5" w:rsidRPr="00DC52CC" w:rsidRDefault="00E50EE5" w:rsidP="00E50EE5">
      <w:pPr>
        <w:pStyle w:val="FigureCaption"/>
        <w:rPr>
          <w:sz w:val="20"/>
          <w:szCs w:val="20"/>
        </w:rPr>
      </w:pPr>
      <w:r w:rsidRPr="00DC52CC">
        <w:rPr>
          <w:sz w:val="20"/>
          <w:szCs w:val="20"/>
        </w:rPr>
        <w:t>if __name__ == '__main__':</w:t>
      </w:r>
    </w:p>
    <w:p w14:paraId="7CA9813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the list of names....')</w:t>
      </w:r>
    </w:p>
    <w:p w14:paraId="0DCF8882" w14:textId="77777777" w:rsidR="00E50EE5" w:rsidRPr="00DC52CC" w:rsidRDefault="00E50EE5" w:rsidP="00E50EE5">
      <w:pPr>
        <w:pStyle w:val="FigureCaption"/>
        <w:rPr>
          <w:sz w:val="20"/>
          <w:szCs w:val="20"/>
        </w:rPr>
      </w:pPr>
      <w:r w:rsidRPr="00DC52CC">
        <w:rPr>
          <w:sz w:val="20"/>
          <w:szCs w:val="20"/>
        </w:rPr>
        <w:t xml:space="preserve">    names = get_</w:t>
      </w:r>
      <w:proofErr w:type="gramStart"/>
      <w:r w:rsidRPr="00DC52CC">
        <w:rPr>
          <w:sz w:val="20"/>
          <w:szCs w:val="20"/>
        </w:rPr>
        <w:t>names(</w:t>
      </w:r>
      <w:proofErr w:type="gramEnd"/>
      <w:r w:rsidRPr="00DC52CC">
        <w:rPr>
          <w:sz w:val="20"/>
          <w:szCs w:val="20"/>
        </w:rPr>
        <w:t>)</w:t>
      </w:r>
    </w:p>
    <w:p w14:paraId="6DB48F35"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done.n')</w:t>
      </w:r>
    </w:p>
    <w:p w14:paraId="42E6D5FF" w14:textId="77777777" w:rsidR="00E50EE5" w:rsidRPr="00DC52CC" w:rsidRDefault="00E50EE5" w:rsidP="00E50EE5">
      <w:pPr>
        <w:pStyle w:val="FigureCaption"/>
        <w:rPr>
          <w:sz w:val="20"/>
          <w:szCs w:val="20"/>
        </w:rPr>
      </w:pPr>
    </w:p>
    <w:p w14:paraId="2CAC6749" w14:textId="77777777" w:rsidR="00E50EE5" w:rsidRPr="00DC52CC" w:rsidRDefault="00E50EE5" w:rsidP="00E50EE5">
      <w:pPr>
        <w:pStyle w:val="FigureCaption"/>
        <w:rPr>
          <w:sz w:val="20"/>
          <w:szCs w:val="20"/>
        </w:rPr>
      </w:pPr>
      <w:r w:rsidRPr="00DC52CC">
        <w:rPr>
          <w:sz w:val="20"/>
          <w:szCs w:val="20"/>
        </w:rPr>
        <w:t xml:space="preserve">    results = []</w:t>
      </w:r>
    </w:p>
    <w:p w14:paraId="6D033894" w14:textId="77777777" w:rsidR="00E50EE5" w:rsidRPr="00DC52CC" w:rsidRDefault="00E50EE5" w:rsidP="00E50EE5">
      <w:pPr>
        <w:pStyle w:val="FigureCaption"/>
        <w:rPr>
          <w:sz w:val="20"/>
          <w:szCs w:val="20"/>
        </w:rPr>
      </w:pPr>
    </w:p>
    <w:p w14:paraId="2F9E7689"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stats for each name....')</w:t>
      </w:r>
    </w:p>
    <w:p w14:paraId="6D36277B" w14:textId="77777777" w:rsidR="00E50EE5" w:rsidRPr="00DC52CC" w:rsidRDefault="00E50EE5" w:rsidP="00E50EE5">
      <w:pPr>
        <w:pStyle w:val="FigureCaption"/>
        <w:rPr>
          <w:sz w:val="20"/>
          <w:szCs w:val="20"/>
        </w:rPr>
      </w:pPr>
    </w:p>
    <w:p w14:paraId="51957EFC" w14:textId="77777777" w:rsidR="00E50EE5" w:rsidRPr="00DC52CC" w:rsidRDefault="00E50EE5" w:rsidP="00E50EE5">
      <w:pPr>
        <w:pStyle w:val="FigureCaption"/>
        <w:rPr>
          <w:sz w:val="20"/>
          <w:szCs w:val="20"/>
        </w:rPr>
      </w:pPr>
      <w:r w:rsidRPr="00DC52CC">
        <w:rPr>
          <w:sz w:val="20"/>
          <w:szCs w:val="20"/>
        </w:rPr>
        <w:t xml:space="preserve">    for name in names:</w:t>
      </w:r>
    </w:p>
    <w:p w14:paraId="6F357990" w14:textId="77777777" w:rsidR="00E50EE5" w:rsidRPr="00DC52CC" w:rsidRDefault="00E50EE5" w:rsidP="00E50EE5">
      <w:pPr>
        <w:pStyle w:val="FigureCaption"/>
        <w:rPr>
          <w:sz w:val="20"/>
          <w:szCs w:val="20"/>
        </w:rPr>
      </w:pPr>
      <w:r w:rsidRPr="00DC52CC">
        <w:rPr>
          <w:sz w:val="20"/>
          <w:szCs w:val="20"/>
        </w:rPr>
        <w:t xml:space="preserve">        try:</w:t>
      </w:r>
    </w:p>
    <w:p w14:paraId="7185785B" w14:textId="77777777" w:rsidR="00E50EE5" w:rsidRPr="00DC52CC" w:rsidRDefault="00E50EE5" w:rsidP="00E50EE5">
      <w:pPr>
        <w:pStyle w:val="FigureCaption"/>
        <w:rPr>
          <w:sz w:val="20"/>
          <w:szCs w:val="20"/>
        </w:rPr>
      </w:pPr>
      <w:r w:rsidRPr="00DC52CC">
        <w:rPr>
          <w:sz w:val="20"/>
          <w:szCs w:val="20"/>
        </w:rPr>
        <w:t xml:space="preserve">            hits = get_hits_on_name(name)</w:t>
      </w:r>
    </w:p>
    <w:p w14:paraId="28671C64" w14:textId="77777777" w:rsidR="00E50EE5" w:rsidRPr="00DC52CC" w:rsidRDefault="00E50EE5" w:rsidP="00E50EE5">
      <w:pPr>
        <w:pStyle w:val="FigureCaption"/>
        <w:rPr>
          <w:sz w:val="20"/>
          <w:szCs w:val="20"/>
        </w:rPr>
      </w:pPr>
      <w:r w:rsidRPr="00DC52CC">
        <w:rPr>
          <w:sz w:val="20"/>
          <w:szCs w:val="20"/>
        </w:rPr>
        <w:lastRenderedPageBreak/>
        <w:t xml:space="preserve">            if hits </w:t>
      </w:r>
      <w:proofErr w:type="gramStart"/>
      <w:r w:rsidRPr="00DC52CC">
        <w:rPr>
          <w:sz w:val="20"/>
          <w:szCs w:val="20"/>
        </w:rPr>
        <w:t>is</w:t>
      </w:r>
      <w:proofErr w:type="gramEnd"/>
      <w:r w:rsidRPr="00DC52CC">
        <w:rPr>
          <w:sz w:val="20"/>
          <w:szCs w:val="20"/>
        </w:rPr>
        <w:t xml:space="preserve"> None:</w:t>
      </w:r>
    </w:p>
    <w:p w14:paraId="16B9005F" w14:textId="77777777" w:rsidR="00E50EE5" w:rsidRPr="00DC52CC" w:rsidRDefault="00E50EE5" w:rsidP="00E50EE5">
      <w:pPr>
        <w:pStyle w:val="FigureCaption"/>
        <w:rPr>
          <w:sz w:val="20"/>
          <w:szCs w:val="20"/>
        </w:rPr>
      </w:pPr>
      <w:r w:rsidRPr="00DC52CC">
        <w:rPr>
          <w:sz w:val="20"/>
          <w:szCs w:val="20"/>
        </w:rPr>
        <w:t xml:space="preserve">                hits = -1</w:t>
      </w:r>
    </w:p>
    <w:p w14:paraId="52500065"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results.append</w:t>
      </w:r>
      <w:proofErr w:type="gramEnd"/>
      <w:r w:rsidRPr="00DC52CC">
        <w:rPr>
          <w:sz w:val="20"/>
          <w:szCs w:val="20"/>
        </w:rPr>
        <w:t>((hits, name))</w:t>
      </w:r>
    </w:p>
    <w:p w14:paraId="622C1242" w14:textId="77777777" w:rsidR="00E50EE5" w:rsidRPr="00DC52CC" w:rsidRDefault="00E50EE5" w:rsidP="00E50EE5">
      <w:pPr>
        <w:pStyle w:val="FigureCaption"/>
        <w:rPr>
          <w:sz w:val="20"/>
          <w:szCs w:val="20"/>
        </w:rPr>
      </w:pPr>
      <w:r w:rsidRPr="00DC52CC">
        <w:rPr>
          <w:sz w:val="20"/>
          <w:szCs w:val="20"/>
        </w:rPr>
        <w:t xml:space="preserve">        except:</w:t>
      </w:r>
    </w:p>
    <w:p w14:paraId="4FC55993"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results.append</w:t>
      </w:r>
      <w:proofErr w:type="gramEnd"/>
      <w:r w:rsidRPr="00DC52CC">
        <w:rPr>
          <w:sz w:val="20"/>
          <w:szCs w:val="20"/>
        </w:rPr>
        <w:t>((-1, name))</w:t>
      </w:r>
    </w:p>
    <w:p w14:paraId="610A2FF2" w14:textId="77777777" w:rsidR="00E50EE5" w:rsidRPr="00DC52CC" w:rsidRDefault="00E50EE5" w:rsidP="00E50EE5">
      <w:pPr>
        <w:pStyle w:val="FigureCaption"/>
        <w:rPr>
          <w:sz w:val="20"/>
          <w:szCs w:val="20"/>
        </w:rPr>
      </w:pPr>
      <w:r w:rsidRPr="00DC52CC">
        <w:rPr>
          <w:sz w:val="20"/>
          <w:szCs w:val="20"/>
        </w:rPr>
        <w:t xml:space="preserve">            log_</w:t>
      </w:r>
      <w:proofErr w:type="gramStart"/>
      <w:r w:rsidRPr="00DC52CC">
        <w:rPr>
          <w:sz w:val="20"/>
          <w:szCs w:val="20"/>
        </w:rPr>
        <w:t>error(</w:t>
      </w:r>
      <w:proofErr w:type="gramEnd"/>
      <w:r w:rsidRPr="00DC52CC">
        <w:rPr>
          <w:sz w:val="20"/>
          <w:szCs w:val="20"/>
        </w:rPr>
        <w:t>'error encountered while processing '</w:t>
      </w:r>
    </w:p>
    <w:p w14:paraId="5EDE450F" w14:textId="77777777" w:rsidR="00E50EE5" w:rsidRPr="00DC52CC" w:rsidRDefault="00E50EE5" w:rsidP="00E50EE5">
      <w:pPr>
        <w:pStyle w:val="FigureCaption"/>
        <w:rPr>
          <w:sz w:val="20"/>
          <w:szCs w:val="20"/>
        </w:rPr>
      </w:pPr>
      <w:r w:rsidRPr="00DC52CC">
        <w:rPr>
          <w:sz w:val="20"/>
          <w:szCs w:val="20"/>
        </w:rPr>
        <w:t xml:space="preserve">                      '{}, skipping</w:t>
      </w:r>
      <w:proofErr w:type="gramStart"/>
      <w:r w:rsidRPr="00DC52CC">
        <w:rPr>
          <w:sz w:val="20"/>
          <w:szCs w:val="20"/>
        </w:rPr>
        <w:t>'.format</w:t>
      </w:r>
      <w:proofErr w:type="gramEnd"/>
      <w:r w:rsidRPr="00DC52CC">
        <w:rPr>
          <w:sz w:val="20"/>
          <w:szCs w:val="20"/>
        </w:rPr>
        <w:t>(name))</w:t>
      </w:r>
    </w:p>
    <w:p w14:paraId="100C2ABE" w14:textId="77777777" w:rsidR="00E50EE5" w:rsidRPr="00DC52CC" w:rsidRDefault="00E50EE5" w:rsidP="00E50EE5">
      <w:pPr>
        <w:pStyle w:val="FigureCaption"/>
        <w:rPr>
          <w:sz w:val="20"/>
          <w:szCs w:val="20"/>
        </w:rPr>
      </w:pPr>
    </w:p>
    <w:p w14:paraId="3DD069C7"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done.n')</w:t>
      </w:r>
    </w:p>
    <w:p w14:paraId="7F76DE51" w14:textId="77777777" w:rsidR="00E50EE5" w:rsidRPr="00DC52CC" w:rsidRDefault="00E50EE5" w:rsidP="00E50EE5">
      <w:pPr>
        <w:pStyle w:val="FigureCaption"/>
        <w:rPr>
          <w:sz w:val="20"/>
          <w:szCs w:val="20"/>
        </w:rPr>
      </w:pPr>
    </w:p>
    <w:p w14:paraId="0E3BC044"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results.sort</w:t>
      </w:r>
      <w:proofErr w:type="gramEnd"/>
      <w:r w:rsidRPr="00DC52CC">
        <w:rPr>
          <w:sz w:val="20"/>
          <w:szCs w:val="20"/>
        </w:rPr>
        <w:t>()</w:t>
      </w:r>
    </w:p>
    <w:p w14:paraId="254BA77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results.reverse</w:t>
      </w:r>
      <w:proofErr w:type="gramEnd"/>
      <w:r w:rsidRPr="00DC52CC">
        <w:rPr>
          <w:sz w:val="20"/>
          <w:szCs w:val="20"/>
        </w:rPr>
        <w:t>()</w:t>
      </w:r>
    </w:p>
    <w:p w14:paraId="6264C4B1" w14:textId="77777777" w:rsidR="00E50EE5" w:rsidRPr="00DC52CC" w:rsidRDefault="00E50EE5" w:rsidP="00E50EE5">
      <w:pPr>
        <w:pStyle w:val="FigureCaption"/>
        <w:rPr>
          <w:sz w:val="20"/>
          <w:szCs w:val="20"/>
        </w:rPr>
      </w:pPr>
    </w:p>
    <w:p w14:paraId="4EDA9E2E" w14:textId="77777777" w:rsidR="00E50EE5" w:rsidRPr="00DC52CC" w:rsidRDefault="00E50EE5" w:rsidP="00E50EE5">
      <w:pPr>
        <w:pStyle w:val="FigureCaption"/>
        <w:rPr>
          <w:sz w:val="20"/>
          <w:szCs w:val="20"/>
        </w:rPr>
      </w:pPr>
      <w:r w:rsidRPr="00DC52CC">
        <w:rPr>
          <w:sz w:val="20"/>
          <w:szCs w:val="20"/>
        </w:rPr>
        <w:t xml:space="preserve">    if len(results) &gt; 5:</w:t>
      </w:r>
    </w:p>
    <w:p w14:paraId="33F3296C" w14:textId="77777777" w:rsidR="00E50EE5" w:rsidRPr="00DC52CC" w:rsidRDefault="00E50EE5" w:rsidP="00E50EE5">
      <w:pPr>
        <w:pStyle w:val="FigureCaption"/>
        <w:rPr>
          <w:sz w:val="20"/>
          <w:szCs w:val="20"/>
        </w:rPr>
      </w:pPr>
      <w:r w:rsidRPr="00DC52CC">
        <w:rPr>
          <w:sz w:val="20"/>
          <w:szCs w:val="20"/>
        </w:rPr>
        <w:t xml:space="preserve">        top_marks = </w:t>
      </w:r>
      <w:proofErr w:type="gramStart"/>
      <w:r w:rsidRPr="00DC52CC">
        <w:rPr>
          <w:sz w:val="20"/>
          <w:szCs w:val="20"/>
        </w:rPr>
        <w:t>results[</w:t>
      </w:r>
      <w:proofErr w:type="gramEnd"/>
      <w:r w:rsidRPr="00DC52CC">
        <w:rPr>
          <w:sz w:val="20"/>
          <w:szCs w:val="20"/>
        </w:rPr>
        <w:t>:5]</w:t>
      </w:r>
    </w:p>
    <w:p w14:paraId="1288DE7E" w14:textId="77777777" w:rsidR="00E50EE5" w:rsidRPr="00DC52CC" w:rsidRDefault="00E50EE5" w:rsidP="00E50EE5">
      <w:pPr>
        <w:pStyle w:val="FigureCaption"/>
        <w:rPr>
          <w:sz w:val="20"/>
          <w:szCs w:val="20"/>
        </w:rPr>
      </w:pPr>
      <w:r w:rsidRPr="00DC52CC">
        <w:rPr>
          <w:sz w:val="20"/>
          <w:szCs w:val="20"/>
        </w:rPr>
        <w:t xml:space="preserve">    else:</w:t>
      </w:r>
    </w:p>
    <w:p w14:paraId="27CC3B7A" w14:textId="77777777" w:rsidR="00E50EE5" w:rsidRPr="00DC52CC" w:rsidRDefault="00E50EE5" w:rsidP="00E50EE5">
      <w:pPr>
        <w:pStyle w:val="FigureCaption"/>
        <w:rPr>
          <w:sz w:val="20"/>
          <w:szCs w:val="20"/>
        </w:rPr>
      </w:pPr>
      <w:r w:rsidRPr="00DC52CC">
        <w:rPr>
          <w:sz w:val="20"/>
          <w:szCs w:val="20"/>
        </w:rPr>
        <w:t xml:space="preserve">        top_marks = results</w:t>
      </w:r>
    </w:p>
    <w:p w14:paraId="61127788" w14:textId="77777777" w:rsidR="00E50EE5" w:rsidRPr="00DC52CC" w:rsidRDefault="00E50EE5" w:rsidP="00E50EE5">
      <w:pPr>
        <w:pStyle w:val="FigureCaption"/>
        <w:rPr>
          <w:sz w:val="20"/>
          <w:szCs w:val="20"/>
        </w:rPr>
      </w:pPr>
    </w:p>
    <w:p w14:paraId="1C808FC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'nThe most popular disasters are:n')</w:t>
      </w:r>
    </w:p>
    <w:p w14:paraId="0B195476" w14:textId="77777777" w:rsidR="00E50EE5" w:rsidRPr="00DC52CC" w:rsidRDefault="00E50EE5" w:rsidP="00E50EE5">
      <w:pPr>
        <w:pStyle w:val="FigureCaption"/>
        <w:rPr>
          <w:sz w:val="20"/>
          <w:szCs w:val="20"/>
        </w:rPr>
      </w:pPr>
      <w:r w:rsidRPr="00DC52CC">
        <w:rPr>
          <w:sz w:val="20"/>
          <w:szCs w:val="20"/>
        </w:rPr>
        <w:t xml:space="preserve">    for (mark, disaster) in top_marks:</w:t>
      </w:r>
    </w:p>
    <w:p w14:paraId="65C9F40E"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with {} page views'.format(disaster, mark))</w:t>
      </w:r>
    </w:p>
    <w:p w14:paraId="0FA497FA" w14:textId="77777777" w:rsidR="00E50EE5" w:rsidRPr="00DC52CC" w:rsidRDefault="00E50EE5" w:rsidP="00E50EE5">
      <w:pPr>
        <w:pStyle w:val="FigureCaption"/>
        <w:rPr>
          <w:sz w:val="20"/>
          <w:szCs w:val="20"/>
        </w:rPr>
      </w:pPr>
    </w:p>
    <w:p w14:paraId="386711F6" w14:textId="77777777" w:rsidR="00E50EE5" w:rsidRPr="00DC52CC" w:rsidRDefault="00E50EE5" w:rsidP="00E50EE5">
      <w:pPr>
        <w:pStyle w:val="FigureCaption"/>
        <w:rPr>
          <w:sz w:val="20"/>
          <w:szCs w:val="20"/>
        </w:rPr>
      </w:pPr>
      <w:r w:rsidRPr="00DC52CC">
        <w:rPr>
          <w:sz w:val="20"/>
          <w:szCs w:val="20"/>
        </w:rPr>
        <w:t xml:space="preserve">    no_results = </w:t>
      </w:r>
      <w:proofErr w:type="gramStart"/>
      <w:r w:rsidRPr="00DC52CC">
        <w:rPr>
          <w:sz w:val="20"/>
          <w:szCs w:val="20"/>
        </w:rPr>
        <w:t>len(</w:t>
      </w:r>
      <w:proofErr w:type="gramEnd"/>
      <w:r w:rsidRPr="00DC52CC">
        <w:rPr>
          <w:sz w:val="20"/>
          <w:szCs w:val="20"/>
        </w:rPr>
        <w:t>[res for res in results if res[0] == -1])</w:t>
      </w:r>
    </w:p>
    <w:p w14:paraId="6528D06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'nBut we did not find results for '</w:t>
      </w:r>
    </w:p>
    <w:p w14:paraId="69D0B911" w14:textId="77777777" w:rsidR="00E50EE5" w:rsidRPr="00DC52CC" w:rsidRDefault="00E50EE5" w:rsidP="00E50EE5">
      <w:pPr>
        <w:pStyle w:val="FigureCaption"/>
        <w:rPr>
          <w:sz w:val="20"/>
          <w:szCs w:val="20"/>
        </w:rPr>
      </w:pPr>
      <w:r w:rsidRPr="00DC52CC">
        <w:rPr>
          <w:sz w:val="20"/>
          <w:szCs w:val="20"/>
        </w:rPr>
        <w:t xml:space="preserve">            '{} disasters on the list</w:t>
      </w:r>
      <w:proofErr w:type="gramStart"/>
      <w:r w:rsidRPr="00DC52CC">
        <w:rPr>
          <w:sz w:val="20"/>
          <w:szCs w:val="20"/>
        </w:rPr>
        <w:t>'.format</w:t>
      </w:r>
      <w:proofErr w:type="gramEnd"/>
      <w:r w:rsidRPr="00DC52CC">
        <w:rPr>
          <w:sz w:val="20"/>
          <w:szCs w:val="20"/>
        </w:rPr>
        <w:t>(no_results))</w:t>
      </w:r>
    </w:p>
    <w:p w14:paraId="0758A85B" w14:textId="77777777" w:rsidR="00E50EE5" w:rsidRPr="00DC52CC" w:rsidRDefault="00E50EE5" w:rsidP="00E50EE5">
      <w:pPr>
        <w:pStyle w:val="FigureCaption"/>
        <w:rPr>
          <w:sz w:val="20"/>
          <w:szCs w:val="20"/>
        </w:rPr>
      </w:pPr>
    </w:p>
    <w:p w14:paraId="6F3F631A" w14:textId="77777777" w:rsidR="00E50EE5" w:rsidRPr="00DC52CC" w:rsidRDefault="00E50EE5" w:rsidP="00E50EE5">
      <w:pPr>
        <w:pStyle w:val="FigureCaption"/>
        <w:rPr>
          <w:sz w:val="20"/>
          <w:szCs w:val="20"/>
        </w:rPr>
      </w:pPr>
    </w:p>
    <w:p w14:paraId="6DC9D78D" w14:textId="77777777" w:rsidR="00E50EE5" w:rsidRPr="00DC52CC" w:rsidRDefault="00E50EE5" w:rsidP="00E50EE5">
      <w:pPr>
        <w:pStyle w:val="FigureCaption"/>
        <w:rPr>
          <w:sz w:val="20"/>
          <w:szCs w:val="20"/>
        </w:rPr>
      </w:pPr>
    </w:p>
    <w:p w14:paraId="735F26D8" w14:textId="77777777" w:rsidR="00E50EE5" w:rsidRPr="00DC52CC" w:rsidRDefault="00E50EE5" w:rsidP="00E50EE5">
      <w:pPr>
        <w:pStyle w:val="FigureCaption"/>
        <w:rPr>
          <w:sz w:val="20"/>
          <w:szCs w:val="20"/>
        </w:rPr>
      </w:pPr>
      <w:r w:rsidRPr="00DC52CC">
        <w:rPr>
          <w:sz w:val="20"/>
          <w:szCs w:val="20"/>
        </w:rPr>
        <w:t>data = []</w:t>
      </w:r>
    </w:p>
    <w:p w14:paraId="24621898" w14:textId="77777777" w:rsidR="00E50EE5" w:rsidRPr="00DC52CC" w:rsidRDefault="00E50EE5" w:rsidP="00E50EE5">
      <w:pPr>
        <w:pStyle w:val="FigureCaption"/>
        <w:rPr>
          <w:sz w:val="20"/>
          <w:szCs w:val="20"/>
        </w:rPr>
      </w:pPr>
      <w:r w:rsidRPr="00DC52CC">
        <w:rPr>
          <w:sz w:val="20"/>
          <w:szCs w:val="20"/>
        </w:rPr>
        <w:t xml:space="preserve">table = </w:t>
      </w:r>
      <w:proofErr w:type="gramStart"/>
      <w:r w:rsidRPr="00DC52CC">
        <w:rPr>
          <w:sz w:val="20"/>
          <w:szCs w:val="20"/>
        </w:rPr>
        <w:t>soup.find</w:t>
      </w:r>
      <w:proofErr w:type="gramEnd"/>
      <w:r w:rsidRPr="00DC52CC">
        <w:rPr>
          <w:sz w:val="20"/>
          <w:szCs w:val="20"/>
        </w:rPr>
        <w:t>('table', attrs={'class':'lineItemsTable'})</w:t>
      </w:r>
    </w:p>
    <w:p w14:paraId="625636E4" w14:textId="77777777" w:rsidR="00E50EE5" w:rsidRPr="00DC52CC" w:rsidRDefault="00E50EE5" w:rsidP="00E50EE5">
      <w:pPr>
        <w:pStyle w:val="FigureCaption"/>
        <w:rPr>
          <w:sz w:val="20"/>
          <w:szCs w:val="20"/>
        </w:rPr>
      </w:pPr>
      <w:r w:rsidRPr="00DC52CC">
        <w:rPr>
          <w:sz w:val="20"/>
          <w:szCs w:val="20"/>
        </w:rPr>
        <w:t xml:space="preserve">table_body = </w:t>
      </w:r>
      <w:proofErr w:type="gramStart"/>
      <w:r w:rsidRPr="00DC52CC">
        <w:rPr>
          <w:sz w:val="20"/>
          <w:szCs w:val="20"/>
        </w:rPr>
        <w:t>table.find</w:t>
      </w:r>
      <w:proofErr w:type="gramEnd"/>
      <w:r w:rsidRPr="00DC52CC">
        <w:rPr>
          <w:sz w:val="20"/>
          <w:szCs w:val="20"/>
        </w:rPr>
        <w:t>('tbody')</w:t>
      </w:r>
    </w:p>
    <w:p w14:paraId="2084A119" w14:textId="77777777" w:rsidR="00E50EE5" w:rsidRPr="00DC52CC" w:rsidRDefault="00E50EE5" w:rsidP="00E50EE5">
      <w:pPr>
        <w:pStyle w:val="FigureCaption"/>
        <w:rPr>
          <w:sz w:val="20"/>
          <w:szCs w:val="20"/>
        </w:rPr>
      </w:pPr>
    </w:p>
    <w:p w14:paraId="1B24EE83" w14:textId="77777777" w:rsidR="00E50EE5" w:rsidRPr="00DC52CC" w:rsidRDefault="00E50EE5" w:rsidP="00E50EE5">
      <w:pPr>
        <w:pStyle w:val="FigureCaption"/>
        <w:rPr>
          <w:sz w:val="20"/>
          <w:szCs w:val="20"/>
        </w:rPr>
      </w:pPr>
      <w:r w:rsidRPr="00DC52CC">
        <w:rPr>
          <w:sz w:val="20"/>
          <w:szCs w:val="20"/>
        </w:rPr>
        <w:t>rows = table_</w:t>
      </w:r>
      <w:proofErr w:type="gramStart"/>
      <w:r w:rsidRPr="00DC52CC">
        <w:rPr>
          <w:sz w:val="20"/>
          <w:szCs w:val="20"/>
        </w:rPr>
        <w:t>body.find</w:t>
      </w:r>
      <w:proofErr w:type="gramEnd"/>
      <w:r w:rsidRPr="00DC52CC">
        <w:rPr>
          <w:sz w:val="20"/>
          <w:szCs w:val="20"/>
        </w:rPr>
        <w:t>_all('tr')</w:t>
      </w:r>
    </w:p>
    <w:p w14:paraId="72DED46E" w14:textId="77777777" w:rsidR="00E50EE5" w:rsidRPr="00DC52CC" w:rsidRDefault="00E50EE5" w:rsidP="00E50EE5">
      <w:pPr>
        <w:pStyle w:val="FigureCaption"/>
        <w:rPr>
          <w:sz w:val="20"/>
          <w:szCs w:val="20"/>
        </w:rPr>
      </w:pPr>
      <w:r w:rsidRPr="00DC52CC">
        <w:rPr>
          <w:sz w:val="20"/>
          <w:szCs w:val="20"/>
        </w:rPr>
        <w:t>for row in rows:</w:t>
      </w:r>
    </w:p>
    <w:p w14:paraId="69886CAE" w14:textId="77777777" w:rsidR="00E50EE5" w:rsidRPr="00DC52CC" w:rsidRDefault="00E50EE5" w:rsidP="00E50EE5">
      <w:pPr>
        <w:pStyle w:val="FigureCaption"/>
        <w:rPr>
          <w:sz w:val="20"/>
          <w:szCs w:val="20"/>
        </w:rPr>
      </w:pPr>
      <w:r w:rsidRPr="00DC52CC">
        <w:rPr>
          <w:sz w:val="20"/>
          <w:szCs w:val="20"/>
        </w:rPr>
        <w:t xml:space="preserve">    cols = </w:t>
      </w:r>
      <w:proofErr w:type="gramStart"/>
      <w:r w:rsidRPr="00DC52CC">
        <w:rPr>
          <w:sz w:val="20"/>
          <w:szCs w:val="20"/>
        </w:rPr>
        <w:t>row.find</w:t>
      </w:r>
      <w:proofErr w:type="gramEnd"/>
      <w:r w:rsidRPr="00DC52CC">
        <w:rPr>
          <w:sz w:val="20"/>
          <w:szCs w:val="20"/>
        </w:rPr>
        <w:t>_all('a')</w:t>
      </w:r>
    </w:p>
    <w:p w14:paraId="31BE3EA1" w14:textId="77777777" w:rsidR="00E50EE5" w:rsidRPr="00DC52CC" w:rsidRDefault="00E50EE5" w:rsidP="00E50EE5">
      <w:pPr>
        <w:pStyle w:val="FigureCaption"/>
        <w:rPr>
          <w:sz w:val="20"/>
          <w:szCs w:val="20"/>
        </w:rPr>
      </w:pPr>
      <w:r w:rsidRPr="00DC52CC">
        <w:rPr>
          <w:sz w:val="20"/>
          <w:szCs w:val="20"/>
        </w:rPr>
        <w:t xml:space="preserve">    cols = [ele.</w:t>
      </w:r>
      <w:proofErr w:type="gramStart"/>
      <w:r w:rsidRPr="00DC52CC">
        <w:rPr>
          <w:sz w:val="20"/>
          <w:szCs w:val="20"/>
        </w:rPr>
        <w:t>text.strip</w:t>
      </w:r>
      <w:proofErr w:type="gramEnd"/>
      <w:r w:rsidRPr="00DC52CC">
        <w:rPr>
          <w:sz w:val="20"/>
          <w:szCs w:val="20"/>
        </w:rPr>
        <w:t>() for ele in cols]</w:t>
      </w:r>
    </w:p>
    <w:p w14:paraId="6A758425"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data.append</w:t>
      </w:r>
      <w:proofErr w:type="gramEnd"/>
      <w:r w:rsidRPr="00DC52CC">
        <w:rPr>
          <w:sz w:val="20"/>
          <w:szCs w:val="20"/>
        </w:rPr>
        <w:t>([ele for ele in cols if ele]) # Get rid of empty values</w:t>
      </w:r>
    </w:p>
    <w:p w14:paraId="395B8198" w14:textId="77777777" w:rsidR="00E50EE5" w:rsidRPr="00DC52CC" w:rsidRDefault="00E50EE5" w:rsidP="00E50EE5">
      <w:pPr>
        <w:pStyle w:val="FigureCaption"/>
        <w:rPr>
          <w:sz w:val="20"/>
          <w:szCs w:val="20"/>
        </w:rPr>
      </w:pPr>
    </w:p>
    <w:p w14:paraId="1D9BEE85" w14:textId="4CDA3DF8" w:rsidR="00E50EE5" w:rsidRPr="002605A2" w:rsidRDefault="004A15DE" w:rsidP="002605A2">
      <w:pPr>
        <w:pStyle w:val="Heading1"/>
      </w:pPr>
      <w:bookmarkStart w:id="437" w:name="_Hlk530842341"/>
      <w:r w:rsidRPr="002605A2">
        <w:t xml:space="preserve">index </w:t>
      </w:r>
      <w:r w:rsidR="000B35E5" w:rsidRPr="002605A2">
        <w:t>5</w:t>
      </w:r>
    </w:p>
    <w:bookmarkEnd w:id="437"/>
    <w:p w14:paraId="16678FB9" w14:textId="77777777" w:rsidR="004A15DE" w:rsidRPr="002605A2" w:rsidRDefault="004A15DE" w:rsidP="002605A2"/>
    <w:p w14:paraId="61CD4C8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System;</w:t>
      </w:r>
    </w:p>
    <w:p w14:paraId="1BFD67E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System.Collections.Generic</w:t>
      </w:r>
      <w:proofErr w:type="gramEnd"/>
      <w:r w:rsidRPr="00DC52CC">
        <w:rPr>
          <w:rFonts w:ascii="Consolas" w:hAnsi="Consolas" w:cs="Consolas"/>
          <w:color w:val="000000"/>
          <w:sz w:val="19"/>
          <w:szCs w:val="19"/>
        </w:rPr>
        <w:t>;</w:t>
      </w:r>
    </w:p>
    <w:p w14:paraId="6387DDB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System.Linq;</w:t>
      </w:r>
    </w:p>
    <w:p w14:paraId="6E5266D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System.Net.Http;</w:t>
      </w:r>
    </w:p>
    <w:p w14:paraId="6A3F1A8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System.Text;</w:t>
      </w:r>
    </w:p>
    <w:p w14:paraId="11E93BF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System.Threading.Tasks</w:t>
      </w:r>
      <w:proofErr w:type="gramEnd"/>
      <w:r w:rsidRPr="00DC52CC">
        <w:rPr>
          <w:rFonts w:ascii="Consolas" w:hAnsi="Consolas" w:cs="Consolas"/>
          <w:color w:val="000000"/>
          <w:sz w:val="19"/>
          <w:szCs w:val="19"/>
        </w:rPr>
        <w:t>;</w:t>
      </w:r>
    </w:p>
    <w:p w14:paraId="3BADDF1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Newtonsoft.Json;</w:t>
      </w:r>
    </w:p>
    <w:p w14:paraId="1854ABA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RestSharp;</w:t>
      </w:r>
    </w:p>
    <w:p w14:paraId="034A234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MySql.Data.MySqlClient</w:t>
      </w:r>
      <w:proofErr w:type="gramEnd"/>
      <w:r w:rsidRPr="00DC52CC">
        <w:rPr>
          <w:rFonts w:ascii="Consolas" w:hAnsi="Consolas" w:cs="Consolas"/>
          <w:color w:val="000000"/>
          <w:sz w:val="19"/>
          <w:szCs w:val="19"/>
        </w:rPr>
        <w:t>;</w:t>
      </w:r>
    </w:p>
    <w:p w14:paraId="4E37123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using</w:t>
      </w:r>
      <w:r w:rsidRPr="00DC52CC">
        <w:rPr>
          <w:rFonts w:ascii="Consolas" w:hAnsi="Consolas" w:cs="Consolas"/>
          <w:color w:val="000000"/>
          <w:sz w:val="19"/>
          <w:szCs w:val="19"/>
        </w:rPr>
        <w:t xml:space="preserve"> System.Configuration;</w:t>
      </w:r>
    </w:p>
    <w:p w14:paraId="31C271CB" w14:textId="77777777" w:rsidR="004A15DE" w:rsidRPr="00DC52CC" w:rsidRDefault="004A15DE" w:rsidP="004A15DE">
      <w:pPr>
        <w:autoSpaceDE w:val="0"/>
        <w:autoSpaceDN w:val="0"/>
        <w:adjustRightInd w:val="0"/>
        <w:rPr>
          <w:rFonts w:ascii="Consolas" w:hAnsi="Consolas" w:cs="Consolas"/>
          <w:color w:val="000000"/>
          <w:sz w:val="19"/>
          <w:szCs w:val="19"/>
        </w:rPr>
      </w:pPr>
    </w:p>
    <w:p w14:paraId="0B9450D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FF"/>
          <w:sz w:val="19"/>
          <w:szCs w:val="19"/>
        </w:rPr>
        <w:t>namespace</w:t>
      </w:r>
      <w:r w:rsidRPr="00DC52CC">
        <w:rPr>
          <w:rFonts w:ascii="Consolas" w:hAnsi="Consolas" w:cs="Consolas"/>
          <w:color w:val="000000"/>
          <w:sz w:val="19"/>
          <w:szCs w:val="19"/>
        </w:rPr>
        <w:t xml:space="preserve"> GP1.App</w:t>
      </w:r>
    </w:p>
    <w:p w14:paraId="53EEF92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w:t>
      </w:r>
    </w:p>
    <w:p w14:paraId="11D89F2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class</w:t>
      </w:r>
      <w:r w:rsidRPr="00DC52CC">
        <w:rPr>
          <w:rFonts w:ascii="Consolas" w:hAnsi="Consolas" w:cs="Consolas"/>
          <w:color w:val="000000"/>
          <w:sz w:val="19"/>
          <w:szCs w:val="19"/>
        </w:rPr>
        <w:t xml:space="preserve"> </w:t>
      </w:r>
      <w:r w:rsidRPr="00DC52CC">
        <w:rPr>
          <w:rFonts w:ascii="Consolas" w:hAnsi="Consolas" w:cs="Consolas"/>
          <w:color w:val="2B91AF"/>
          <w:sz w:val="19"/>
          <w:szCs w:val="19"/>
        </w:rPr>
        <w:t>Program</w:t>
      </w:r>
    </w:p>
    <w:p w14:paraId="3E5ED3D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6F2BBA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string</w:t>
      </w:r>
      <w:r w:rsidRPr="00DC52CC">
        <w:rPr>
          <w:rFonts w:ascii="Consolas" w:hAnsi="Consolas" w:cs="Consolas"/>
          <w:color w:val="000000"/>
          <w:sz w:val="19"/>
          <w:szCs w:val="19"/>
        </w:rPr>
        <w:t xml:space="preserve"> IEXTrading_API_PATH = </w:t>
      </w:r>
      <w:r w:rsidRPr="00DC52CC">
        <w:rPr>
          <w:rFonts w:ascii="Consolas" w:hAnsi="Consolas" w:cs="Consolas"/>
          <w:color w:val="A31515"/>
          <w:sz w:val="19"/>
          <w:szCs w:val="19"/>
        </w:rPr>
        <w:t>"https://api.iextrading.com/1.0/stock/{symbol}/chart/{years}y"</w:t>
      </w:r>
      <w:r w:rsidRPr="00DC52CC">
        <w:rPr>
          <w:rFonts w:ascii="Consolas" w:hAnsi="Consolas" w:cs="Consolas"/>
          <w:color w:val="000000"/>
          <w:sz w:val="19"/>
          <w:szCs w:val="19"/>
        </w:rPr>
        <w:t>;</w:t>
      </w:r>
    </w:p>
    <w:p w14:paraId="39168F0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proofErr w:type="gramStart"/>
      <w:r w:rsidRPr="00DC52CC">
        <w:rPr>
          <w:rFonts w:ascii="Consolas" w:hAnsi="Consolas" w:cs="Consolas"/>
          <w:color w:val="0000FF"/>
          <w:sz w:val="19"/>
          <w:szCs w:val="19"/>
        </w:rPr>
        <w:t>string</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 xml:space="preserve">] symbols = { </w:t>
      </w:r>
      <w:r w:rsidRPr="00DC52CC">
        <w:rPr>
          <w:rFonts w:ascii="Consolas" w:hAnsi="Consolas" w:cs="Consolas"/>
          <w:color w:val="A31515"/>
          <w:sz w:val="19"/>
          <w:szCs w:val="19"/>
        </w:rPr>
        <w:t>"msft"</w:t>
      </w:r>
      <w:r w:rsidRPr="00DC52CC">
        <w:rPr>
          <w:rFonts w:ascii="Consolas" w:hAnsi="Consolas" w:cs="Consolas"/>
          <w:color w:val="000000"/>
          <w:sz w:val="19"/>
          <w:szCs w:val="19"/>
        </w:rPr>
        <w:t xml:space="preserve"> };</w:t>
      </w:r>
    </w:p>
    <w:p w14:paraId="3179B55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void</w:t>
      </w:r>
      <w:r w:rsidRPr="00DC52CC">
        <w:rPr>
          <w:rFonts w:ascii="Consolas" w:hAnsi="Consolas" w:cs="Consolas"/>
          <w:color w:val="000000"/>
          <w:sz w:val="19"/>
          <w:szCs w:val="19"/>
        </w:rPr>
        <w:t xml:space="preserve"> Main(</w:t>
      </w:r>
      <w:proofErr w:type="gramStart"/>
      <w:r w:rsidRPr="00DC52CC">
        <w:rPr>
          <w:rFonts w:ascii="Consolas" w:hAnsi="Consolas" w:cs="Consolas"/>
          <w:color w:val="0000FF"/>
          <w:sz w:val="19"/>
          <w:szCs w:val="19"/>
        </w:rPr>
        <w:t>string</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 args)</w:t>
      </w:r>
    </w:p>
    <w:p w14:paraId="252EB47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BCE9F6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DeleteExistingStockData(</w:t>
      </w:r>
      <w:proofErr w:type="gramEnd"/>
      <w:r w:rsidRPr="00DC52CC">
        <w:rPr>
          <w:rFonts w:ascii="Consolas" w:hAnsi="Consolas" w:cs="Consolas"/>
          <w:color w:val="000000"/>
          <w:sz w:val="19"/>
          <w:szCs w:val="19"/>
        </w:rPr>
        <w:t>);</w:t>
      </w:r>
    </w:p>
    <w:p w14:paraId="10C658F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foreach</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string</w:t>
      </w:r>
      <w:r w:rsidRPr="00DC52CC">
        <w:rPr>
          <w:rFonts w:ascii="Consolas" w:hAnsi="Consolas" w:cs="Consolas"/>
          <w:color w:val="000000"/>
          <w:sz w:val="19"/>
          <w:szCs w:val="19"/>
        </w:rPr>
        <w:t xml:space="preserve"> symbol </w:t>
      </w:r>
      <w:r w:rsidRPr="00DC52CC">
        <w:rPr>
          <w:rFonts w:ascii="Consolas" w:hAnsi="Consolas" w:cs="Consolas"/>
          <w:color w:val="0000FF"/>
          <w:sz w:val="19"/>
          <w:szCs w:val="19"/>
        </w:rPr>
        <w:t>in</w:t>
      </w:r>
      <w:r w:rsidRPr="00DC52CC">
        <w:rPr>
          <w:rFonts w:ascii="Consolas" w:hAnsi="Consolas" w:cs="Consolas"/>
          <w:color w:val="000000"/>
          <w:sz w:val="19"/>
          <w:szCs w:val="19"/>
        </w:rPr>
        <w:t xml:space="preserve"> symbols)</w:t>
      </w:r>
    </w:p>
    <w:p w14:paraId="24508D3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14676B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historicalDataList = </w:t>
      </w:r>
      <w:proofErr w:type="gramStart"/>
      <w:r w:rsidRPr="00DC52CC">
        <w:rPr>
          <w:rFonts w:ascii="Consolas" w:hAnsi="Consolas" w:cs="Consolas"/>
          <w:color w:val="000000"/>
          <w:sz w:val="19"/>
          <w:szCs w:val="19"/>
        </w:rPr>
        <w:t>GetChart(</w:t>
      </w:r>
      <w:proofErr w:type="gramEnd"/>
      <w:r w:rsidRPr="00DC52CC">
        <w:rPr>
          <w:rFonts w:ascii="Consolas" w:hAnsi="Consolas" w:cs="Consolas"/>
          <w:color w:val="000000"/>
          <w:sz w:val="19"/>
          <w:szCs w:val="19"/>
        </w:rPr>
        <w:t>symbol, 5);</w:t>
      </w:r>
    </w:p>
    <w:p w14:paraId="4745D88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WriteStockDataToDatabase(</w:t>
      </w:r>
      <w:proofErr w:type="gramEnd"/>
      <w:r w:rsidRPr="00DC52CC">
        <w:rPr>
          <w:rFonts w:ascii="Consolas" w:hAnsi="Consolas" w:cs="Consolas"/>
          <w:color w:val="000000"/>
          <w:sz w:val="19"/>
          <w:szCs w:val="19"/>
        </w:rPr>
        <w:t>historicalDataList, symbol);</w:t>
      </w:r>
    </w:p>
    <w:p w14:paraId="5D90586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59D664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26A78DC" w14:textId="77777777" w:rsidR="004A15DE" w:rsidRPr="00DC52CC" w:rsidRDefault="004A15DE" w:rsidP="004A15DE">
      <w:pPr>
        <w:autoSpaceDE w:val="0"/>
        <w:autoSpaceDN w:val="0"/>
        <w:adjustRightInd w:val="0"/>
        <w:rPr>
          <w:rFonts w:ascii="Consolas" w:hAnsi="Consolas" w:cs="Consolas"/>
          <w:color w:val="000000"/>
          <w:sz w:val="19"/>
          <w:szCs w:val="19"/>
        </w:rPr>
      </w:pPr>
    </w:p>
    <w:p w14:paraId="49AB3E1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public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List&lt;HistoricalDataResponse&gt; </w:t>
      </w:r>
      <w:proofErr w:type="gramStart"/>
      <w:r w:rsidRPr="00DC52CC">
        <w:rPr>
          <w:rFonts w:ascii="Consolas" w:hAnsi="Consolas" w:cs="Consolas"/>
          <w:color w:val="000000"/>
          <w:sz w:val="19"/>
          <w:szCs w:val="19"/>
        </w:rPr>
        <w:t>GetChart(</w:t>
      </w:r>
      <w:proofErr w:type="gramEnd"/>
      <w:r w:rsidRPr="00DC52CC">
        <w:rPr>
          <w:rFonts w:ascii="Consolas" w:hAnsi="Consolas" w:cs="Consolas"/>
          <w:color w:val="0000FF"/>
          <w:sz w:val="19"/>
          <w:szCs w:val="19"/>
        </w:rPr>
        <w:t>string</w:t>
      </w:r>
      <w:r w:rsidRPr="00DC52CC">
        <w:rPr>
          <w:rFonts w:ascii="Consolas" w:hAnsi="Consolas" w:cs="Consolas"/>
          <w:color w:val="000000"/>
          <w:sz w:val="19"/>
          <w:szCs w:val="19"/>
        </w:rPr>
        <w:t xml:space="preserve"> symbol, </w:t>
      </w:r>
      <w:r w:rsidRPr="00DC52CC">
        <w:rPr>
          <w:rFonts w:ascii="Consolas" w:hAnsi="Consolas" w:cs="Consolas"/>
          <w:color w:val="0000FF"/>
          <w:sz w:val="19"/>
          <w:szCs w:val="19"/>
        </w:rPr>
        <w:t>int</w:t>
      </w:r>
      <w:r w:rsidRPr="00DC52CC">
        <w:rPr>
          <w:rFonts w:ascii="Consolas" w:hAnsi="Consolas" w:cs="Consolas"/>
          <w:color w:val="000000"/>
          <w:sz w:val="19"/>
          <w:szCs w:val="19"/>
        </w:rPr>
        <w:t xml:space="preserve"> years)</w:t>
      </w:r>
    </w:p>
    <w:p w14:paraId="49795AE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FA17EB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RestClient client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RestClient(IEXTrading_API_PATH);</w:t>
      </w:r>
    </w:p>
    <w:p w14:paraId="0187767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RestRequest request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RestRequest(Method.GET);</w:t>
      </w:r>
    </w:p>
    <w:p w14:paraId="44D9A03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request.AddHeader</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"Accept"</w:t>
      </w:r>
      <w:r w:rsidRPr="00DC52CC">
        <w:rPr>
          <w:rFonts w:ascii="Consolas" w:hAnsi="Consolas" w:cs="Consolas"/>
          <w:color w:val="000000"/>
          <w:sz w:val="19"/>
          <w:szCs w:val="19"/>
        </w:rPr>
        <w:t xml:space="preserve">, </w:t>
      </w:r>
      <w:r w:rsidRPr="00DC52CC">
        <w:rPr>
          <w:rFonts w:ascii="Consolas" w:hAnsi="Consolas" w:cs="Consolas"/>
          <w:color w:val="A31515"/>
          <w:sz w:val="19"/>
          <w:szCs w:val="19"/>
        </w:rPr>
        <w:t>"application/json"</w:t>
      </w:r>
      <w:r w:rsidRPr="00DC52CC">
        <w:rPr>
          <w:rFonts w:ascii="Consolas" w:hAnsi="Consolas" w:cs="Consolas"/>
          <w:color w:val="000000"/>
          <w:sz w:val="19"/>
          <w:szCs w:val="19"/>
        </w:rPr>
        <w:t>);</w:t>
      </w:r>
    </w:p>
    <w:p w14:paraId="6BE3E25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request.AddUrlSegment</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"symbol"</w:t>
      </w:r>
      <w:r w:rsidRPr="00DC52CC">
        <w:rPr>
          <w:rFonts w:ascii="Consolas" w:hAnsi="Consolas" w:cs="Consolas"/>
          <w:color w:val="000000"/>
          <w:sz w:val="19"/>
          <w:szCs w:val="19"/>
        </w:rPr>
        <w:t>, symbol);</w:t>
      </w:r>
    </w:p>
    <w:p w14:paraId="206E83F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request.AddUrlSegment</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"years"</w:t>
      </w:r>
      <w:r w:rsidRPr="00DC52CC">
        <w:rPr>
          <w:rFonts w:ascii="Consolas" w:hAnsi="Consolas" w:cs="Consolas"/>
          <w:color w:val="000000"/>
          <w:sz w:val="19"/>
          <w:szCs w:val="19"/>
        </w:rPr>
        <w:t>, years);</w:t>
      </w:r>
    </w:p>
    <w:p w14:paraId="4ACA41DF" w14:textId="77777777" w:rsidR="004A15DE" w:rsidRPr="00DC52CC" w:rsidRDefault="004A15DE" w:rsidP="004A15DE">
      <w:pPr>
        <w:autoSpaceDE w:val="0"/>
        <w:autoSpaceDN w:val="0"/>
        <w:adjustRightInd w:val="0"/>
        <w:rPr>
          <w:rFonts w:ascii="Consolas" w:hAnsi="Consolas" w:cs="Consolas"/>
          <w:color w:val="000000"/>
          <w:sz w:val="19"/>
          <w:szCs w:val="19"/>
        </w:rPr>
      </w:pPr>
    </w:p>
    <w:p w14:paraId="4C4DF45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historicalDataList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List&lt;HistoricalDataResponse</w:t>
      </w:r>
      <w:proofErr w:type="gramStart"/>
      <w:r w:rsidRPr="00DC52CC">
        <w:rPr>
          <w:rFonts w:ascii="Consolas" w:hAnsi="Consolas" w:cs="Consolas"/>
          <w:color w:val="000000"/>
          <w:sz w:val="19"/>
          <w:szCs w:val="19"/>
        </w:rPr>
        <w:t>&gt;(</w:t>
      </w:r>
      <w:proofErr w:type="gramEnd"/>
      <w:r w:rsidRPr="00DC52CC">
        <w:rPr>
          <w:rFonts w:ascii="Consolas" w:hAnsi="Consolas" w:cs="Consolas"/>
          <w:color w:val="000000"/>
          <w:sz w:val="19"/>
          <w:szCs w:val="19"/>
        </w:rPr>
        <w:t>);</w:t>
      </w:r>
    </w:p>
    <w:p w14:paraId="65A439EC" w14:textId="77777777" w:rsidR="004A15DE" w:rsidRPr="00DC52CC" w:rsidRDefault="004A15DE" w:rsidP="004A15DE">
      <w:pPr>
        <w:autoSpaceDE w:val="0"/>
        <w:autoSpaceDN w:val="0"/>
        <w:adjustRightInd w:val="0"/>
        <w:rPr>
          <w:rFonts w:ascii="Consolas" w:hAnsi="Consolas" w:cs="Consolas"/>
          <w:color w:val="000000"/>
          <w:sz w:val="19"/>
          <w:szCs w:val="19"/>
        </w:rPr>
      </w:pPr>
    </w:p>
    <w:p w14:paraId="684EFE0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try</w:t>
      </w:r>
    </w:p>
    <w:p w14:paraId="397456F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F3833D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response = </w:t>
      </w:r>
      <w:proofErr w:type="gramStart"/>
      <w:r w:rsidRPr="00DC52CC">
        <w:rPr>
          <w:rFonts w:ascii="Consolas" w:hAnsi="Consolas" w:cs="Consolas"/>
          <w:color w:val="000000"/>
          <w:sz w:val="19"/>
          <w:szCs w:val="19"/>
        </w:rPr>
        <w:t>client.Execute</w:t>
      </w:r>
      <w:proofErr w:type="gramEnd"/>
      <w:r w:rsidRPr="00DC52CC">
        <w:rPr>
          <w:rFonts w:ascii="Consolas" w:hAnsi="Consolas" w:cs="Consolas"/>
          <w:color w:val="000000"/>
          <w:sz w:val="19"/>
          <w:szCs w:val="19"/>
        </w:rPr>
        <w:t>(request);</w:t>
      </w:r>
    </w:p>
    <w:p w14:paraId="6A28B1B7"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if</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response.StatusCode</w:t>
      </w:r>
      <w:proofErr w:type="gramEnd"/>
      <w:r w:rsidRPr="00DC52CC">
        <w:rPr>
          <w:rFonts w:ascii="Consolas" w:hAnsi="Consolas" w:cs="Consolas"/>
          <w:color w:val="000000"/>
          <w:sz w:val="19"/>
          <w:szCs w:val="19"/>
        </w:rPr>
        <w:t xml:space="preserve"> == System.Net.HttpStatusCode.OK)</w:t>
      </w:r>
    </w:p>
    <w:p w14:paraId="36369CB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825D24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historicalDataList = JsonConvert.DeserializeObject&lt;List&lt;HistoricalDataResponse&gt;&gt;(</w:t>
      </w:r>
      <w:proofErr w:type="gramStart"/>
      <w:r w:rsidRPr="00DC52CC">
        <w:rPr>
          <w:rFonts w:ascii="Consolas" w:hAnsi="Consolas" w:cs="Consolas"/>
          <w:color w:val="000000"/>
          <w:sz w:val="19"/>
          <w:szCs w:val="19"/>
        </w:rPr>
        <w:t>response.Content</w:t>
      </w:r>
      <w:proofErr w:type="gramEnd"/>
      <w:r w:rsidRPr="00DC52CC">
        <w:rPr>
          <w:rFonts w:ascii="Consolas" w:hAnsi="Consolas" w:cs="Consolas"/>
          <w:color w:val="000000"/>
          <w:sz w:val="19"/>
          <w:szCs w:val="19"/>
        </w:rPr>
        <w:t>);</w:t>
      </w:r>
    </w:p>
    <w:p w14:paraId="0E01769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92F558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7F1BBC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catch</w:t>
      </w:r>
      <w:r w:rsidRPr="00DC52CC">
        <w:rPr>
          <w:rFonts w:ascii="Consolas" w:hAnsi="Consolas" w:cs="Consolas"/>
          <w:color w:val="000000"/>
          <w:sz w:val="19"/>
          <w:szCs w:val="19"/>
        </w:rPr>
        <w:t xml:space="preserve"> (Exception ex)</w:t>
      </w:r>
    </w:p>
    <w:p w14:paraId="6FBD3B3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995DE8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Console.WriteLine(</w:t>
      </w:r>
      <w:r w:rsidRPr="00DC52CC">
        <w:rPr>
          <w:rFonts w:ascii="Consolas" w:hAnsi="Consolas" w:cs="Consolas"/>
          <w:color w:val="A31515"/>
          <w:sz w:val="19"/>
          <w:szCs w:val="19"/>
        </w:rPr>
        <w:t xml:space="preserve">$"Error calling api. </w:t>
      </w:r>
      <w:proofErr w:type="gramStart"/>
      <w:r w:rsidRPr="00DC52CC">
        <w:rPr>
          <w:rFonts w:ascii="Consolas" w:hAnsi="Consolas" w:cs="Consolas"/>
          <w:color w:val="A31515"/>
          <w:sz w:val="19"/>
          <w:szCs w:val="19"/>
        </w:rPr>
        <w:t>Message:</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ex.Message}</w:t>
      </w:r>
      <w:r w:rsidRPr="00DC52CC">
        <w:rPr>
          <w:rFonts w:ascii="Consolas" w:hAnsi="Consolas" w:cs="Consolas"/>
          <w:color w:val="A31515"/>
          <w:sz w:val="19"/>
          <w:szCs w:val="19"/>
        </w:rPr>
        <w:t>"</w:t>
      </w:r>
      <w:r w:rsidRPr="00DC52CC">
        <w:rPr>
          <w:rFonts w:ascii="Consolas" w:hAnsi="Consolas" w:cs="Consolas"/>
          <w:color w:val="000000"/>
          <w:sz w:val="19"/>
          <w:szCs w:val="19"/>
        </w:rPr>
        <w:t>);</w:t>
      </w:r>
    </w:p>
    <w:p w14:paraId="158800A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1D8E8F78" w14:textId="77777777" w:rsidR="004A15DE" w:rsidRPr="00DC52CC" w:rsidRDefault="004A15DE" w:rsidP="004A15DE">
      <w:pPr>
        <w:autoSpaceDE w:val="0"/>
        <w:autoSpaceDN w:val="0"/>
        <w:adjustRightInd w:val="0"/>
        <w:rPr>
          <w:rFonts w:ascii="Consolas" w:hAnsi="Consolas" w:cs="Consolas"/>
          <w:color w:val="000000"/>
          <w:sz w:val="19"/>
          <w:szCs w:val="19"/>
        </w:rPr>
      </w:pPr>
    </w:p>
    <w:p w14:paraId="01229EE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return</w:t>
      </w:r>
      <w:r w:rsidRPr="00DC52CC">
        <w:rPr>
          <w:rFonts w:ascii="Consolas" w:hAnsi="Consolas" w:cs="Consolas"/>
          <w:color w:val="000000"/>
          <w:sz w:val="19"/>
          <w:szCs w:val="19"/>
        </w:rPr>
        <w:t xml:space="preserve"> historicalDataList;</w:t>
      </w:r>
    </w:p>
    <w:p w14:paraId="2837A3A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798DB799" w14:textId="77777777" w:rsidR="004A15DE" w:rsidRPr="00DC52CC" w:rsidRDefault="004A15DE" w:rsidP="004A15DE">
      <w:pPr>
        <w:autoSpaceDE w:val="0"/>
        <w:autoSpaceDN w:val="0"/>
        <w:adjustRightInd w:val="0"/>
        <w:rPr>
          <w:rFonts w:ascii="Consolas" w:hAnsi="Consolas" w:cs="Consolas"/>
          <w:color w:val="000000"/>
          <w:sz w:val="19"/>
          <w:szCs w:val="19"/>
        </w:rPr>
      </w:pPr>
    </w:p>
    <w:p w14:paraId="4CC958F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private</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void</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DeleteExistingStockData(</w:t>
      </w:r>
      <w:proofErr w:type="gramEnd"/>
      <w:r w:rsidRPr="00DC52CC">
        <w:rPr>
          <w:rFonts w:ascii="Consolas" w:hAnsi="Consolas" w:cs="Consolas"/>
          <w:color w:val="000000"/>
          <w:sz w:val="19"/>
          <w:szCs w:val="19"/>
        </w:rPr>
        <w:t>)</w:t>
      </w:r>
    </w:p>
    <w:p w14:paraId="6365C41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2202BC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connection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MySqlConnection(</w:t>
      </w:r>
      <w:proofErr w:type="gramEnd"/>
      <w:r w:rsidRPr="00DC52CC">
        <w:rPr>
          <w:rFonts w:ascii="Consolas" w:hAnsi="Consolas" w:cs="Consolas"/>
          <w:color w:val="000000"/>
          <w:sz w:val="19"/>
          <w:szCs w:val="19"/>
        </w:rPr>
        <w:t>ConfigurationManager.ConnectionStrings[</w:t>
      </w:r>
      <w:r w:rsidRPr="00DC52CC">
        <w:rPr>
          <w:rFonts w:ascii="Consolas" w:hAnsi="Consolas" w:cs="Consolas"/>
          <w:color w:val="A31515"/>
          <w:sz w:val="19"/>
          <w:szCs w:val="19"/>
        </w:rPr>
        <w:t>"StockData"</w:t>
      </w:r>
      <w:r w:rsidRPr="00DC52CC">
        <w:rPr>
          <w:rFonts w:ascii="Consolas" w:hAnsi="Consolas" w:cs="Consolas"/>
          <w:color w:val="000000"/>
          <w:sz w:val="19"/>
          <w:szCs w:val="19"/>
        </w:rPr>
        <w:t>].ToString()))</w:t>
      </w:r>
    </w:p>
    <w:p w14:paraId="373B419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774FF35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command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MySqlCommand(</w:t>
      </w:r>
      <w:proofErr w:type="gramEnd"/>
      <w:r w:rsidRPr="00DC52CC">
        <w:rPr>
          <w:rFonts w:ascii="Consolas" w:hAnsi="Consolas" w:cs="Consolas"/>
          <w:color w:val="A31515"/>
          <w:sz w:val="19"/>
          <w:szCs w:val="19"/>
        </w:rPr>
        <w:t>"usp_DeleteStockData"</w:t>
      </w:r>
      <w:r w:rsidRPr="00DC52CC">
        <w:rPr>
          <w:rFonts w:ascii="Consolas" w:hAnsi="Consolas" w:cs="Consolas"/>
          <w:color w:val="000000"/>
          <w:sz w:val="19"/>
          <w:szCs w:val="19"/>
        </w:rPr>
        <w:t>, connection);</w:t>
      </w:r>
    </w:p>
    <w:p w14:paraId="5137B80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lastRenderedPageBreak/>
        <w:t xml:space="preserve">                </w:t>
      </w:r>
      <w:proofErr w:type="gramStart"/>
      <w:r w:rsidRPr="00DC52CC">
        <w:rPr>
          <w:rFonts w:ascii="Consolas" w:hAnsi="Consolas" w:cs="Consolas"/>
          <w:color w:val="000000"/>
          <w:sz w:val="19"/>
          <w:szCs w:val="19"/>
        </w:rPr>
        <w:t>command.CommandType</w:t>
      </w:r>
      <w:proofErr w:type="gramEnd"/>
      <w:r w:rsidRPr="00DC52CC">
        <w:rPr>
          <w:rFonts w:ascii="Consolas" w:hAnsi="Consolas" w:cs="Consolas"/>
          <w:color w:val="000000"/>
          <w:sz w:val="19"/>
          <w:szCs w:val="19"/>
        </w:rPr>
        <w:t xml:space="preserve"> = System.Data.CommandType.StoredProcedure;</w:t>
      </w:r>
    </w:p>
    <w:p w14:paraId="619CF4B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try</w:t>
      </w:r>
    </w:p>
    <w:p w14:paraId="5D65AF9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210EA8F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connection.Open</w:t>
      </w:r>
      <w:proofErr w:type="gramEnd"/>
      <w:r w:rsidRPr="00DC52CC">
        <w:rPr>
          <w:rFonts w:ascii="Consolas" w:hAnsi="Consolas" w:cs="Consolas"/>
          <w:color w:val="000000"/>
          <w:sz w:val="19"/>
          <w:szCs w:val="19"/>
        </w:rPr>
        <w:t>();</w:t>
      </w:r>
    </w:p>
    <w:p w14:paraId="4A742B5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command.ExecuteNonQuery</w:t>
      </w:r>
      <w:proofErr w:type="gramEnd"/>
      <w:r w:rsidRPr="00DC52CC">
        <w:rPr>
          <w:rFonts w:ascii="Consolas" w:hAnsi="Consolas" w:cs="Consolas"/>
          <w:color w:val="000000"/>
          <w:sz w:val="19"/>
          <w:szCs w:val="19"/>
        </w:rPr>
        <w:t>();</w:t>
      </w:r>
    </w:p>
    <w:p w14:paraId="65B0C51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985B43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catch</w:t>
      </w:r>
      <w:r w:rsidRPr="00DC52CC">
        <w:rPr>
          <w:rFonts w:ascii="Consolas" w:hAnsi="Consolas" w:cs="Consolas"/>
          <w:color w:val="000000"/>
          <w:sz w:val="19"/>
          <w:szCs w:val="19"/>
        </w:rPr>
        <w:t xml:space="preserve"> (Exception ex)</w:t>
      </w:r>
    </w:p>
    <w:p w14:paraId="295F3F9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616E0F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Console.WriteLine(</w:t>
      </w:r>
      <w:r w:rsidRPr="00DC52CC">
        <w:rPr>
          <w:rFonts w:ascii="Consolas" w:hAnsi="Consolas" w:cs="Consolas"/>
          <w:color w:val="A31515"/>
          <w:sz w:val="19"/>
          <w:szCs w:val="19"/>
        </w:rPr>
        <w:t xml:space="preserve">$"Error deleting stock data from database. </w:t>
      </w:r>
      <w:proofErr w:type="gramStart"/>
      <w:r w:rsidRPr="00DC52CC">
        <w:rPr>
          <w:rFonts w:ascii="Consolas" w:hAnsi="Consolas" w:cs="Consolas"/>
          <w:color w:val="A31515"/>
          <w:sz w:val="19"/>
          <w:szCs w:val="19"/>
        </w:rPr>
        <w:t>Message:</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ex.Message}</w:t>
      </w:r>
      <w:r w:rsidRPr="00DC52CC">
        <w:rPr>
          <w:rFonts w:ascii="Consolas" w:hAnsi="Consolas" w:cs="Consolas"/>
          <w:color w:val="A31515"/>
          <w:sz w:val="19"/>
          <w:szCs w:val="19"/>
        </w:rPr>
        <w:t>"</w:t>
      </w:r>
      <w:r w:rsidRPr="00DC52CC">
        <w:rPr>
          <w:rFonts w:ascii="Consolas" w:hAnsi="Consolas" w:cs="Consolas"/>
          <w:color w:val="000000"/>
          <w:sz w:val="19"/>
          <w:szCs w:val="19"/>
        </w:rPr>
        <w:t>);</w:t>
      </w:r>
    </w:p>
    <w:p w14:paraId="76C03EA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4830D3A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14357E79" w14:textId="177AD471" w:rsidR="004A15DE" w:rsidRDefault="004A15DE" w:rsidP="004A15DE">
      <w:pPr>
        <w:autoSpaceDE w:val="0"/>
        <w:autoSpaceDN w:val="0"/>
        <w:adjustRightInd w:val="0"/>
        <w:rPr>
          <w:ins w:id="438" w:author="Brandon de la Houssaye" w:date="2018-11-24T17:03:00Z"/>
          <w:rFonts w:ascii="Consolas" w:hAnsi="Consolas" w:cs="Consolas"/>
          <w:color w:val="000000"/>
          <w:sz w:val="19"/>
          <w:szCs w:val="19"/>
        </w:rPr>
      </w:pPr>
      <w:r w:rsidRPr="00DC52CC">
        <w:rPr>
          <w:rFonts w:ascii="Consolas" w:hAnsi="Consolas" w:cs="Consolas"/>
          <w:color w:val="000000"/>
          <w:sz w:val="19"/>
          <w:szCs w:val="19"/>
        </w:rPr>
        <w:t xml:space="preserve">        }</w:t>
      </w:r>
    </w:p>
    <w:p w14:paraId="5E34BF2D" w14:textId="2897102B" w:rsidR="00CC28FD" w:rsidRDefault="00CC28FD" w:rsidP="004A15DE">
      <w:pPr>
        <w:autoSpaceDE w:val="0"/>
        <w:autoSpaceDN w:val="0"/>
        <w:adjustRightInd w:val="0"/>
        <w:rPr>
          <w:ins w:id="439" w:author="Brandon de la Houssaye" w:date="2018-11-24T17:03:00Z"/>
          <w:rFonts w:ascii="Consolas" w:hAnsi="Consolas" w:cs="Consolas"/>
          <w:color w:val="000000"/>
          <w:sz w:val="19"/>
          <w:szCs w:val="19"/>
        </w:rPr>
      </w:pPr>
    </w:p>
    <w:p w14:paraId="46540DE6" w14:textId="77777777" w:rsidR="00CC28FD" w:rsidRPr="00DC52CC" w:rsidRDefault="00CC28FD" w:rsidP="004A15DE">
      <w:pPr>
        <w:autoSpaceDE w:val="0"/>
        <w:autoSpaceDN w:val="0"/>
        <w:adjustRightInd w:val="0"/>
        <w:rPr>
          <w:rFonts w:ascii="Consolas" w:hAnsi="Consolas" w:cs="Consolas"/>
          <w:color w:val="000000"/>
          <w:sz w:val="19"/>
          <w:szCs w:val="19"/>
        </w:rPr>
      </w:pPr>
    </w:p>
    <w:p w14:paraId="6341ADA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private</w:t>
      </w:r>
      <w:r w:rsidRPr="00DC52CC">
        <w:rPr>
          <w:rFonts w:ascii="Consolas" w:hAnsi="Consolas" w:cs="Consolas"/>
          <w:color w:val="000000"/>
          <w:sz w:val="19"/>
          <w:szCs w:val="19"/>
        </w:rPr>
        <w:t xml:space="preserve"> </w:t>
      </w:r>
      <w:r w:rsidRPr="00DC52CC">
        <w:rPr>
          <w:rFonts w:ascii="Consolas" w:hAnsi="Consolas" w:cs="Consolas"/>
          <w:color w:val="0000FF"/>
          <w:sz w:val="19"/>
          <w:szCs w:val="19"/>
        </w:rPr>
        <w:t>static</w:t>
      </w:r>
      <w:r w:rsidRPr="00DC52CC">
        <w:rPr>
          <w:rFonts w:ascii="Consolas" w:hAnsi="Consolas" w:cs="Consolas"/>
          <w:color w:val="000000"/>
          <w:sz w:val="19"/>
          <w:szCs w:val="19"/>
        </w:rPr>
        <w:t xml:space="preserve"> </w:t>
      </w:r>
      <w:r w:rsidRPr="00DC52CC">
        <w:rPr>
          <w:rFonts w:ascii="Consolas" w:hAnsi="Consolas" w:cs="Consolas"/>
          <w:color w:val="0000FF"/>
          <w:sz w:val="19"/>
          <w:szCs w:val="19"/>
        </w:rPr>
        <w:t>void</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WriteStockDataToDatabase(</w:t>
      </w:r>
      <w:proofErr w:type="gramEnd"/>
      <w:r w:rsidRPr="00DC52CC">
        <w:rPr>
          <w:rFonts w:ascii="Consolas" w:hAnsi="Consolas" w:cs="Consolas"/>
          <w:color w:val="000000"/>
          <w:sz w:val="19"/>
          <w:szCs w:val="19"/>
        </w:rPr>
        <w:t xml:space="preserve">List&lt;HistoricalDataResponse&gt; stockDataList, </w:t>
      </w:r>
      <w:r w:rsidRPr="00DC52CC">
        <w:rPr>
          <w:rFonts w:ascii="Consolas" w:hAnsi="Consolas" w:cs="Consolas"/>
          <w:color w:val="0000FF"/>
          <w:sz w:val="19"/>
          <w:szCs w:val="19"/>
        </w:rPr>
        <w:t>string</w:t>
      </w:r>
      <w:r w:rsidRPr="00DC52CC">
        <w:rPr>
          <w:rFonts w:ascii="Consolas" w:hAnsi="Consolas" w:cs="Consolas"/>
          <w:color w:val="000000"/>
          <w:sz w:val="19"/>
          <w:szCs w:val="19"/>
        </w:rPr>
        <w:t xml:space="preserve"> symbol)</w:t>
      </w:r>
    </w:p>
    <w:p w14:paraId="69AF439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3C00D7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Console.WriteLine(</w:t>
      </w:r>
      <w:r w:rsidRPr="00DC52CC">
        <w:rPr>
          <w:rFonts w:ascii="Consolas" w:hAnsi="Consolas" w:cs="Consolas"/>
          <w:color w:val="A31515"/>
          <w:sz w:val="19"/>
          <w:szCs w:val="19"/>
        </w:rPr>
        <w:t xml:space="preserve">$"Writing </w:t>
      </w:r>
      <w:r w:rsidRPr="00DC52CC">
        <w:rPr>
          <w:rFonts w:ascii="Consolas" w:hAnsi="Consolas" w:cs="Consolas"/>
          <w:color w:val="000000"/>
          <w:sz w:val="19"/>
          <w:szCs w:val="19"/>
        </w:rPr>
        <w:t>{stockDataList.Count}</w:t>
      </w:r>
      <w:r w:rsidRPr="00DC52CC">
        <w:rPr>
          <w:rFonts w:ascii="Consolas" w:hAnsi="Consolas" w:cs="Consolas"/>
          <w:color w:val="A31515"/>
          <w:sz w:val="19"/>
          <w:szCs w:val="19"/>
        </w:rPr>
        <w:t xml:space="preserve"> records to the database"</w:t>
      </w:r>
      <w:r w:rsidRPr="00DC52CC">
        <w:rPr>
          <w:rFonts w:ascii="Consolas" w:hAnsi="Consolas" w:cs="Consolas"/>
          <w:color w:val="000000"/>
          <w:sz w:val="19"/>
          <w:szCs w:val="19"/>
        </w:rPr>
        <w:t>);</w:t>
      </w:r>
    </w:p>
    <w:p w14:paraId="79D11E0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int</w:t>
      </w:r>
      <w:r w:rsidRPr="00DC52CC">
        <w:rPr>
          <w:rFonts w:ascii="Consolas" w:hAnsi="Consolas" w:cs="Consolas"/>
          <w:color w:val="000000"/>
          <w:sz w:val="19"/>
          <w:szCs w:val="19"/>
        </w:rPr>
        <w:t xml:space="preserve"> counter = stockDataList.Count;</w:t>
      </w:r>
    </w:p>
    <w:p w14:paraId="667A4BF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using</w:t>
      </w: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connection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MySqlConnection(</w:t>
      </w:r>
      <w:proofErr w:type="gramEnd"/>
      <w:r w:rsidRPr="00DC52CC">
        <w:rPr>
          <w:rFonts w:ascii="Consolas" w:hAnsi="Consolas" w:cs="Consolas"/>
          <w:color w:val="000000"/>
          <w:sz w:val="19"/>
          <w:szCs w:val="19"/>
        </w:rPr>
        <w:t>ConfigurationManager.ConnectionStrings[</w:t>
      </w:r>
      <w:r w:rsidRPr="00DC52CC">
        <w:rPr>
          <w:rFonts w:ascii="Consolas" w:hAnsi="Consolas" w:cs="Consolas"/>
          <w:color w:val="A31515"/>
          <w:sz w:val="19"/>
          <w:szCs w:val="19"/>
        </w:rPr>
        <w:t>"StockData"</w:t>
      </w:r>
      <w:r w:rsidRPr="00DC52CC">
        <w:rPr>
          <w:rFonts w:ascii="Consolas" w:hAnsi="Consolas" w:cs="Consolas"/>
          <w:color w:val="000000"/>
          <w:sz w:val="19"/>
          <w:szCs w:val="19"/>
        </w:rPr>
        <w:t>].ToString()))</w:t>
      </w:r>
    </w:p>
    <w:p w14:paraId="7CC1E12E"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4E88B5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try</w:t>
      </w:r>
    </w:p>
    <w:p w14:paraId="583726C1"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6D6AE4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connection.Open</w:t>
      </w:r>
      <w:proofErr w:type="gramEnd"/>
      <w:r w:rsidRPr="00DC52CC">
        <w:rPr>
          <w:rFonts w:ascii="Consolas" w:hAnsi="Consolas" w:cs="Consolas"/>
          <w:color w:val="000000"/>
          <w:sz w:val="19"/>
          <w:szCs w:val="19"/>
        </w:rPr>
        <w:t>();</w:t>
      </w:r>
    </w:p>
    <w:p w14:paraId="04E7BBEC"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foreach</w:t>
      </w:r>
      <w:r w:rsidRPr="00DC52CC">
        <w:rPr>
          <w:rFonts w:ascii="Consolas" w:hAnsi="Consolas" w:cs="Consolas"/>
          <w:color w:val="000000"/>
          <w:sz w:val="19"/>
          <w:szCs w:val="19"/>
        </w:rPr>
        <w:t xml:space="preserve"> (var stockData </w:t>
      </w:r>
      <w:r w:rsidRPr="00DC52CC">
        <w:rPr>
          <w:rFonts w:ascii="Consolas" w:hAnsi="Consolas" w:cs="Consolas"/>
          <w:color w:val="0000FF"/>
          <w:sz w:val="19"/>
          <w:szCs w:val="19"/>
        </w:rPr>
        <w:t>in</w:t>
      </w:r>
      <w:r w:rsidRPr="00DC52CC">
        <w:rPr>
          <w:rFonts w:ascii="Consolas" w:hAnsi="Consolas" w:cs="Consolas"/>
          <w:color w:val="000000"/>
          <w:sz w:val="19"/>
          <w:szCs w:val="19"/>
        </w:rPr>
        <w:t xml:space="preserve"> stockDataList)</w:t>
      </w:r>
    </w:p>
    <w:p w14:paraId="49210B13"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13B2B68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var</w:t>
      </w:r>
      <w:r w:rsidRPr="00DC52CC">
        <w:rPr>
          <w:rFonts w:ascii="Consolas" w:hAnsi="Consolas" w:cs="Consolas"/>
          <w:color w:val="000000"/>
          <w:sz w:val="19"/>
          <w:szCs w:val="19"/>
        </w:rPr>
        <w:t xml:space="preserve"> command = </w:t>
      </w:r>
      <w:r w:rsidRPr="00DC52CC">
        <w:rPr>
          <w:rFonts w:ascii="Consolas" w:hAnsi="Consolas" w:cs="Consolas"/>
          <w:color w:val="0000FF"/>
          <w:sz w:val="19"/>
          <w:szCs w:val="19"/>
        </w:rPr>
        <w:t>new</w:t>
      </w: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MySqlCommand(</w:t>
      </w:r>
      <w:proofErr w:type="gramEnd"/>
      <w:r w:rsidRPr="00DC52CC">
        <w:rPr>
          <w:rFonts w:ascii="Consolas" w:hAnsi="Consolas" w:cs="Consolas"/>
          <w:color w:val="A31515"/>
          <w:sz w:val="19"/>
          <w:szCs w:val="19"/>
        </w:rPr>
        <w:t>"usp_InsertStockData"</w:t>
      </w:r>
      <w:r w:rsidRPr="00DC52CC">
        <w:rPr>
          <w:rFonts w:ascii="Consolas" w:hAnsi="Consolas" w:cs="Consolas"/>
          <w:color w:val="000000"/>
          <w:sz w:val="19"/>
          <w:szCs w:val="19"/>
        </w:rPr>
        <w:t>, connection);</w:t>
      </w:r>
    </w:p>
    <w:p w14:paraId="4A118F6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command.CommandType</w:t>
      </w:r>
      <w:proofErr w:type="gramEnd"/>
      <w:r w:rsidRPr="00DC52CC">
        <w:rPr>
          <w:rFonts w:ascii="Consolas" w:hAnsi="Consolas" w:cs="Consolas"/>
          <w:color w:val="000000"/>
          <w:sz w:val="19"/>
          <w:szCs w:val="19"/>
        </w:rPr>
        <w:t xml:space="preserve"> = System.Data.CommandType.StoredProcedure;</w:t>
      </w:r>
    </w:p>
    <w:p w14:paraId="1EB7DA0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command.Parameters.AddWithValue</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"@Symbol"</w:t>
      </w:r>
      <w:r w:rsidRPr="00DC52CC">
        <w:rPr>
          <w:rFonts w:ascii="Consolas" w:hAnsi="Consolas" w:cs="Consolas"/>
          <w:color w:val="000000"/>
          <w:sz w:val="19"/>
          <w:szCs w:val="19"/>
        </w:rPr>
        <w:t>, symbol);</w:t>
      </w:r>
    </w:p>
    <w:p w14:paraId="0E35314B"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command.Parameters.AddWithValue</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"@High"</w:t>
      </w:r>
      <w:r w:rsidRPr="00DC52CC">
        <w:rPr>
          <w:rFonts w:ascii="Consolas" w:hAnsi="Consolas" w:cs="Consolas"/>
          <w:color w:val="000000"/>
          <w:sz w:val="19"/>
          <w:szCs w:val="19"/>
        </w:rPr>
        <w:t>, stockData.high);</w:t>
      </w:r>
    </w:p>
    <w:p w14:paraId="29B0B46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command.Parameters.AddWithValue</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"@Low"</w:t>
      </w:r>
      <w:r w:rsidRPr="00DC52CC">
        <w:rPr>
          <w:rFonts w:ascii="Consolas" w:hAnsi="Consolas" w:cs="Consolas"/>
          <w:color w:val="000000"/>
          <w:sz w:val="19"/>
          <w:szCs w:val="19"/>
        </w:rPr>
        <w:t>, stockData.low);</w:t>
      </w:r>
    </w:p>
    <w:p w14:paraId="7B06C3E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command.Parameters.AddWithValue</w:t>
      </w:r>
      <w:proofErr w:type="gramEnd"/>
      <w:r w:rsidRPr="00DC52CC">
        <w:rPr>
          <w:rFonts w:ascii="Consolas" w:hAnsi="Consolas" w:cs="Consolas"/>
          <w:color w:val="000000"/>
          <w:sz w:val="19"/>
          <w:szCs w:val="19"/>
        </w:rPr>
        <w:t>(</w:t>
      </w:r>
      <w:r w:rsidRPr="00DC52CC">
        <w:rPr>
          <w:rFonts w:ascii="Consolas" w:hAnsi="Consolas" w:cs="Consolas"/>
          <w:color w:val="A31515"/>
          <w:sz w:val="19"/>
          <w:szCs w:val="19"/>
        </w:rPr>
        <w:t>"@QuoteDate"</w:t>
      </w:r>
      <w:r w:rsidRPr="00DC52CC">
        <w:rPr>
          <w:rFonts w:ascii="Consolas" w:hAnsi="Consolas" w:cs="Consolas"/>
          <w:color w:val="000000"/>
          <w:sz w:val="19"/>
          <w:szCs w:val="19"/>
        </w:rPr>
        <w:t>, stockData.date);</w:t>
      </w:r>
    </w:p>
    <w:p w14:paraId="4D96CDAF"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roofErr w:type="gramStart"/>
      <w:r w:rsidRPr="00DC52CC">
        <w:rPr>
          <w:rFonts w:ascii="Consolas" w:hAnsi="Consolas" w:cs="Consolas"/>
          <w:color w:val="000000"/>
          <w:sz w:val="19"/>
          <w:szCs w:val="19"/>
        </w:rPr>
        <w:t>command.ExecuteNonQuery</w:t>
      </w:r>
      <w:proofErr w:type="gramEnd"/>
      <w:r w:rsidRPr="00DC52CC">
        <w:rPr>
          <w:rFonts w:ascii="Consolas" w:hAnsi="Consolas" w:cs="Consolas"/>
          <w:color w:val="000000"/>
          <w:sz w:val="19"/>
          <w:szCs w:val="19"/>
        </w:rPr>
        <w:t>();</w:t>
      </w:r>
    </w:p>
    <w:p w14:paraId="2D5D9F2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counter--;</w:t>
      </w:r>
    </w:p>
    <w:p w14:paraId="7BAF2FD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if</w:t>
      </w:r>
      <w:r w:rsidRPr="00DC52CC">
        <w:rPr>
          <w:rFonts w:ascii="Consolas" w:hAnsi="Consolas" w:cs="Consolas"/>
          <w:color w:val="000000"/>
          <w:sz w:val="19"/>
          <w:szCs w:val="19"/>
        </w:rPr>
        <w:t xml:space="preserve"> (counter % 100 == 0)</w:t>
      </w:r>
    </w:p>
    <w:p w14:paraId="0ACB76C5"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A981C70"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Console.WriteLine(</w:t>
      </w:r>
      <w:r w:rsidRPr="00DC52CC">
        <w:rPr>
          <w:rFonts w:ascii="Consolas" w:hAnsi="Consolas" w:cs="Consolas"/>
          <w:color w:val="A31515"/>
          <w:sz w:val="19"/>
          <w:szCs w:val="19"/>
        </w:rPr>
        <w:t>$"</w:t>
      </w:r>
      <w:r w:rsidRPr="00DC52CC">
        <w:rPr>
          <w:rFonts w:ascii="Consolas" w:hAnsi="Consolas" w:cs="Consolas"/>
          <w:color w:val="000000"/>
          <w:sz w:val="19"/>
          <w:szCs w:val="19"/>
        </w:rPr>
        <w:t>{counter}</w:t>
      </w:r>
      <w:r w:rsidRPr="00DC52CC">
        <w:rPr>
          <w:rFonts w:ascii="Consolas" w:hAnsi="Consolas" w:cs="Consolas"/>
          <w:color w:val="A31515"/>
          <w:sz w:val="19"/>
          <w:szCs w:val="19"/>
        </w:rPr>
        <w:t xml:space="preserve"> records remaining."</w:t>
      </w:r>
      <w:r w:rsidRPr="00DC52CC">
        <w:rPr>
          <w:rFonts w:ascii="Consolas" w:hAnsi="Consolas" w:cs="Consolas"/>
          <w:color w:val="000000"/>
          <w:sz w:val="19"/>
          <w:szCs w:val="19"/>
        </w:rPr>
        <w:t>);</w:t>
      </w:r>
    </w:p>
    <w:p w14:paraId="7887C95A"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C448BA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3CADD57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73E3FE1D"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r w:rsidRPr="00DC52CC">
        <w:rPr>
          <w:rFonts w:ascii="Consolas" w:hAnsi="Consolas" w:cs="Consolas"/>
          <w:color w:val="0000FF"/>
          <w:sz w:val="19"/>
          <w:szCs w:val="19"/>
        </w:rPr>
        <w:t>catch</w:t>
      </w:r>
      <w:r w:rsidRPr="00DC52CC">
        <w:rPr>
          <w:rFonts w:ascii="Consolas" w:hAnsi="Consolas" w:cs="Consolas"/>
          <w:color w:val="000000"/>
          <w:sz w:val="19"/>
          <w:szCs w:val="19"/>
        </w:rPr>
        <w:t xml:space="preserve"> (Exception ex)</w:t>
      </w:r>
    </w:p>
    <w:p w14:paraId="0C989959"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553F93B8"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Console.WriteLine(</w:t>
      </w:r>
      <w:r w:rsidRPr="00DC52CC">
        <w:rPr>
          <w:rFonts w:ascii="Consolas" w:hAnsi="Consolas" w:cs="Consolas"/>
          <w:color w:val="A31515"/>
          <w:sz w:val="19"/>
          <w:szCs w:val="19"/>
        </w:rPr>
        <w:t xml:space="preserve">$"Error deleting stock data from database. </w:t>
      </w:r>
      <w:proofErr w:type="gramStart"/>
      <w:r w:rsidRPr="00DC52CC">
        <w:rPr>
          <w:rFonts w:ascii="Consolas" w:hAnsi="Consolas" w:cs="Consolas"/>
          <w:color w:val="A31515"/>
          <w:sz w:val="19"/>
          <w:szCs w:val="19"/>
        </w:rPr>
        <w:t>Message:</w:t>
      </w:r>
      <w:r w:rsidRPr="00DC52CC">
        <w:rPr>
          <w:rFonts w:ascii="Consolas" w:hAnsi="Consolas" w:cs="Consolas"/>
          <w:color w:val="000000"/>
          <w:sz w:val="19"/>
          <w:szCs w:val="19"/>
        </w:rPr>
        <w:t>{</w:t>
      </w:r>
      <w:proofErr w:type="gramEnd"/>
      <w:r w:rsidRPr="00DC52CC">
        <w:rPr>
          <w:rFonts w:ascii="Consolas" w:hAnsi="Consolas" w:cs="Consolas"/>
          <w:color w:val="000000"/>
          <w:sz w:val="19"/>
          <w:szCs w:val="19"/>
        </w:rPr>
        <w:t>ex.Message}</w:t>
      </w:r>
      <w:r w:rsidRPr="00DC52CC">
        <w:rPr>
          <w:rFonts w:ascii="Consolas" w:hAnsi="Consolas" w:cs="Consolas"/>
          <w:color w:val="A31515"/>
          <w:sz w:val="19"/>
          <w:szCs w:val="19"/>
        </w:rPr>
        <w:t>"</w:t>
      </w:r>
      <w:r w:rsidRPr="00DC52CC">
        <w:rPr>
          <w:rFonts w:ascii="Consolas" w:hAnsi="Consolas" w:cs="Consolas"/>
          <w:color w:val="000000"/>
          <w:sz w:val="19"/>
          <w:szCs w:val="19"/>
        </w:rPr>
        <w:t>);</w:t>
      </w:r>
    </w:p>
    <w:p w14:paraId="0312D00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03C2D896"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4FBAFA2"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268DD314" w14:textId="77777777" w:rsidR="004A15DE" w:rsidRPr="00DC52CC" w:rsidRDefault="004A15DE" w:rsidP="004A15DE">
      <w:pPr>
        <w:autoSpaceDE w:val="0"/>
        <w:autoSpaceDN w:val="0"/>
        <w:adjustRightInd w:val="0"/>
        <w:rPr>
          <w:rFonts w:ascii="Consolas" w:hAnsi="Consolas" w:cs="Consolas"/>
          <w:color w:val="000000"/>
          <w:sz w:val="19"/>
          <w:szCs w:val="19"/>
        </w:rPr>
      </w:pPr>
      <w:r w:rsidRPr="00DC52CC">
        <w:rPr>
          <w:rFonts w:ascii="Consolas" w:hAnsi="Consolas" w:cs="Consolas"/>
          <w:color w:val="000000"/>
          <w:sz w:val="19"/>
          <w:szCs w:val="19"/>
        </w:rPr>
        <w:t xml:space="preserve">    }</w:t>
      </w:r>
    </w:p>
    <w:p w14:paraId="6786225F" w14:textId="442F7B7E" w:rsidR="00E50EE5" w:rsidRDefault="004A15DE" w:rsidP="004A15DE">
      <w:pPr>
        <w:rPr>
          <w:ins w:id="440" w:author="Brandon de la Houssaye" w:date="2018-11-24T17:03:00Z"/>
          <w:rFonts w:ascii="Consolas" w:hAnsi="Consolas" w:cs="Consolas"/>
          <w:color w:val="000000"/>
          <w:sz w:val="19"/>
          <w:szCs w:val="19"/>
        </w:rPr>
      </w:pPr>
      <w:r w:rsidRPr="00DC52CC">
        <w:rPr>
          <w:rFonts w:ascii="Consolas" w:hAnsi="Consolas" w:cs="Consolas"/>
          <w:color w:val="000000"/>
          <w:sz w:val="19"/>
          <w:szCs w:val="19"/>
        </w:rPr>
        <w:t>}</w:t>
      </w:r>
    </w:p>
    <w:p w14:paraId="6CA15D0C" w14:textId="057B921E" w:rsidR="00CC28FD" w:rsidRDefault="00CC28FD" w:rsidP="004A15DE">
      <w:pPr>
        <w:rPr>
          <w:ins w:id="441" w:author="Brandon de la Houssaye" w:date="2018-11-24T17:03:00Z"/>
        </w:rPr>
      </w:pPr>
    </w:p>
    <w:p w14:paraId="11387DE9" w14:textId="77777777" w:rsidR="00787F0C" w:rsidRPr="00DC52CC" w:rsidRDefault="00787F0C" w:rsidP="00CC28FD">
      <w:pPr>
        <w:pStyle w:val="FigureCaption"/>
        <w:rPr>
          <w:ins w:id="442" w:author="Brandon de la Houssaye" w:date="2018-11-24T17:04:00Z"/>
          <w:sz w:val="20"/>
          <w:szCs w:val="20"/>
        </w:rPr>
      </w:pPr>
    </w:p>
    <w:p w14:paraId="54429BAB" w14:textId="67208374" w:rsidR="008A38B8" w:rsidRPr="00DC52CC" w:rsidRDefault="008A38B8" w:rsidP="008A38B8">
      <w:pPr>
        <w:pStyle w:val="Heading1"/>
        <w:rPr>
          <w:ins w:id="443" w:author="Brandon de la Houssaye" w:date="2018-11-24T17:21:00Z"/>
        </w:rPr>
      </w:pPr>
      <w:ins w:id="444" w:author="Brandon de la Houssaye" w:date="2018-11-24T17:21:00Z">
        <w:r w:rsidRPr="00DC52CC">
          <w:t xml:space="preserve">Index </w:t>
        </w:r>
        <w:r>
          <w:t>5</w:t>
        </w:r>
      </w:ins>
    </w:p>
    <w:p w14:paraId="2098F36F" w14:textId="655FF4FF" w:rsidR="00CC28FD" w:rsidRDefault="00CC28FD" w:rsidP="004A15DE">
      <w:pPr>
        <w:rPr>
          <w:ins w:id="445" w:author="Brandon de la Houssaye" w:date="2018-11-24T17:21:00Z"/>
        </w:rPr>
      </w:pPr>
    </w:p>
    <w:p w14:paraId="2D46BE25" w14:textId="5969E9AD" w:rsidR="008A38B8" w:rsidRDefault="008A38B8" w:rsidP="004A15DE">
      <w:pPr>
        <w:rPr>
          <w:ins w:id="446" w:author="Brandon de la Houssaye" w:date="2018-11-24T17:21:00Z"/>
        </w:rPr>
      </w:pPr>
      <w:ins w:id="447" w:author="Brandon de la Houssaye" w:date="2018-11-24T17:21:00Z">
        <w:r>
          <w:t xml:space="preserve">SQL </w:t>
        </w:r>
      </w:ins>
      <w:ins w:id="448" w:author="Brandon de la Houssaye" w:date="2018-11-24T18:08:00Z">
        <w:r w:rsidR="004D6F38">
          <w:t>SCRIPT</w:t>
        </w:r>
      </w:ins>
      <w:bookmarkStart w:id="449" w:name="_GoBack"/>
      <w:bookmarkEnd w:id="449"/>
    </w:p>
    <w:p w14:paraId="283D9BAA" w14:textId="5E898F1D" w:rsidR="008A38B8" w:rsidRDefault="008A38B8" w:rsidP="004A15DE">
      <w:pPr>
        <w:rPr>
          <w:ins w:id="450" w:author="Brandon de la Houssaye" w:date="2018-11-24T17:21:00Z"/>
        </w:rPr>
      </w:pPr>
    </w:p>
    <w:p w14:paraId="29D7959B" w14:textId="77777777" w:rsidR="00332A6F" w:rsidRDefault="00332A6F" w:rsidP="00332A6F">
      <w:pPr>
        <w:rPr>
          <w:ins w:id="451" w:author="Brandon de la Houssaye" w:date="2018-11-24T17:33:00Z"/>
        </w:rPr>
      </w:pPr>
      <w:ins w:id="452" w:author="Brandon de la Houssaye" w:date="2018-11-24T17:33:00Z">
        <w:r>
          <w:t xml:space="preserve">-- MySQL dump </w:t>
        </w:r>
        <w:proofErr w:type="gramStart"/>
        <w:r>
          <w:t>10.13  Distrib</w:t>
        </w:r>
        <w:proofErr w:type="gramEnd"/>
        <w:r>
          <w:t xml:space="preserve"> 8.0.12, for Win64 (x86_64)</w:t>
        </w:r>
      </w:ins>
    </w:p>
    <w:p w14:paraId="4E931DC5" w14:textId="77777777" w:rsidR="00332A6F" w:rsidRDefault="00332A6F" w:rsidP="00332A6F">
      <w:pPr>
        <w:rPr>
          <w:ins w:id="453" w:author="Brandon de la Houssaye" w:date="2018-11-24T17:33:00Z"/>
        </w:rPr>
      </w:pPr>
      <w:ins w:id="454" w:author="Brandon de la Houssaye" w:date="2018-11-24T17:33:00Z">
        <w:r>
          <w:t>--</w:t>
        </w:r>
      </w:ins>
    </w:p>
    <w:p w14:paraId="7CE9ECD3" w14:textId="77777777" w:rsidR="00332A6F" w:rsidRDefault="00332A6F" w:rsidP="00332A6F">
      <w:pPr>
        <w:rPr>
          <w:ins w:id="455" w:author="Brandon de la Houssaye" w:date="2018-11-24T17:33:00Z"/>
        </w:rPr>
      </w:pPr>
      <w:ins w:id="456" w:author="Brandon de la Houssaye" w:date="2018-11-24T17:33:00Z">
        <w:r>
          <w:t>-- Host: 127.0.0.1    Database: stockdata</w:t>
        </w:r>
      </w:ins>
    </w:p>
    <w:p w14:paraId="352F47D3" w14:textId="77777777" w:rsidR="00332A6F" w:rsidRDefault="00332A6F" w:rsidP="00332A6F">
      <w:pPr>
        <w:rPr>
          <w:ins w:id="457" w:author="Brandon de la Houssaye" w:date="2018-11-24T17:33:00Z"/>
        </w:rPr>
      </w:pPr>
      <w:ins w:id="458" w:author="Brandon de la Houssaye" w:date="2018-11-24T17:33:00Z">
        <w:r>
          <w:t>-- ------------------------------------------------------</w:t>
        </w:r>
      </w:ins>
    </w:p>
    <w:p w14:paraId="71E33627" w14:textId="77777777" w:rsidR="00332A6F" w:rsidRDefault="00332A6F" w:rsidP="00332A6F">
      <w:pPr>
        <w:rPr>
          <w:ins w:id="459" w:author="Brandon de la Houssaye" w:date="2018-11-24T17:33:00Z"/>
        </w:rPr>
      </w:pPr>
      <w:ins w:id="460" w:author="Brandon de la Houssaye" w:date="2018-11-24T17:33:00Z">
        <w:r>
          <w:t>-- Server version</w:t>
        </w:r>
        <w:r>
          <w:tab/>
          <w:t>8.0.12</w:t>
        </w:r>
      </w:ins>
    </w:p>
    <w:p w14:paraId="34A16177" w14:textId="77777777" w:rsidR="00332A6F" w:rsidRDefault="00332A6F" w:rsidP="00332A6F">
      <w:pPr>
        <w:rPr>
          <w:ins w:id="461" w:author="Brandon de la Houssaye" w:date="2018-11-24T17:33:00Z"/>
        </w:rPr>
      </w:pPr>
    </w:p>
    <w:p w14:paraId="2E24F044" w14:textId="77777777" w:rsidR="00332A6F" w:rsidRDefault="00332A6F" w:rsidP="00332A6F">
      <w:pPr>
        <w:rPr>
          <w:ins w:id="462" w:author="Brandon de la Houssaye" w:date="2018-11-24T17:33:00Z"/>
        </w:rPr>
      </w:pPr>
      <w:ins w:id="463" w:author="Brandon de la Houssaye" w:date="2018-11-24T17:33:00Z">
        <w:r>
          <w:t>/*!40101 SET @OLD_CHARACTER_SET_CLIENT=@@CHARACTER_SET_CLIENT */;</w:t>
        </w:r>
      </w:ins>
    </w:p>
    <w:p w14:paraId="5A2238F8" w14:textId="77777777" w:rsidR="00332A6F" w:rsidRDefault="00332A6F" w:rsidP="00332A6F">
      <w:pPr>
        <w:rPr>
          <w:ins w:id="464" w:author="Brandon de la Houssaye" w:date="2018-11-24T17:33:00Z"/>
        </w:rPr>
      </w:pPr>
      <w:ins w:id="465" w:author="Brandon de la Houssaye" w:date="2018-11-24T17:33:00Z">
        <w:r>
          <w:t>/*!40101 SET @OLD_CHARACTER_SET_RESULTS=@@CHARACTER_SET_RESULTS */;</w:t>
        </w:r>
      </w:ins>
    </w:p>
    <w:p w14:paraId="6DF05AE2" w14:textId="77777777" w:rsidR="00332A6F" w:rsidRDefault="00332A6F" w:rsidP="00332A6F">
      <w:pPr>
        <w:rPr>
          <w:ins w:id="466" w:author="Brandon de la Houssaye" w:date="2018-11-24T17:33:00Z"/>
        </w:rPr>
      </w:pPr>
      <w:ins w:id="467" w:author="Brandon de la Houssaye" w:date="2018-11-24T17:33:00Z">
        <w:r>
          <w:t>/*!40101 SET @OLD_COLLATION_CONNECTION=@@COLLATION_CONNECTION */;</w:t>
        </w:r>
      </w:ins>
    </w:p>
    <w:p w14:paraId="38DB734F" w14:textId="77777777" w:rsidR="00332A6F" w:rsidRDefault="00332A6F" w:rsidP="00332A6F">
      <w:pPr>
        <w:rPr>
          <w:ins w:id="468" w:author="Brandon de la Houssaye" w:date="2018-11-24T17:33:00Z"/>
        </w:rPr>
      </w:pPr>
      <w:ins w:id="469" w:author="Brandon de la Houssaye" w:date="2018-11-24T17:33:00Z">
        <w:r>
          <w:t xml:space="preserve"> SET NAMES utf</w:t>
        </w:r>
        <w:proofErr w:type="gramStart"/>
        <w:r>
          <w:t>8 ;</w:t>
        </w:r>
        <w:proofErr w:type="gramEnd"/>
      </w:ins>
    </w:p>
    <w:p w14:paraId="55E3640E" w14:textId="77777777" w:rsidR="00332A6F" w:rsidRDefault="00332A6F" w:rsidP="00332A6F">
      <w:pPr>
        <w:rPr>
          <w:ins w:id="470" w:author="Brandon de la Houssaye" w:date="2018-11-24T17:33:00Z"/>
        </w:rPr>
      </w:pPr>
      <w:ins w:id="471" w:author="Brandon de la Houssaye" w:date="2018-11-24T17:33:00Z">
        <w:r>
          <w:t>/*!40103 SET @OLD_TIME_ZONE=@@TIME_ZONE */;</w:t>
        </w:r>
      </w:ins>
    </w:p>
    <w:p w14:paraId="0F825C6F" w14:textId="77777777" w:rsidR="00332A6F" w:rsidRDefault="00332A6F" w:rsidP="00332A6F">
      <w:pPr>
        <w:rPr>
          <w:ins w:id="472" w:author="Brandon de la Houssaye" w:date="2018-11-24T17:33:00Z"/>
        </w:rPr>
      </w:pPr>
      <w:ins w:id="473" w:author="Brandon de la Houssaye" w:date="2018-11-24T17:33:00Z">
        <w:r>
          <w:t>/*!40103 SET TIME_ZONE='+00:00' */;</w:t>
        </w:r>
      </w:ins>
    </w:p>
    <w:p w14:paraId="1720BEA8" w14:textId="77777777" w:rsidR="00332A6F" w:rsidRDefault="00332A6F" w:rsidP="00332A6F">
      <w:pPr>
        <w:rPr>
          <w:ins w:id="474" w:author="Brandon de la Houssaye" w:date="2018-11-24T17:33:00Z"/>
        </w:rPr>
      </w:pPr>
      <w:ins w:id="475" w:author="Brandon de la Houssaye" w:date="2018-11-24T17:33:00Z">
        <w:r>
          <w:t>/*!40014 SET @OLD_UNIQUE_CHECKS=@@UNIQUE_CHECKS, UNIQUE_CHECKS=0 */;</w:t>
        </w:r>
      </w:ins>
    </w:p>
    <w:p w14:paraId="5E3EEC93" w14:textId="77777777" w:rsidR="00332A6F" w:rsidRDefault="00332A6F" w:rsidP="00332A6F">
      <w:pPr>
        <w:rPr>
          <w:ins w:id="476" w:author="Brandon de la Houssaye" w:date="2018-11-24T17:33:00Z"/>
        </w:rPr>
      </w:pPr>
      <w:ins w:id="477" w:author="Brandon de la Houssaye" w:date="2018-11-24T17:33:00Z">
        <w:r>
          <w:t>/*!40014 SET @OLD_FOREIGN_KEY_CHECKS=@@FOREIGN_KEY_CHECKS, FOREIGN_KEY_CHECKS=0 */;</w:t>
        </w:r>
      </w:ins>
    </w:p>
    <w:p w14:paraId="2F06B06D" w14:textId="77777777" w:rsidR="00332A6F" w:rsidRDefault="00332A6F" w:rsidP="00332A6F">
      <w:pPr>
        <w:rPr>
          <w:ins w:id="478" w:author="Brandon de la Houssaye" w:date="2018-11-24T17:33:00Z"/>
        </w:rPr>
      </w:pPr>
      <w:ins w:id="479" w:author="Brandon de la Houssaye" w:date="2018-11-24T17:33:00Z">
        <w:r>
          <w:t>/*!40101 SET @OLD_SQL_MODE=@@SQL_MODE, SQL_MODE='NO_AUTO_VALUE_ON_ZERO' */;</w:t>
        </w:r>
      </w:ins>
    </w:p>
    <w:p w14:paraId="2EAB0417" w14:textId="77777777" w:rsidR="00332A6F" w:rsidRDefault="00332A6F" w:rsidP="00332A6F">
      <w:pPr>
        <w:rPr>
          <w:ins w:id="480" w:author="Brandon de la Houssaye" w:date="2018-11-24T17:33:00Z"/>
        </w:rPr>
      </w:pPr>
      <w:ins w:id="481" w:author="Brandon de la Houssaye" w:date="2018-11-24T17:33:00Z">
        <w:r>
          <w:t>/*!40111 SET @OLD_SQL_NOTES=@@SQL_NOTES, SQL_NOTES=0 */;</w:t>
        </w:r>
      </w:ins>
    </w:p>
    <w:p w14:paraId="71C8AC90" w14:textId="77777777" w:rsidR="00332A6F" w:rsidRDefault="00332A6F" w:rsidP="00332A6F">
      <w:pPr>
        <w:rPr>
          <w:ins w:id="482" w:author="Brandon de la Houssaye" w:date="2018-11-24T17:33:00Z"/>
        </w:rPr>
      </w:pPr>
    </w:p>
    <w:p w14:paraId="3A90F1B8" w14:textId="77777777" w:rsidR="00332A6F" w:rsidRDefault="00332A6F" w:rsidP="00332A6F">
      <w:pPr>
        <w:rPr>
          <w:ins w:id="483" w:author="Brandon de la Houssaye" w:date="2018-11-24T17:33:00Z"/>
        </w:rPr>
      </w:pPr>
      <w:ins w:id="484" w:author="Brandon de la Houssaye" w:date="2018-11-24T17:33:00Z">
        <w:r>
          <w:t>--</w:t>
        </w:r>
      </w:ins>
    </w:p>
    <w:p w14:paraId="6595FEC7" w14:textId="77777777" w:rsidR="00332A6F" w:rsidRDefault="00332A6F" w:rsidP="00332A6F">
      <w:pPr>
        <w:rPr>
          <w:ins w:id="485" w:author="Brandon de la Houssaye" w:date="2018-11-24T17:33:00Z"/>
        </w:rPr>
      </w:pPr>
      <w:ins w:id="486" w:author="Brandon de la Houssaye" w:date="2018-11-24T17:33:00Z">
        <w:r>
          <w:t>-- Table structure for table `chart`</w:t>
        </w:r>
      </w:ins>
    </w:p>
    <w:p w14:paraId="465BF774" w14:textId="77777777" w:rsidR="00332A6F" w:rsidRDefault="00332A6F" w:rsidP="00332A6F">
      <w:pPr>
        <w:rPr>
          <w:ins w:id="487" w:author="Brandon de la Houssaye" w:date="2018-11-24T17:33:00Z"/>
        </w:rPr>
      </w:pPr>
      <w:ins w:id="488" w:author="Brandon de la Houssaye" w:date="2018-11-24T17:33:00Z">
        <w:r>
          <w:t>--</w:t>
        </w:r>
      </w:ins>
    </w:p>
    <w:p w14:paraId="5130EAD7" w14:textId="77777777" w:rsidR="00332A6F" w:rsidRDefault="00332A6F" w:rsidP="00332A6F">
      <w:pPr>
        <w:rPr>
          <w:ins w:id="489" w:author="Brandon de la Houssaye" w:date="2018-11-24T17:33:00Z"/>
        </w:rPr>
      </w:pPr>
    </w:p>
    <w:p w14:paraId="5CAE21CE" w14:textId="77777777" w:rsidR="00332A6F" w:rsidRDefault="00332A6F" w:rsidP="00332A6F">
      <w:pPr>
        <w:rPr>
          <w:ins w:id="490" w:author="Brandon de la Houssaye" w:date="2018-11-24T17:33:00Z"/>
        </w:rPr>
      </w:pPr>
      <w:ins w:id="491" w:author="Brandon de la Houssaye" w:date="2018-11-24T17:33:00Z">
        <w:r>
          <w:t>DROP TABLE IF EXISTS `chart`;</w:t>
        </w:r>
      </w:ins>
    </w:p>
    <w:p w14:paraId="1F53C4AA" w14:textId="77777777" w:rsidR="00332A6F" w:rsidRDefault="00332A6F" w:rsidP="00332A6F">
      <w:pPr>
        <w:rPr>
          <w:ins w:id="492" w:author="Brandon de la Houssaye" w:date="2018-11-24T17:33:00Z"/>
        </w:rPr>
      </w:pPr>
      <w:ins w:id="493" w:author="Brandon de la Houssaye" w:date="2018-11-24T17:33:00Z">
        <w:r>
          <w:t>/*!40101 SET @saved_cs_client     = @@character_set_client */;</w:t>
        </w:r>
      </w:ins>
    </w:p>
    <w:p w14:paraId="6BAC65A7" w14:textId="77777777" w:rsidR="00332A6F" w:rsidRDefault="00332A6F" w:rsidP="00332A6F">
      <w:pPr>
        <w:rPr>
          <w:ins w:id="494" w:author="Brandon de la Houssaye" w:date="2018-11-24T17:33:00Z"/>
        </w:rPr>
      </w:pPr>
      <w:ins w:id="495" w:author="Brandon de la Houssaye" w:date="2018-11-24T17:33:00Z">
        <w:r>
          <w:t xml:space="preserve"> SET character_set_client = utf8mb</w:t>
        </w:r>
        <w:proofErr w:type="gramStart"/>
        <w:r>
          <w:t>4 ;</w:t>
        </w:r>
        <w:proofErr w:type="gramEnd"/>
      </w:ins>
    </w:p>
    <w:p w14:paraId="4FC4A4D6" w14:textId="77777777" w:rsidR="00332A6F" w:rsidRDefault="00332A6F" w:rsidP="00332A6F">
      <w:pPr>
        <w:rPr>
          <w:ins w:id="496" w:author="Brandon de la Houssaye" w:date="2018-11-24T17:33:00Z"/>
        </w:rPr>
      </w:pPr>
      <w:ins w:id="497" w:author="Brandon de la Houssaye" w:date="2018-11-24T17:33:00Z">
        <w:r>
          <w:t>CREATE TABLE `chart` (</w:t>
        </w:r>
      </w:ins>
    </w:p>
    <w:p w14:paraId="45F4989B" w14:textId="77777777" w:rsidR="00332A6F" w:rsidRDefault="00332A6F" w:rsidP="00332A6F">
      <w:pPr>
        <w:rPr>
          <w:ins w:id="498" w:author="Brandon de la Houssaye" w:date="2018-11-24T17:33:00Z"/>
        </w:rPr>
      </w:pPr>
      <w:ins w:id="499" w:author="Brandon de la Houssaye" w:date="2018-11-24T17:33:00Z">
        <w:r>
          <w:t xml:space="preserve">  `ChartId` </w:t>
        </w:r>
        <w:proofErr w:type="gramStart"/>
        <w:r>
          <w:t>int(</w:t>
        </w:r>
        <w:proofErr w:type="gramEnd"/>
        <w:r>
          <w:t>11) NOT NULL AUTO_INCREMENT,</w:t>
        </w:r>
      </w:ins>
    </w:p>
    <w:p w14:paraId="538F5D9B" w14:textId="77777777" w:rsidR="00332A6F" w:rsidRDefault="00332A6F" w:rsidP="00332A6F">
      <w:pPr>
        <w:rPr>
          <w:ins w:id="500" w:author="Brandon de la Houssaye" w:date="2018-11-24T17:33:00Z"/>
        </w:rPr>
      </w:pPr>
      <w:ins w:id="501" w:author="Brandon de la Houssaye" w:date="2018-11-24T17:33:00Z">
        <w:r>
          <w:t xml:space="preserve">  `Symbol` </w:t>
        </w:r>
        <w:proofErr w:type="gramStart"/>
        <w:r>
          <w:t>varchar(</w:t>
        </w:r>
        <w:proofErr w:type="gramEnd"/>
        <w:r>
          <w:t>4) NOT NULL,</w:t>
        </w:r>
      </w:ins>
    </w:p>
    <w:p w14:paraId="3E06E158" w14:textId="77777777" w:rsidR="00332A6F" w:rsidRDefault="00332A6F" w:rsidP="00332A6F">
      <w:pPr>
        <w:rPr>
          <w:ins w:id="502" w:author="Brandon de la Houssaye" w:date="2018-11-24T17:33:00Z"/>
        </w:rPr>
      </w:pPr>
      <w:ins w:id="503" w:author="Brandon de la Houssaye" w:date="2018-11-24T17:33:00Z">
        <w:r>
          <w:t xml:space="preserve">  `High` double NOT NULL,</w:t>
        </w:r>
      </w:ins>
    </w:p>
    <w:p w14:paraId="28FFC53C" w14:textId="77777777" w:rsidR="00332A6F" w:rsidRDefault="00332A6F" w:rsidP="00332A6F">
      <w:pPr>
        <w:rPr>
          <w:ins w:id="504" w:author="Brandon de la Houssaye" w:date="2018-11-24T17:33:00Z"/>
        </w:rPr>
      </w:pPr>
      <w:ins w:id="505" w:author="Brandon de la Houssaye" w:date="2018-11-24T17:33:00Z">
        <w:r>
          <w:t xml:space="preserve">  `Low` double NOT NULL,</w:t>
        </w:r>
      </w:ins>
    </w:p>
    <w:p w14:paraId="773E6795" w14:textId="77777777" w:rsidR="00332A6F" w:rsidRDefault="00332A6F" w:rsidP="00332A6F">
      <w:pPr>
        <w:rPr>
          <w:ins w:id="506" w:author="Brandon de la Houssaye" w:date="2018-11-24T17:33:00Z"/>
        </w:rPr>
      </w:pPr>
      <w:ins w:id="507" w:author="Brandon de la Houssaye" w:date="2018-11-24T17:33:00Z">
        <w:r>
          <w:t xml:space="preserve">  `QuoteDate` date NOT NULL,</w:t>
        </w:r>
      </w:ins>
    </w:p>
    <w:p w14:paraId="3018C8B3" w14:textId="77777777" w:rsidR="00332A6F" w:rsidRDefault="00332A6F" w:rsidP="00332A6F">
      <w:pPr>
        <w:rPr>
          <w:ins w:id="508" w:author="Brandon de la Houssaye" w:date="2018-11-24T17:33:00Z"/>
        </w:rPr>
      </w:pPr>
      <w:ins w:id="509" w:author="Brandon de la Houssaye" w:date="2018-11-24T17:33:00Z">
        <w:r>
          <w:t xml:space="preserve">  PRIMARY KEY (`ChartId`)</w:t>
        </w:r>
      </w:ins>
    </w:p>
    <w:p w14:paraId="41D84163" w14:textId="77777777" w:rsidR="00332A6F" w:rsidRDefault="00332A6F" w:rsidP="00332A6F">
      <w:pPr>
        <w:rPr>
          <w:ins w:id="510" w:author="Brandon de la Houssaye" w:date="2018-11-24T17:33:00Z"/>
        </w:rPr>
      </w:pPr>
      <w:ins w:id="511" w:author="Brandon de la Houssaye" w:date="2018-11-24T17:33:00Z">
        <w:r>
          <w:lastRenderedPageBreak/>
          <w:t>) ENGINE=InnoDB AUTO_INCREMENT=8814 DEFAULT CHARSET=utf8mb4 COLLATE=utf8mb4_0900_ai_ci;</w:t>
        </w:r>
      </w:ins>
    </w:p>
    <w:p w14:paraId="20513BF2" w14:textId="77777777" w:rsidR="00332A6F" w:rsidRDefault="00332A6F" w:rsidP="00332A6F">
      <w:pPr>
        <w:rPr>
          <w:ins w:id="512" w:author="Brandon de la Houssaye" w:date="2018-11-24T17:33:00Z"/>
        </w:rPr>
      </w:pPr>
      <w:ins w:id="513" w:author="Brandon de la Houssaye" w:date="2018-11-24T17:33:00Z">
        <w:r>
          <w:t>/*!40101 SET character_set_client = @saved_cs_client */;</w:t>
        </w:r>
      </w:ins>
    </w:p>
    <w:p w14:paraId="6775899B" w14:textId="77777777" w:rsidR="00332A6F" w:rsidRDefault="00332A6F" w:rsidP="00332A6F">
      <w:pPr>
        <w:rPr>
          <w:ins w:id="514" w:author="Brandon de la Houssaye" w:date="2018-11-24T17:33:00Z"/>
        </w:rPr>
      </w:pPr>
    </w:p>
    <w:p w14:paraId="232CDF38" w14:textId="77777777" w:rsidR="00332A6F" w:rsidRDefault="00332A6F" w:rsidP="00332A6F">
      <w:pPr>
        <w:rPr>
          <w:ins w:id="515" w:author="Brandon de la Houssaye" w:date="2018-11-24T17:33:00Z"/>
        </w:rPr>
      </w:pPr>
      <w:ins w:id="516" w:author="Brandon de la Houssaye" w:date="2018-11-24T17:33:00Z">
        <w:r>
          <w:t>--</w:t>
        </w:r>
      </w:ins>
    </w:p>
    <w:p w14:paraId="0B7C2E01" w14:textId="77777777" w:rsidR="00332A6F" w:rsidRDefault="00332A6F" w:rsidP="00332A6F">
      <w:pPr>
        <w:rPr>
          <w:ins w:id="517" w:author="Brandon de la Houssaye" w:date="2018-11-24T17:33:00Z"/>
        </w:rPr>
      </w:pPr>
      <w:ins w:id="518" w:author="Brandon de la Houssaye" w:date="2018-11-24T17:33:00Z">
        <w:r>
          <w:t>-- Dumping data for table `chart`</w:t>
        </w:r>
      </w:ins>
    </w:p>
    <w:p w14:paraId="35FD9ADB" w14:textId="77777777" w:rsidR="00332A6F" w:rsidRDefault="00332A6F" w:rsidP="00332A6F">
      <w:pPr>
        <w:rPr>
          <w:ins w:id="519" w:author="Brandon de la Houssaye" w:date="2018-11-24T17:33:00Z"/>
        </w:rPr>
      </w:pPr>
      <w:ins w:id="520" w:author="Brandon de la Houssaye" w:date="2018-11-24T17:33:00Z">
        <w:r>
          <w:t>--</w:t>
        </w:r>
      </w:ins>
    </w:p>
    <w:p w14:paraId="5D2A89C4" w14:textId="77777777" w:rsidR="00332A6F" w:rsidRDefault="00332A6F" w:rsidP="00332A6F">
      <w:pPr>
        <w:rPr>
          <w:ins w:id="521" w:author="Brandon de la Houssaye" w:date="2018-11-24T17:33:00Z"/>
        </w:rPr>
      </w:pPr>
    </w:p>
    <w:p w14:paraId="43F4059C" w14:textId="77777777" w:rsidR="00332A6F" w:rsidRDefault="00332A6F" w:rsidP="00332A6F">
      <w:pPr>
        <w:rPr>
          <w:ins w:id="522" w:author="Brandon de la Houssaye" w:date="2018-11-24T17:33:00Z"/>
        </w:rPr>
      </w:pPr>
      <w:ins w:id="523" w:author="Brandon de la Houssaye" w:date="2018-11-24T17:33:00Z">
        <w:r>
          <w:t>LOCK TABLES `chart` WRITE;</w:t>
        </w:r>
      </w:ins>
    </w:p>
    <w:p w14:paraId="0388109C" w14:textId="77777777" w:rsidR="00332A6F" w:rsidRDefault="00332A6F" w:rsidP="00332A6F">
      <w:pPr>
        <w:rPr>
          <w:ins w:id="524" w:author="Brandon de la Houssaye" w:date="2018-11-24T17:33:00Z"/>
        </w:rPr>
      </w:pPr>
      <w:ins w:id="525" w:author="Brandon de la Houssaye" w:date="2018-11-24T17:33:00Z">
        <w:r>
          <w:t>/*!40000 ALTER TABLE `chart` DISABLE KEYS */;</w:t>
        </w:r>
      </w:ins>
    </w:p>
    <w:p w14:paraId="15F1E978" w14:textId="77777777" w:rsidR="00332A6F" w:rsidRDefault="00332A6F" w:rsidP="00332A6F">
      <w:pPr>
        <w:rPr>
          <w:ins w:id="526" w:author="Brandon de la Houssaye" w:date="2018-11-24T17:33:00Z"/>
        </w:rPr>
      </w:pPr>
      <w:ins w:id="527" w:author="Brandon de la Houssaye" w:date="2018-11-24T17:33:00Z">
        <w:r>
          <w:t>INSERT INTO `chart` VALUES (1,'aobc',11.99,11.673,'2013-11-22'),(2,'aobc',11.99,11.75,'2013-11-25'),(3,'aobc',11.87,11.694,'2013-11-26'),(4,'aobc',11.96,11.75,'2013-11-27'),(5,'aobc',11.96,11.76,'2013-11-29'),(6,'aobc',11.81,11.33,'2013-12-02'),(7,'aobc',11.75,11.35,'2013-12-03'),(8,'aobc',11.8,11.53,'2013-12-04'),(9,'aobc',12.22,11.86,'2013-12-05'),(10,'aobc',12.36,12.02,'2013-12-06'),(11,'aobc',12.48,12.15,'2013-12-09'),(12,'aobc',12.2,11.86,'2013-12-10'),(13,'aobc',12.9825,12.37,'2013-12-11'),(14,'aobc',12.8,12.3935,'2013-12-12'),(15,'aobc',12.59,12.08,'2013-12-13'),(16,'aobc',12.64,12.3,'2013-12-16'),(17,'aobc',12.93,12.56,'2013-12-17'),(18,'aobc',12.92,12.75,'2013-12-18'),(19,'aobc',12.91,12.74,'2013-12-19'),(20,'aobc',12.96,12.74,'2013-12-20'),(21,'aobc',13.44,12.95,'2013-12-23'),(22,'aobc',13.4386,13.15,'2013-12-24'),(23,'aobc',13.415,13.15,'2013-12-26'),(24,'aobc',13.31,13.15,'2013-12-27'),(25,'aobc',13.52,13.15,'2013-12-30'),(26,'aobc',13.52,13.4,'2013-12-31'),(27,'aobc',13.87,13.49,'2014-01-02'),(28,'aobc',13.75,13.24,'2014-01-03'),(29,'aobc',13.52,13.3,'2014-01-06'),(30,'aobc',13.825,13.16,'2014-01-07'),(31,'aobc',14.34,13.79,'2014-01-08'),(32,'aobc',15.14,14.38,'2014-01-09'),(33,'aobc',15.27,14.7701,'2014-01-10'),(34,'aobc',15.555,14.71,'2014-01-13'),(35,'aobc',15.14,14.77,'2014-01-14'),(36,'aobc',15.07,14.67,'2014-01-15'),(37,'aobc',15.04,14.76,'2014-01-16'),(38,'aobc',14.86,14.07,'2014-01-17'),(39,'aobc',14.83,14.25,'2014-01-21'),(40,'aobc',14.35,14.065,'2014-01-22'),(41,'aobc',14.24,13.84,'2014-01-23'),(42,'aobc',13.75,13.18,'2014-01-24'),(43,'aobc',13.5,13.02,'2014-01-27'),(44,'aobc',13.39,13.1,'2014-01-28'),(45,'aobc',13.21,12.8493,'2014-01-29'),(46,'aobc',13.44,12.68,'2014-01-30'),(47,'aobc',13.19,12.84,'2014-01-31'),(48,'aobc',13.09,12.5,'2014-02-03'),(49,'aobc',12.9,12.54,'2014-02-04'),(50,'aobc',12.5399,12.02,'2014-02-</w:t>
        </w:r>
        <w:r>
          <w:t>05'),(51,'aobc',12.59,12.17,'2014-02-06'),(52,'aobc',12.59,12.22,'2014-02-07'),(53,'aobc',12.827,12.35,'2014-02-10'),(54,'aobc',12.96,12.6525,'2014-02-11'),(55,'aobc',12.935,12.56,'2014-02-12'),(56,'aobc',12.68,12.19,'2014-02-13'),(57,'aobc',12.78,12.4349,'2014-02-14'),(58,'aobc',12.79,12.49,'2014-02-18'),(59,'aobc',12.58,12.34,'2014-02-19'),(60,'aobc',12.69,12.19,'2014-02-20'),(61,'aobc',12.64,12.25,'2014-02-21'),(62,'aobc',12.64,12.13,'2014-02-24'),(63,'aobc',12.41,12.033,'2014-02-25'),(64,'aobc',12.2899,11.31,'2014-02-26'),(65,'aobc',11.83,11.42,'2014-02-27'),(66,'aobc',11.9299,11.5,'2014-02-28'),(67,'aobc',11.72,11.39,'2014-03-03'),(68,'aobc',11.93,11.63,'2014-03-04'),(69,'aobc',14.27,13.2775,'2014-03-05'),(70,'aobc',13.87,13.3,'2014-03-06'),(71,'aobc',13.88,13.62,'2014-03-07'),(72,'aobc',14.71,13.75,'2014-03-10'),(73,'aobc',14.3399,13.77,'2014-03-11'),(74,'aobc',14.02,13.61,'2014-03-12'),(75,'aobc',14.19,13.649,'2014-03-13'),(76,'aobc',13.97,13.6,'2014-03-14'),(77,'aobc',14.13,13.8,'2014-03-17'),(78,'aobc',14.0454,13.7,'2014-03-18'),(79,'aobc',14.02,13.76,'2014-03-19'),(80,'aobc',13.99,13.79,'2014-03-20'),(81,'aobc',13.9499,13.57,'2014-03-21'),(82,'aobc',13.96,13.72,'2014-03-24'),(83,'aobc',14.24,13.92,'2014-03-25'),(84,'aobc',14.49,14.03,'2014-03-26'),(85,'aobc',14.13,13.9,'2014-03-27'),(86,'aobc',14.49,14.1,'2014-03-28'),(87,'aobc',14.845,14.305,'2014-03-31'),(88,'aobc',14.83,14.56,'2014-04-01'),(89,'aobc',14.9,14.52,'2014-04-02'),(90,'aobc',15.03,14.57,'2014-04-03'),(91,'aobc',15.092,14.631,'2014-04-04'),(92,'aobc',14.97,14.61,'2014-04-07'),(93,'aobc',14.85,14.31,'2014-04-08'),(94,'aobc',14.95,14.52,'2014-04-09'),(95,'aobc',14.75,14.06,'2014-04-10'),(96,'aobc',14.15,13.65,'2014-04-11'),(97,'aobc',14.28,13.82,'2014-04-14'),(98,'aobc',14.36,13.85,'2014-04-15'),(99,'aobc',14.41,13.98,'2014-04-16'),(100,'aobc',14.4,14.19,'2014-04-17'),(101,'aobc',14.45,14.02,'2014-04-21'),(102,'aobc',14.35,14.12,'2014-04-22'),(103,'aobc',14.64,14.23,'2014-04-23'),(104,'aobc',14.62,14.2099,'2014-04-24'),(105,'aobc',14.25,13.88,'2014-04-25'),(106,'aobc',14.99,14.11,'2014-04-28'),(107,'aobc',15.7,14.76,'2014-04-29'),(108,'aobc',15.47,15.0175,'2014-04-30'),(109,'aobc',15.93,15.295,'2014-05-01'),(110,'aobc',16.1999,15.78,'2014-05-</w:t>
        </w:r>
        <w:r>
          <w:lastRenderedPageBreak/>
          <w:t>02'),(111,'aobc',16.09,15.4,'2014-05-05'),(112,'aobc',15.51,15,'2014-05-06'),(113,'aobc',15.42,15.01,'2014-05-07'),(114,'aobc',15.708,15.25,'2014-05-08'),(115,'aobc',15.67,15.355,'2014-05-09'),(116,'aobc',16.15,15.66,'2014-05-12'),(117,'aobc',15.99,15.55,'2014-05-13'),(118,'aobc',15.59,15.25,'2014-05-14'),(119,'aobc',15.25,14.73,'2014-05-15'),(120,'aobc',15.29,15.02,'2014-05-16'),(121,'aobc',15.55,15.04,'2014-05-19'),(122,'aobc',15.79,15,'2014-05-20'),(123,'aobc',15.37,15.02,'2014-05-21'),(124,'aobc',15.31,15.08,'2014-05-22'),(125,'aobc',15.39,15.0823,'2014-05-23'),(126,'aobc',15.7801,15.22,'2014-05-27'),(127,'aobc',15.656,15.3287,'2014-05-28'),(128,'aobc',15.84,15.54,'2014-05-29'),(129,'aobc',16.17,15.7701,'2014-05-30'),(130,'aobc',16.375,15.86,'2014-06-02'),(131,'aobc',16.61,16.21,'2014-06-03'),(132,'aobc',16.61,16.275,'2014-06-04'),(133,'aobc',16.61,16.01,'2014-06-05'),(134,'aobc',16.705,16.37,'2014-06-06'),(135,'aobc',16.97,16.64,'2014-06-09'),(136,'aobc',17.17,16.85,'2014-06-10'),(137,'aobc',17.28,17,'2014-06-11'),(138,'aobc',17.17,16.685,'2014-06-12'),(139,'aobc',16.99,16.49,'2014-06-13'),(140,'aobc',16.82,16.5,'2014-06-16'),(141,'aobc',16.73,16.5,'2014-06-17'),(142,'aobc',16.86,16.5531,'2014-06-18'),(143,'aobc',17.25,16.75,'2014-06-19'),(144,'aobc',15.56,15.01,'2014-06-20'),(145,'aobc',15.71,15.12,'2014-06-23'),(146,'aobc',15.29,14.86,'2014-06-24'),(147,'aobc',15.12,14.58,'2014-06-25'),(148,'aobc',14.9484,14.58,'2014-06-26'),(149,'aobc',14.65,14.34,'2014-06-27'),(150,'aobc',14.71,14.11,'2014-06-30'),(151,'aobc',14.8199,14.5,'2014-07-01'),(152,'aobc',14.69,14.37,'2014-07-02'),(153,'aobc',14.7,14.43,'2014-07-03'),(154,'aobc',14.5899,14.05,'2014-07-07'),(155,'aobc',14.18,13.53,'2014-07-08'),(156,'aobc',13.91,13.65,'2014-07-09'),(157,'aobc',13.61,13.3,'2014-07-10'),(158,'aobc',13.4181,13.18,'2014-07-11'),(159,'aobc',13.62,13.395,'2014-07-14'),(160,'aobc',13.59,13.36,'2014-07-15'),(161,'aobc',13.69,13.3396,'2014-07-16'),(162,'aobc',13.67,13.37,'2014-07-17'),(163,'aobc',13.67,13.35,'2014-07-18'),(164,'aobc',13.8058,13.41,'2014-07-21'),(165,'aobc',13.87,13.66,'2014-07-22'),(166,'aobc',13.99,13.57,'2014-07-23'),(167,'aobc',14.05,13.73,'2014-07-24'),(168,'aobc',13.76,13.605,'2014-07-25'),(169,'aobc',13.82,13.55,'2014-07-28'),(170,'aobc',13.6799,13.34,'2014-07-</w:t>
        </w:r>
        <w:r>
          <w:t>29'),(171,'aobc',13.19,12.75,'2014-07-30'),(172,'aobc',12.93,12.32,'2014-07-31'),(173,'aobc',12.49,12.13,'2014-08-01'),(174,'aobc',12.59,12.33,'2014-08-04'),(175,'aobc',12.5899,12.31,'2014-08-05'),(176,'aobc',12.72,12.31,'2014-08-06'),(177,'aobc',12.84,12.54,'2014-08-07'),(178,'aobc',12.63,12.45,'2014-08-08'),(179,'aobc',12.83,12.52,'2014-08-11'),(180,'aobc',12.65,12.47,'2014-08-12'),(181,'aobc',12.8,12.5203,'2014-08-13'),(182,'aobc',13.06,12.69,'2014-08-14'),(183,'aobc',13.09,12.79,'2014-08-15'),(184,'aobc',13.09,12.93,'2014-08-18'),(185,'aobc',13.31,12.98,'2014-08-19'),(186,'aobc',13.3399,13.02,'2014-08-20'),(187,'aobc',13.22,12.82,'2014-08-21'),(188,'aobc',13.0947,12.78,'2014-08-22'),(189,'aobc',13.43,13.05,'2014-08-25'),(190,'aobc',13.35,12.88,'2014-08-26'),(191,'aobc',11.91,11.26,'2014-08-27'),(192,'aobc',11.43,11.1,'2014-08-28'),(193,'aobc',11.16,11,'2014-08-29'),(194,'aobc',11.18,10.94,'2014-09-02'),(195,'aobc',11.05,10.68,'2014-09-03'),(196,'aobc',10.93,10.69,'2014-09-04'),(197,'aobc',10.6825,10.42,'2014-09-05'),(198,'aobc',10.59,10.31,'2014-09-08'),(199,'aobc',10.41,10.16,'2014-09-09'),(200,'aobc',10.25,9.9,'2014-09-10'),(201,'aobc',10.63,10.17,'2014-09-11'),(202,'aobc',10.6,10.331,'2014-09-12'),(203,'aobc',10.39,10.1501,'2014-09-15'),(204,'aobc',10.33,10.08,'2014-09-16'),(205,'aobc',10.2799,10.05,'2014-09-17'),(206,'aobc',10.08,9.93,'2014-09-18'),(207,'aobc',10.15,9.68,'2014-09-19'),(208,'aobc',9.8599,9.665,'2014-09-22'),(209,'aobc',9.6699,9.4,'2014-09-23'),(210,'aobc',9.71,9.37,'2014-09-24'),(211,'aobc',9.6436,9.351,'2014-09-25'),(212,'aobc',9.75,9.44,'2014-09-26'),(213,'aobc',9.74,9.48,'2014-09-29'),(214,'aobc',9.76,9.44,'2014-09-30'),(215,'aobc',9.45,9.23,'2014-10-01'),(216,'aobc',9.52,9.33,'2014-10-02'),(217,'aobc',9.64,9.48,'2014-10-03'),(218,'aobc',9.62,9.3,'2014-10-06'),(219,'aobc',9.37,9.12,'2014-10-07'),(220,'aobc',9.42,9.03,'2014-10-08'),(221,'aobc',9.51,9.25,'2014-10-09'),(222,'aobc',9.53,9.12,'2014-10-10'),(223,'aobc',9.39,9.15,'2014-10-13'),(224,'aobc',9.64,9.27,'2014-10-14'),(225,'aobc',9.66,9.19,'2014-10-15'),(226,'aobc',9.99,9.32,'2014-10-16'),(227,'aobc',10.27,9.87,'2014-10-17'),(228,'aobc',10.329,10.082,'2014-10-20'),(229,'aobc',10.39,10.21,'2014-10-21'),(230,'aobc',10.44,10.2001,'2014-10-</w:t>
        </w:r>
        <w:r>
          <w:lastRenderedPageBreak/>
          <w:t>22'),(231,'aobc',10.39,9.84,'2014-10-23'),(232,'aobc',10.32,9.853,'2014-10-24'),(233,'aobc',10.24,9.91,'2014-10-27'),(234,'aobc',10.31,9.95,'2014-10-28'),(235,'aobc',10.865,10.31,'2014-10-29'),(236,'aobc',10.2222,9.53,'2014-10-30'),(237,'aobc',10.32,10.0601,'2014-10-31'),(238,'aobc',10.22,9.76,'2014-11-03'),(239,'aobc',10.17,9.8,'2014-11-04'),(240,'aobc',10.24,10.11,'2014-11-05'),(241,'aobc',10.22,9.97,'2014-11-06'),(242,'aobc',10.12,9.9,'2014-11-07'),(243,'aobc',10.04,9.77,'2014-11-10'),(244,'aobc',10,9.76,'2014-11-11'),(245,'aobc',9.94,9.61,'2014-11-12'),(246,'aobc',9.9299,9.56,'2014-11-13'),(247,'aobc',9.85,9.62,'2014-11-14'),(248,'aobc',9.74,9.51,'2014-11-17'),(249,'aobc',10.13,9.5,'2014-11-18'),(250,'aobc',10.12,9.84,'2014-11-19'),(251,'aobc',10.15,9.86,'2014-11-20'),(252,'aobc',10.15,9.51,'2014-11-21'),(253,'aobc',9.71,9.43,'2014-11-24'),(254,'aobc',9.66,9.4874,'2014-11-25'),(255,'aobc',9.81,9.61,'2014-11-26'),(256,'aobc',10.05,9.67,'2014-11-28'),(257,'aobc',10.135,9.89,'2014-12-01'),(258,'aobc',9.975,9.35,'2014-12-02'),(259,'aobc',9.58,9.3,'2014-12-03'),(260,'aobc',9.72,9.22,'2014-12-04'),(261,'aobc',9.9,9.25,'2014-12-05'),(262,'aobc',9.86,9.46,'2014-12-08'),(263,'aobc',9.9,9.5,'2014-12-09'),(264,'aobc',9.76,9.5,'2014-12-10'),(265,'aobc',9.725,9.55,'2014-12-11'),(266,'aobc',9.7,9.52,'2014-12-12'),(267,'aobc',9.68,9.535,'2014-12-15'),(268,'aobc',9.67,9.4,'2014-12-16'),(269,'aobc',9.66,9.4,'2014-12-17'),(270,'aobc',9.72,9.46,'2014-12-18'),(271,'aobc',9.9,9.57,'2014-12-19'),(272,'aobc',9.88,9.695,'2014-12-22'),(273,'aobc',10.138,9.78,'2014-12-23'),(274,'aobc',10.1,9.93,'2014-12-24'),(275,'aobc',10.067,9.9,'2014-12-26'),(276,'aobc',10.03,9.64,'2014-12-29'),(277,'aobc',9.9,9.68,'2014-12-30'),(278,'aobc',9.805,9.47,'2014-12-31'),(279,'aobc',9.58,9.309,'2015-01-02'),(280,'aobc',9.51,9.31,'2015-01-05'),(281,'aobc',9.72,9.39,'2015-01-06'),(282,'aobc',9.94,9.485,'2015-01-07'),(283,'aobc',10.2,9.9671,'2015-01-08'),(284,'aobc',10.35,10.02,'2015-01-09'),(285,'aobc',10.355,10.095,'2015-01-12'),(286,'aobc',10.35,9.93,'2015-01-13'),(287,'aobc',10.16,9.96,'2015-01-14'),(288,'aobc',10.2,9.795,'2015-01-15'),(289,'aobc',10.1,9.86,'2015-01-16'),(290,'aobc',12.04,11,'2015-01-</w:t>
        </w:r>
        <w:r>
          <w:t>20'),(291,'aobc',11.91,11.51,'2015-01-21'),(292,'aobc',12.2,11.85,'2015-01-22'),(293,'aobc',12.47,11.93,'2015-01-23'),(294,'aobc',12.55,12.21,'2015-01-26'),(295,'aobc',12.68,12.29,'2015-01-27'),(296,'aobc',12.46,12.02,'2015-01-28'),(297,'aobc',12.42,12.1425,'2015-01-29'),(298,'aobc',12.395,12.17,'2015-01-30'),(299,'aobc',12.47,12.155,'2015-02-02'),(300,'aobc',12.72,12.29,'2015-02-03'),(301,'aobc',12.88,12.6336,'2015-02-04'),(302,'aobc',12.85,12.65,'2015-02-05'),(303,'aobc',12.78,12.3,'2015-02-06'),(304,'aobc',12.55,12.25,'2015-02-09'),(305,'aobc',12.74,12.41,'2015-02-10'),(306,'aobc',12.65,12.436,'2015-02-11'),(307,'aobc',12.84,12.45,'2015-02-12'),(308,'aobc',12.85,12.52,'2015-02-13'),(309,'aobc',12.75,12.56,'2015-02-17'),(310,'aobc',12.79,12.5739,'2015-02-18'),(311,'aobc',13,12.6,'2015-02-19'),(312,'aobc',12.8,12.61,'2015-02-20'),(313,'aobc',12.87,12.67,'2015-02-23'),(314,'aobc',13,12.67,'2015-02-24'),(315,'aobc',12.92,12.54,'2015-02-25'),(316,'aobc',13.75,12.89,'2015-02-26'),(317,'aobc',13.77,13.46,'2015-02-27'),(318,'aobc',13.87,13.54,'2015-03-02'),(319,'aobc',13.7,12.88,'2015-03-03'),(320,'aobc',14.75,14.01,'2015-03-04'),(321,'aobc',14.48,14.04,'2015-03-05'),(322,'aobc',14.35,14.09,'2015-03-06'),(323,'aobc',14.29,13.87,'2015-03-09'),(324,'aobc',13.83,13.33,'2015-03-10'),(325,'aobc',13.68,13.46,'2015-03-11'),(326,'aobc',14.06,13.57,'2015-03-12'),(327,'aobc',14.02,13.445,'2015-03-13'),(328,'aobc',13.75,13.51,'2015-03-16'),(329,'aobc',13.52,13.22,'2015-03-17'),(330,'aobc',13.59,13.32,'2015-03-18'),(331,'aobc',13.59,13.33,'2015-03-19'),(332,'aobc',13.61,13.4,'2015-03-20'),(333,'aobc',13.62,13.26,'2015-03-23'),(334,'aobc',13.4117,13.2,'2015-03-24'),(335,'aobc',13.29,12.99,'2015-03-25'),(336,'aobc',13.1922,12.63,'2015-03-26'),(337,'aobc',13.385,12.91,'2015-03-27'),(338,'aobc',13.332,12.875,'2015-03-30'),(339,'aobc',12.99,12.625,'2015-03-31'),(340,'aobc',12.89,12.36,'2015-04-01'),(341,'aobc',13.06,12.5,'2015-04-02'),(342,'aobc',13.19,12.8,'2015-04-06'),(343,'aobc',13.155,12.85,'2015-04-07'),(344,'aobc',13.06,12.89,'2015-04-08'),(345,'aobc',13.0083,12.72,'2015-04-09'),(346,'aobc',12.945,12.72,'2015-04-10'),(347,'aobc',13.06,12.79,'2015-04-13'),(348,'aobc',13.055,12.8,'2015-04-14'),(349,'aobc',15,14.15,'2015-04-15'),(350,'aobc',15.2,14.58,'2015-04-</w:t>
        </w:r>
        <w:r>
          <w:lastRenderedPageBreak/>
          <w:t>16'),(351,'aobc',15.23,14.75,'2015-04-17'),(352,'aobc',15.3,14.906,'2015-04-20'),(353,'aobc',15.14,14.64,'2015-04-21'),(354,'aobc',14.82,14.45,'2015-04-22'),(355,'aobc',15,14.64,'2015-04-23'),(356,'aobc',15.01,14.81,'2015-04-24'),(357,'aobc',15.13,14.85,'2015-04-27'),(358,'aobc',15.03,14.86,'2015-04-28'),(359,'aobc',14.94,14.68,'2015-04-29'),(360,'aobc',14.98,14.73,'2015-04-30'),(361,'aobc',14.99,14.65,'2015-05-01'),(362,'aobc',15.22,14.86,'2015-05-04'),(363,'aobc',15.37,14.88,'2015-05-05'),(364,'aobc',15.0551,14.72,'2015-05-06'),(365,'aobc',15.05,14.86,'2015-05-07'),(366,'aobc',15.11,14.93,'2015-05-08'),(367,'aobc',15.08,14.864,'2015-05-11'),(368,'aobc',15.075,14.86,'2015-05-12'),(369,'aobc',15.14,15,'2015-05-13'),(370,'aobc',15.24,14.98,'2015-05-14'),(371,'aobc',15.45,15.16,'2015-05-15'),(372,'aobc',15.58,15.41,'2015-05-18'),(373,'aobc',15.59,15.3213,'2015-05-19'),(374,'aobc',15.43,15.06,'2015-05-20'),(375,'aobc',15.49,15.07,'2015-05-21'),(376,'aobc',15.46,15.19,'2015-05-22'),(377,'aobc',15.19,14.88,'2015-05-26'),(378,'aobc',14.98,14.62,'2015-05-27'),(379,'aobc',14.9,14.71,'2015-05-28'),(380,'aobc',14.91,14.65,'2015-05-29'),(381,'aobc',15.04,14.67,'2015-06-01'),(382,'aobc',15.24,14.76,'2015-06-02'),(383,'aobc',15.4799,15.2,'2015-06-03'),(384,'aobc',15.275,14.97,'2015-06-04'),(385,'aobc',15.34,14.98,'2015-06-05'),(386,'aobc',15.4,15.18,'2015-06-08'),(387,'aobc',15.3499,15.1,'2015-06-09'),(388,'aobc',15.51,15.08,'2015-06-10'),(389,'aobc',15.45,15.21,'2015-06-11'),(390,'aobc',15.64,15.3,'2015-06-12'),(391,'aobc',15.83,15.433,'2015-06-15'),(392,'aobc',16,15.71,'2015-06-16'),(393,'aobc',16.04,15.7501,'2015-06-17'),(394,'aobc',16.22,15.8501,'2015-06-18'),(395,'aobc',16.3,15.21,'2015-06-19'),(396,'aobc',16.95,16.11,'2015-06-22'),(397,'aobc',16.98,16.32,'2015-06-23'),(398,'aobc',17,16.6801,'2015-06-24'),(399,'aobc',16.86,16.6463,'2015-06-25'),(400,'aobc',17.04,16.72,'2015-06-26'),(401,'aobc',16.6999,16.47,'2015-06-29'),(402,'aobc',16.667,16.398,'2015-06-30'),(403,'aobc',16.73,16.54,'2015-07-01'),(404,'aobc',16.73,16.47,'2015-07-02'),(405,'aobc',16.55,16.21,'2015-07-06'),(406,'aobc',16.6499,16.13,'2015-07-07'),(407,'aobc',16.6,16.28,'2015-07-08'),(408,'aobc',16.65,16.125,'2015-07-09'),(409,'aobc',16.47,16.2,'2015-07-10'),(410,'aobc',16.7,16.44,'2015-07-</w:t>
        </w:r>
        <w:r>
          <w:t>13'),(411,'aobc',16.72,16.47,'2015-07-14'),(412,'aobc',16.73,16.4,'2015-07-15'),(413,'aobc',16.84,16.47,'2015-07-16'),(414,'aobc',16.85,16.29,'2015-07-17'),(415,'aobc',16.59,16.27,'2015-07-20'),(416,'aobc',16.6,16.28,'2015-07-21'),(417,'aobc',16.48,16.23,'2015-07-22'),(418,'aobc',16.38,16.11,'2015-07-23'),(419,'aobc',16.28,15.73,'2015-07-24'),(420,'aobc',15.87,15.56,'2015-07-27'),(421,'aobc',16.12,15.56,'2015-07-28'),(422,'aobc',16.13,15.66,'2015-07-29'),(423,'aobc',16.23,15.89,'2015-07-30'),(424,'aobc',16.45,15.94,'2015-07-31'),(425,'aobc',16.37,15.52,'2015-08-03'),(426,'aobc',15.83,15.45,'2015-08-04'),(427,'aobc',16.72,15.85,'2015-08-05'),(428,'aobc',16.81,16.45,'2015-08-06'),(429,'aobc',16.6,16.32,'2015-08-07'),(430,'aobc',16.76,16.48,'2015-08-10'),(431,'aobc',16.87,16.61,'2015-08-11'),(432,'aobc',16.99,16.42,'2015-08-12'),(433,'aobc',17.26,16.8,'2015-08-13'),(434,'aobc',17.08,16.73,'2015-08-14'),(435,'aobc',17.33,17,'2015-08-17'),(436,'aobc',17.35,16.97,'2015-08-18'),(437,'aobc',17.04,16.54,'2015-08-19'),(438,'aobc',16.92,16.48,'2015-08-20'),(439,'aobc',16.68,15.9,'2015-08-21'),(440,'aobc',16.33,14.71,'2015-08-24'),(441,'aobc',16.2,15.32,'2015-08-25'),(442,'aobc',16.0936,15.48,'2015-08-26'),(443,'aobc',16.3401,15.81,'2015-08-27'),(444,'aobc',18.15,17.03,'2015-08-28'),(445,'aobc',18.44,17.97,'2015-08-31'),(446,'aobc',18.74,17.75,'2015-09-01'),(447,'aobc',18.83,18.14,'2015-09-02'),(448,'aobc',18.54,18.1076,'2015-09-03'),(449,'aobc',18.44,18.14,'2015-09-04'),(450,'aobc',18.74,18.25,'2015-09-08'),(451,'aobc',19.02,18.7,'2015-09-09'),(452,'aobc',19.22,18.76,'2015-09-10'),(453,'aobc',18.96,18.5899,'2015-09-11'),(454,'aobc',19,18.735,'2015-09-14'),(455,'aobc',19.01,18.25,'2015-09-15'),(456,'aobc',19,18.4168,'2015-09-16'),(457,'aobc',18.76,18.37,'2015-09-17'),(458,'aobc',18.5,17.61,'2015-09-18'),(459,'aobc',17.89,17.31,'2015-09-21'),(460,'aobc',17.47,17.16,'2015-09-22'),(461,'aobc',17.7264,17.4,'2015-09-23'),(462,'aobc',17.73,17.25,'2015-09-24'),(463,'aobc',17.92,17.51,'2015-09-25'),(464,'aobc',17.535,16.82,'2015-09-28'),(465,'aobc',17.06,16.45,'2015-09-29'),(466,'aobc',17.06,16.7,'2015-09-30'),(467,'aobc',16.87,16.33,'2015-10-01'),(468,'aobc',16.74,16.37,'2015-10-02'),(469,'aobc',17.94,16.58,'2015-10-05'),(470,'aobc',18,17.4,'2015-10-</w:t>
        </w:r>
        <w:r>
          <w:lastRenderedPageBreak/>
          <w:t>06'),(471,'aobc',17.99,17.55,'2015-10-07'),(472,'aobc',18.205,17.5,'2015-10-08'),(473,'aobc',18.27,17.94,'2015-10-09'),(474,'aobc',18.62,18.11,'2015-10-12'),(475,'aobc',18.93,18.3,'2015-10-13'),(476,'aobc',18.84,18.501,'2015-10-14'),(477,'aobc',18.75,18.05,'2015-10-15'),(478,'aobc',18.97,18.3803,'2015-10-16'),(479,'aobc',18.85,18.51,'2015-10-19'),(480,'aobc',18.817,18.46,'2015-10-20'),(481,'aobc',18.8,18.31,'2015-10-21'),(482,'aobc',18.5,18.11,'2015-10-22'),(483,'aobc',18.3299,17.83,'2015-10-23'),(484,'aobc',18.04,17.66,'2015-10-26'),(485,'aobc',18,17.58,'2015-10-27'),(486,'aobc',18.16,17.66,'2015-10-28'),(487,'aobc',18.29,17.93,'2015-10-29'),(488,'aobc',18.23,17.785,'2015-10-30'),(489,'aobc',18.1,17.47,'2015-11-02'),(490,'aobc',18.208,17.55,'2015-11-03'),(491,'aobc',18.13,17.565,'2015-11-04'),(492,'aobc',17.742,17.05,'2015-11-05'),(493,'aobc',18.235,17.25,'2015-11-06'),(494,'aobc',18.17,17.5,'2015-11-09'),(495,'aobc',17.96,17.53,'2015-11-10'),(496,'aobc',17.99,17.52,'2015-11-11'),(497,'aobc',17.78,17.29,'2015-11-12'),(498,'aobc',17.58,17.125,'2015-11-13'),(499,'aobc',17.9,17.05,'2015-11-16'),(500,'aobc',17.64,17.26,'2015-11-17'),(501,'aobc',17.99,17.28,'2015-11-18'),(502,'aobc',17.74,17.36,'2015-11-19'),(503,'aobc',18.09,17.54,'2015-11-20'),(504,'aobc',18.4,17.93,'2015-11-23'),(505,'aobc',18.82,18.01,'2015-11-24'),(506,'aobc',18.79,18.38,'2015-11-25'),(507,'aobc',18.69,18.39,'2015-11-27'),(508,'aobc',18.68,18.19,'2015-11-30'),(509,'aobc',18.56,18.22,'2015-12-01'),(510,'aobc',18.5962,18.18,'2015-12-02'),(511,'aobc',19,18.14,'2015-12-03'),(512,'aobc',19.06,18.42,'2015-12-04'),(513,'aobc',20.62,19.1,'2015-12-07'),(514,'aobc',21.5,20.46,'2015-12-08'),(515,'aobc',22.25,20.5,'2015-12-09'),(516,'aobc',23.33,21.72,'2015-12-10'),(517,'aobc',23.46,22.395,'2015-12-11'),(518,'aobc',23.95,23.2654,'2015-12-14'),(519,'aobc',24.06,21.115,'2015-12-15'),(520,'aobc',22.37,21.4567,'2015-12-16'),(521,'aobc',22.3437,21.52,'2015-12-17'),(522,'aobc',21.7,21.07,'2015-12-18'),(523,'aobc',22.0532,21.63,'2015-12-21'),(524,'aobc',22.33,21.493,'2015-12-22'),(525,'aobc',22.334,21.77,'2015-12-23'),(526,'aobc',22.1185,21.78,'2015-12-24'),(527,'aobc',22.11,21.66,'2015-12-28'),(528,'aobc',22.57,21.9,'2015-12-29'),(529,'aobc',22.55,22.09,'2015-12-30'),(530,'aobc',22.21,21.82,'2015-12-</w:t>
        </w:r>
        <w:r>
          <w:t>31'),(531,'aobc',23.59,21.76,'2016-01-04'),(532,'aobc',26.54,25.01,'2016-01-05'),(533,'aobc',25.37,24.07,'2016-01-06'),(534,'aobc',25.296,23.565,'2016-01-07'),(535,'aobc',24.6,22.5,'2016-01-08'),(536,'aobc',22.88,21.63,'2016-01-11'),(537,'aobc',22.71,21.71,'2016-01-12'),(538,'aobc',22.82,20.87,'2016-01-13'),(539,'aobc',21.25,20.33,'2016-01-14'),(540,'aobc',20.67,19.8,'2016-01-15'),(541,'aobc',21.04,19.84,'2016-01-19'),(542,'aobc',20.52,19.18,'2016-01-20'),(543,'aobc',20.99,20.25,'2016-01-21'),(544,'aobc',21.0719,20.59,'2016-01-22'),(545,'aobc',21.709,20.64,'2016-01-25'),(546,'aobc',21.281,20.61,'2016-01-26'),(547,'aobc',21.146,19.96,'2016-01-27'),(548,'aobc',20.53,20.009,'2016-01-28'),(549,'aobc',21.6,20.51,'2016-01-29'),(550,'aobc',22.04,21.18,'2016-02-01'),(551,'aobc',22.09,21.31,'2016-02-02'),(552,'aobc',22.2399,21.25,'2016-02-03'),(553,'aobc',21.85,20.92,'2016-02-04'),(554,'aobc',21.99,21.38,'2016-02-05'),(555,'aobc',21.3334,20.4,'2016-02-08'),(556,'aobc',21.76,20.86,'2016-02-09'),(557,'aobc',22.08,21.15,'2016-02-10'),(558,'aobc',22.48,21.5,'2016-02-11'),(559,'aobc',22.88,21.681,'2016-02-12'),(560,'aobc',23.95,23.17,'2016-02-16'),(561,'aobc',23.74,22.91,'2016-02-17'),(562,'aobc',24.52,22.94,'2016-02-18'),(563,'aobc',24.02,23.23,'2016-02-19'),(564,'aobc',24.01,22.95,'2016-02-22'),(565,'aobc',23.89,23.086,'2016-02-23'),(566,'aobc',24.15,23.24,'2016-02-24'),(567,'aobc',24.87,24.08,'2016-02-25'),(568,'aobc',25.3,24.5,'2016-02-26'),(569,'aobc',25.95,25,'2016-02-29'),(570,'aobc',25.94,25.37,'2016-03-01'),(571,'aobc',25.88,24.6532,'2016-03-02'),(572,'aobc',25.62,24.916,'2016-03-03'),(573,'aobc',27.99,25.78,'2016-03-04'),(574,'aobc',27,24.95,'2016-03-07'),(575,'aobc',27.34,25.54,'2016-03-08'),(576,'aobc',28.4899,27.11,'2016-03-09'),(577,'aobc',28.65,27.41,'2016-03-10'),(578,'aobc',28.25,27.61,'2016-03-11'),(579,'aobc',28.72,28.104,'2016-03-14'),(580,'aobc',28.56,28.02,'2016-03-15'),(581,'aobc',28.56,27.8,'2016-03-16'),(582,'aobc',29.52,28.3701,'2016-03-17'),(583,'aobc',30.44,29.18,'2016-03-18'),(584,'aobc',29.86,28.62,'2016-03-21'),(585,'aobc',29.59,29.13,'2016-03-22'),(586,'aobc',29.68,29.02,'2016-03-23'),(587,'aobc',28.9,26.1,'2016-03-24'),(588,'aobc',27.89,26.6,'2016-03-28'),(589,'aobc',27.47,26.37,'2016-03-29'),(590,'aobc',27.5,26.56,'2016-03-</w:t>
        </w:r>
        <w:r>
          <w:lastRenderedPageBreak/>
          <w:t>30'),(591,'aobc',27.15,26.56,'2016-03-31'),(592,'aobc',27.77,26.35,'2016-04-01'),(593,'aobc',25.92,22.45,'2016-04-04'),(594,'aobc',23.76,22.81,'2016-04-05'),(595,'aobc',24.11,23.29,'2016-04-06'),(596,'aobc',23.88,23.22,'2016-04-07'),(597,'aobc',23.844,23.02,'2016-04-08'),(598,'aobc',23.44,22.83,'2016-04-11'),(599,'aobc',22.96,22.29,'2016-04-12'),(600,'aobc',22.98,22.33,'2016-04-13'),(601,'aobc',22.9135,22.25,'2016-04-14'),(602,'aobc',22.69,21.8,'2016-04-15'),(603,'aobc',22.38,21.39,'2016-04-18'),(604,'aobc',22.5,22.0101,'2016-04-19'),(605,'aobc',22.44,22.2,'2016-04-20'),(606,'aobc',22.32,21.8,'2016-04-21'),(607,'aobc',22.46,21.8,'2016-04-22'),(608,'aobc',22.39,22.06,'2016-04-25'),(609,'aobc',22.5,22.01,'2016-04-26'),(610,'aobc',22.66,22.16,'2016-04-27'),(611,'aobc',22.47,21.87,'2016-04-28'),(612,'aobc',22,21.58,'2016-04-29'),(613,'aobc',23.08,21.75,'2016-05-02'),(614,'aobc',23.5,22.5,'2016-05-03'),(615,'aobc',23.21,22.2501,'2016-05-04'),(616,'aobc',23.0229,22.45,'2016-05-05'),(617,'aobc',22.8,21.8911,'2016-05-06'),(618,'aobc',23.3,22.1,'2016-05-09'),(619,'aobc',23.33,22.75,'2016-05-10'),(620,'aobc',23,22.531,'2016-05-11'),(621,'aobc',22.93,22.6,'2016-05-12'),(622,'aobc',23.04,22.58,'2016-05-13'),(623,'aobc',23.18,22.62,'2016-05-16'),(624,'aobc',23.1404,22.434,'2016-05-17'),(625,'aobc',22.8,22.16,'2016-05-18'),(626,'aobc',22.94,22.328,'2016-05-19'),(627,'aobc',23.15,22.82,'2016-05-20'),(628,'aobc',23.36,23.05,'2016-05-23'),(629,'aobc',23.96,23.15,'2016-05-24'),(630,'aobc',24,23.5102,'2016-05-25'),(631,'aobc',24.375,23.75,'2016-05-26'),(632,'aobc',24.33,23.8,'2016-05-27'),(633,'aobc',24.43,24.01,'2016-05-31'),(634,'aobc',24.79,24.213,'2016-06-01'),(635,'aobc',24.5999,24.185,'2016-06-02'),(636,'aobc',24.7937,22.39,'2016-06-03'),(637,'aobc',22.97,21.36,'2016-06-06'),(638,'aobc',21.7,21.11,'2016-06-07'),(639,'aobc',22.38,21.15,'2016-06-08'),(640,'aobc',22.54,21.5,'2016-06-09'),(641,'aobc',22.14,21.3,'2016-06-10'),(642,'aobc',23.89,22.5,'2016-06-13'),(643,'aobc',23.35,21.39,'2016-06-14'),(644,'aobc',22.09,21.42,'2016-06-15'),(645,'aobc',21.977,21.31,'2016-06-16'),(646,'aobc',24.15,23.05,'2016-06-17'),(647,'aobc',24.5,23.66,'2016-06-20'),(648,'aobc',24.84,24.12,'2016-06-21'),(649,'aobc',25.7,24.76,'2016-06-22'),(650,'aobc',25.8299,25.11,'2016-06-</w:t>
        </w:r>
        <w:r>
          <w:t>23'),(651,'aobc',25.915,23.89,'2016-06-24'),(652,'aobc',26.38,25.2301,'2016-06-27'),(653,'aobc',26.24,25.62,'2016-06-28'),(654,'aobc',26.69,26.23,'2016-06-29'),(655,'aobc',27.33,26.64,'2016-06-30'),(656,'aobc',27.9361,26.84,'2016-07-01'),(657,'aobc',28.2,27.46,'2016-07-05'),(658,'aobc',28.385,27.69,'2016-07-06'),(659,'aobc',28.52,28.04,'2016-07-07'),(660,'aobc',29.75,28.74,'2016-07-08'),(661,'aobc',29.6,28.8,'2016-07-11'),(662,'aobc',29.49,27.31,'2016-07-12'),(663,'aobc',28.74,28,'2016-07-13'),(664,'aobc',28.89,28.23,'2016-07-14'),(665,'aobc',28.9299,27.36,'2016-07-15'),(666,'aobc',29.27,28.63,'2016-07-18'),(667,'aobc',28.875,28.44,'2016-07-19'),(668,'aobc',29.1199,28.64,'2016-07-20'),(669,'aobc',28.86,28.3701,'2016-07-21'),(670,'aobc',28.85,28,'2016-07-22'),(671,'aobc',29.46,28.75,'2016-07-25'),(672,'aobc',30.4,29.5,'2016-07-26'),(673,'aobc',30.1599,29.7299,'2016-07-27'),(674,'aobc',29.88,29.28,'2016-07-28'),(675,'aobc',29.8028,28.7,'2016-07-29'),(676,'aobc',30.59,29.7,'2016-08-01'),(677,'aobc',30.4799,29.6317,'2016-08-02'),(678,'aobc',29.9,28.95,'2016-08-03'),(679,'aobc',30.15,29.52,'2016-08-04'),(680,'aobc',30,29.62,'2016-08-05'),(681,'aobc',30.06,29.32,'2016-08-08'),(682,'aobc',30.01,29.47,'2016-08-09'),(683,'aobc',30.0895,29.61,'2016-08-10'),(684,'aobc',31.19,29.83,'2016-08-11'),(685,'aobc',30.16,29.58,'2016-08-12'),(686,'aobc',30.04,29.34,'2016-08-15'),(687,'aobc',29.4199,28.6,'2016-08-16'),(688,'aobc',28.86,28.16,'2016-08-17'),(689,'aobc',28.88,28.41,'2016-08-18'),(690,'aobc',28.8355,28.47,'2016-08-19'),(691,'aobc',28.69,28.2,'2016-08-22'),(692,'aobc',29.09,28.56,'2016-08-23'),(693,'aobc',29.425,28.51,'2016-08-24'),(694,'aobc',29.97,29.4,'2016-08-25'),(695,'aobc',30.0777,28.57,'2016-08-26'),(696,'aobc',29.82,28.87,'2016-08-29'),(697,'aobc',30.04,29.3,'2016-08-30'),(698,'aobc',29.62,27.69,'2016-08-31'),(699,'aobc',29.59,28.4,'2016-09-01'),(700,'aobc',29.25,27.08,'2016-09-02'),(701,'aobc',28.09,27.29,'2016-09-06'),(702,'aobc',28.04,27.61,'2016-09-07'),(703,'aobc',27.995,27.76,'2016-09-08'),(704,'aobc',28.15,27.54,'2016-09-09'),(705,'aobc',27.39,26.55,'2016-09-12'),(706,'aobc',26.98,26.55,'2016-09-13'),(707,'aobc',27.08,26.47,'2016-09-14'),(708,'aobc',27.32,26.53,'2016-09-15'),(709,'aobc',27.3429,26.8987,'2016-09-16'),(710,'aobc',28.185,27.61,'2016-09-</w:t>
        </w:r>
        <w:r>
          <w:lastRenderedPageBreak/>
          <w:t>19'),(711,'aobc',27.99,27.285,'2016-09-20'),(712,'aobc',27.82,27.32,'2016-09-21'),(713,'aobc',27.97,27.34,'2016-09-22'),(714,'aobc',27.84,27.5,'2016-09-23'),(715,'aobc',26.6,25.38,'2016-09-26'),(716,'aobc',26.1399,25.36,'2016-09-27'),(717,'aobc',26,25.69,'2016-09-28'),(718,'aobc',26.09,25.73,'2016-09-29'),(719,'aobc',26.69,25.86,'2016-09-30'),(720,'aobc',26.74,26.37,'2016-10-03'),(721,'aobc',27.25,25.87,'2016-10-04'),(722,'aobc',26.57,26.132,'2016-10-05'),(723,'aobc',25.5097,24.58,'2016-10-06'),(724,'aobc',25.5325,24.61,'2016-10-07'),(725,'aobc',25.745,25.271,'2016-10-10'),(726,'aobc',25.54,24.98,'2016-10-11'),(727,'aobc',25.59,24.93,'2016-10-12'),(728,'aobc',25.58,25.05,'2016-10-13'),(729,'aobc',25.84,25.3,'2016-10-14'),(730,'aobc',26.25,25.45,'2016-10-17'),(731,'aobc',26.37,25.86,'2016-10-18'),(732,'aobc',26.58,26.02,'2016-10-19'),(733,'aobc',26.78,26.41,'2016-10-20'),(734,'aobc',26.61,26.22,'2016-10-21'),(735,'aobc',26.91,26.4,'2016-10-24'),(736,'aobc',27.12,26.59,'2016-10-25'),(737,'aobc',26.78,26.19,'2016-10-26'),(738,'aobc',26.51,25.521,'2016-10-27'),(739,'aobc',26.18,25.65,'2016-10-28'),(740,'aobc',26.45,25.61,'2016-10-31'),(741,'aobc',26.48,25.78,'2016-11-01'),(742,'aobc',26.58,26.15,'2016-11-02'),(743,'aobc',26.82,26.26,'2016-11-03'),(744,'aobc',28.0543,26.75,'2016-11-04'),(745,'aobc',28.2,27.7,'2016-11-07'),(746,'aobc',28.57,27.89,'2016-11-08'),(747,'aobc',26.2134,23.5,'2016-11-09'),(748,'aobc',24.8,21.92,'2016-11-10'),(749,'aobc',22.66,21.02,'2016-11-11'),(750,'aobc',23.59,21.5,'2016-11-14'),(751,'aobc',24.46,23.19,'2016-11-15'),(752,'aobc',24.37,23.5,'2016-11-16'),(753,'aobc',24.74,24.22,'2016-11-17'),(754,'aobc',25.01,23.96,'2016-11-18'),(755,'aobc',24.92,23.93,'2016-11-21'),(756,'aobc',24.23,23.6601,'2016-11-22'),(757,'aobc',24.16,23.277,'2016-11-23'),(758,'aobc',23.9,23.37,'2016-11-25'),(759,'aobc',24.05,22.88,'2016-11-28'),(760,'aobc',24.6,23.93,'2016-11-29'),(761,'aobc',24.11,23.06,'2016-11-30'),(762,'aobc',24.17,23.08,'2016-12-01'),(763,'aobc',22.4,21.02,'2016-12-02'),(764,'aobc',21.6,20.5,'2016-12-05'),(765,'aobc',21.1323,20.72,'2016-12-06'),(766,'aobc',20.8799,20.46,'2016-12-07'),(767,'aobc',21.53,20.4101,'2016-12-08'),(768,'aobc',21.65,20.84,'2016-12-09'),(769,'aobc',21.61,20.9201,'2016-12-12'),(770,'aobc',21.49,21.07,'2016-12-</w:t>
        </w:r>
        <w:r>
          <w:t>13'),(771,'aobc',21.8,21.17,'2016-12-14'),(772,'aobc',21.5,21.07,'2016-12-15'),(773,'aobc',21.6301,21.17,'2016-12-16'),(774,'aobc',21.9,21.53,'2016-12-19'),(775,'aobc',22.1428,21.81,'2016-12-20'),(776,'aobc',22.21,21.98,'2016-12-21'),(777,'aobc',21.98,21.3,'2016-12-22'),(778,'aobc',22.17,21.5201,'2016-12-23'),(779,'aobc',21.93,21.35,'2016-12-27'),(780,'aobc',21.7,21.05,'2016-12-28'),(781,'aobc',21.45,21.05,'2016-12-29'),(782,'aobc',21.49,21.06,'2016-12-30'),(783,'aobc',21.6,21,'2017-01-03'),(784,'aobc',21.4,20.81,'2017-01-04'),(785,'aobc',21.24,20.6201,'2017-01-05'),(786,'aobc',21.19,20.77,'2017-01-06'),(787,'aobc',21.14,20.85,'2017-01-09'),(788,'aobc',20.9999,20.46,'2017-01-10'),(789,'aobc',20.58,20.02,'2017-01-11'),(790,'aobc',20.72,20.07,'2017-01-12'),(791,'aobc',20.93,20.43,'2017-01-13'),(792,'aobc',20.83,20.32,'2017-01-17'),(793,'aobc',20.78,20.26,'2017-01-18'),(794,'aobc',20.65,20.05,'2017-01-19'),(795,'aobc',20.42,20.114,'2017-01-20'),(796,'aobc',20.22,20.01,'2017-01-23'),(797,'aobc',20.795,19.89,'2017-01-24'),(798,'aobc',20.94,20.52,'2017-01-25'),(799,'aobc',20.94,20.657,'2017-01-26'),(800,'aobc',20.75,20.33,'2017-01-27'),(801,'aobc',20.57,20,'2017-01-30'),(802,'aobc',21.84,20.33,'2017-01-31'),(803,'aobc',21.37,21.02,'2017-02-01'),(804,'aobc',21.1765,20.5,'2017-02-02'),(805,'aobc',20.77,20.03,'2017-02-03'),(806,'aobc',20.23,19.92,'2017-02-06'),(807,'aobc',20.12,19.47,'2017-02-07'),(808,'aobc',20.36,19.37,'2017-02-08'),(809,'aobc',20.22,19.2737,'2017-02-09'),(810,'aobc',20.2,19.66,'2017-02-10'),(811,'aobc',19.83,18.81,'2017-02-13'),(812,'aobc',19.469,19.09,'2017-02-14'),(813,'aobc',19.22,18.76,'2017-02-15'),(814,'aobc',19.49,18.2,'2017-02-16'),(815,'aobc',19.41,19.08,'2017-02-17'),(816,'aobc',19.53,19.14,'2017-02-21'),(817,'aobc',19.44,19.11,'2017-02-22'),(818,'aobc',19.68,19.34,'2017-02-23'),(819,'aobc',19.5,19.17,'2017-02-24'),(820,'aobc',19.8,19.33,'2017-02-27'),(821,'aobc',19.76,19.38,'2017-02-28'),(822,'aobc',19.59,19.06,'2017-03-01'),(823,'aobc',19.66,19.31,'2017-03-02'),(824,'aobc',19.2,17.5,'2017-03-03'),(825,'aobc',19.07,18.335,'2017-03-06'),(826,'aobc',19.27,18.9,'2017-03-07'),(827,'aobc',19.63,18.97,'2017-03-08'),(828,'aobc',19.59,19.14,'2017-03-09'),(829,'aobc',19.64,19.15,'2017-03-10'),(830,'aobc',19.73,18.9375,'2017-03-</w:t>
        </w:r>
        <w:r>
          <w:lastRenderedPageBreak/>
          <w:t>13'),(831,'aobc',19.345,18.95,'2017-03-14'),(832,'aobc',19.48,19.13,'2017-03-15'),(833,'aobc',19.56,19.35,'2017-03-16'),(834,'aobc',19.65,19.34,'2017-03-17'),(835,'aobc',19.55,19.26,'2017-03-20'),(836,'aobc',19.4757,19.08,'2017-03-21'),(837,'aobc',19.18,18.67,'2017-03-22'),(838,'aobc',18.98,18.57,'2017-03-23'),(839,'aobc',18.9481,18.62,'2017-03-24'),(840,'aobc',18.65,18.42,'2017-03-27'),(841,'aobc',18.76,18.46,'2017-03-28'),(842,'aobc',19.33,18.825,'2017-03-29'),(843,'aobc',19.73,18.94,'2017-03-30'),(844,'aobc',19.92,19.36,'2017-03-31'),(845,'aobc',20.95,19.7,'2017-04-03'),(846,'aobc',20.55,19.59,'2017-04-04'),(847,'aobc',20.15,19.7,'2017-04-05'),(848,'aobc',20.59,20.03,'2017-04-06'),(849,'aobc',20.75,20.38,'2017-04-07'),(850,'aobc',21.22,20.6,'2017-04-10'),(851,'aobc',21.93,21.25,'2017-04-11'),(852,'aobc',21.99,21.18,'2017-04-12'),(853,'aobc',21.4,20.72,'2017-04-13'),(854,'aobc',21.36,21.05,'2017-04-17'),(855,'aobc',21.25,21.07,'2017-04-18'),(856,'aobc',21.3499,21.1,'2017-04-19'),(857,'aobc',21.6,21.16,'2017-04-20'),(858,'aobc',21.39,21.04,'2017-04-21'),(859,'aobc',21.38,20.72,'2017-04-24'),(860,'aobc',21.28,20.98,'2017-04-25'),(861,'aobc',21.69,21,'2017-04-26'),(862,'aobc',21.9,21.5848,'2017-04-27'),(863,'aobc',22.26,21.85,'2017-04-28'),(864,'aobc',22.5,21.32,'2017-05-01'),(865,'aobc',22.18,21.801,'2017-05-02'),(866,'aobc',21.97,21.33,'2017-05-03'),(867,'aobc',21.7,21.01,'2017-05-04'),(868,'aobc',21.6564,21.33,'2017-05-05'),(869,'aobc',21.47,21.01,'2017-05-08'),(870,'aobc',22.92,21.5,'2017-05-09'),(871,'aobc',22.525,22,'2017-05-10'),(872,'aobc',22.8901,21.98,'2017-05-11'),(873,'aobc',22.94,22.432,'2017-05-12'),(874,'aobc',23.1,22.61,'2017-05-15'),(875,'aobc',22.68,22.29,'2017-05-16'),(876,'aobc',22.48,22.14,'2017-05-17'),(877,'aobc',22.43,22.101,'2017-05-18'),(878,'aobc',22.9,22.21,'2017-05-19'),(879,'aobc',23.13,22.53,'2017-05-22'),(880,'aobc',22.795,22.47,'2017-05-23'),(881,'aobc',23,22.43,'2017-05-24'),(882,'aobc',22.99,22.58,'2017-05-25'),(883,'aobc',23,22.66,'2017-05-26'),(884,'aobc',22.92,22.53,'2017-05-30'),(885,'aobc',22.7512,22.39,'2017-05-31'),(886,'aobc',23.1,22.51,'2017-06-01'),(887,'aobc',24.31,23.11,'2017-06-02'),(888,'aobc',24.04,23.425,'2017-06-05'),(889,'aobc',23.9,23.33,'2017-06-06'),(890,'aobc',23.91,23.67,'2017-06-</w:t>
        </w:r>
        <w:r>
          <w:t>07'),(891,'aobc',24,23.68,'2017-06-08'),(892,'aobc',23.99,23.663,'2017-06-09'),(893,'aobc',24.24,23.8756,'2017-06-12'),(894,'aobc',24.25,23.85,'2017-06-13'),(895,'aobc',24.45,23.9,'2017-06-14'),(896,'aobc',24.45,23.8901,'2017-06-15'),(897,'aobc',24.19,23.77,'2017-06-16'),(898,'aobc',24.49,24.08,'2017-06-19'),(899,'aobc',24.35,23.1,'2017-06-20'),(900,'aobc',23.67,22.935,'2017-06-21'),(901,'aobc',23.74,23.3081,'2017-06-22'),(902,'aobc',23.82,23.34,'2017-06-23'),(903,'aobc',23.81,23.185,'2017-06-26'),(904,'aobc',23.37,22.88,'2017-06-27'),(905,'aobc',23.62,22.99,'2017-06-28'),(906,'aobc',24.2,23.36,'2017-06-29'),(907,'aobc',23.2,21.41,'2017-06-30'),(908,'aobc',22.25,21.51,'2017-07-03'),(909,'aobc',21.81,20.83,'2017-07-05'),(910,'aobc',22.53,20.955,'2017-07-06'),(911,'aobc',22.24,21.345,'2017-07-07'),(912,'aobc',22.21,21.31,'2017-07-10'),(913,'aobc',21.96,21.31,'2017-07-11'),(914,'aobc',21.74,21.07,'2017-07-12'),(915,'aobc',21.27,20.71,'2017-07-13'),(916,'aobc',21.41,21.0373,'2017-07-14'),(917,'aobc',21.74,21.17,'2017-07-17'),(918,'aobc',21.65,21.15,'2017-07-18'),(919,'aobc',21.45,21.17,'2017-07-19'),(920,'aobc',21.49,21.1,'2017-07-20'),(921,'aobc',21.38,20.64,'2017-07-21'),(922,'aobc',20.78,20.35,'2017-07-24'),(923,'aobc',20.92,20.435,'2017-07-25'),(924,'aobc',20.8,20.42,'2017-07-26'),(925,'aobc',20.84,20.5,'2017-07-27'),(926,'aobc',20.67,20.22,'2017-07-28'),(927,'aobc',20.83,20.3694,'2017-07-31'),(928,'aobc',21.21,20.52,'2017-08-01'),(929,'aobc',21.18,20.79,'2017-08-02'),(930,'aobc',20.81,19.8101,'2017-08-03'),(931,'aobc',20,19.46,'2017-08-04'),(932,'aobc',19.84,19.485,'2017-08-07'),(933,'aobc',19.73,19.22,'2017-08-08'),(934,'aobc',19.328,19.04,'2017-08-09'),(935,'aobc',19.505,19.02,'2017-08-10'),(936,'aobc',19.4,19.09,'2017-08-11'),(937,'aobc',19.315,19.0199,'2017-08-14'),(938,'aobc',19.13,18.33,'2017-08-15'),(939,'aobc',18.6,18.34,'2017-08-16'),(940,'aobc',18.87,18.3347,'2017-08-17'),(941,'aobc',19.04,18.44,'2017-08-18'),(942,'aobc',19.1,18.6,'2017-08-21'),(943,'aobc',18.83,18.01,'2017-08-22'),(944,'aobc',18.2,17.79,'2017-08-23'),(945,'aobc',18.07,17.75,'2017-08-24'),(946,'aobc',18.1499,17.64,'2017-08-25'),(947,'aobc',17.97,17.66,'2017-08-28'),(948,'aobc',17.82,16.93,'2017-08-29'),(949,'aobc',16.98,16.24,'2017-08-30'),(950,'aobc',16.5936,16.31,'2017-08-</w:t>
        </w:r>
        <w:r>
          <w:lastRenderedPageBreak/>
          <w:t>31'),(951,'aobc',16.76,16.25,'2017-09-01'),(952,'aobc',16.67,16,'2017-09-05'),(953,'aobc',16.96,16.25,'2017-09-06'),(954,'aobc',17.31,16.775,'2017-09-07'),(955,'aobc',14.94,13.7401,'2017-09-08'),(956,'aobc',14.75,13.28,'2017-09-11'),(957,'aobc',14.17,13.29,'2017-09-12'),(958,'aobc',14.49,13.86,'2017-09-13'),(959,'aobc',14.389,13.89,'2017-09-14'),(960,'aobc',14.33,13.94,'2017-09-15'),(961,'aobc',14.365,14.16,'2017-09-18'),(962,'aobc',16.9,14.19,'2017-09-19'),(963,'aobc',16.121,14.64,'2017-09-20'),(964,'aobc',15.2901,14.71,'2017-09-21'),(965,'aobc',15.28,14.81,'2017-09-22'),(966,'aobc',15.65,14.88,'2017-09-25'),(967,'aobc',15.53,15.16,'2017-09-26'),(968,'aobc',15.79,15.31,'2017-09-27'),(969,'aobc',15.97,15.4,'2017-09-28'),(970,'aobc',15.59,15.23,'2017-09-29'),(971,'aobc',16.5,15.55,'2017-10-02'),(972,'aobc',16.49,15.55,'2017-10-03'),(973,'aobc',16.49,15.91,'2017-10-04'),(974,'aobc',16.32,15.86,'2017-10-05'),(975,'aobc',16.01,15.63,'2017-10-06'),(976,'aobc',15.795,14.89,'2017-10-09'),(977,'aobc',14.955,14.66,'2017-10-10'),(978,'aobc',14.8112,14.205,'2017-10-11'),(979,'aobc',14.3,14.01,'2017-10-12'),(980,'aobc',14.3814,14.035,'2017-10-13'),(981,'aobc',14.24,13.81,'2017-10-16'),(982,'aobc',14.48,14.11,'2017-10-17'),(983,'aobc',14.84,14.335,'2017-10-18'),(984,'aobc',14.86,14.54,'2017-10-19'),(985,'aobc',14.97,14.63,'2017-10-20'),(986,'aobc',14.97,14.31,'2017-10-23'),(987,'aobc',14.65,14.33,'2017-10-24'),(988,'aobc',14.72,14.38,'2017-10-25'),(989,'aobc',14.72,14.1,'2017-10-26'),(990,'aobc',14.68,13.8,'2017-10-27'),(991,'aobc',14.6,14.21,'2017-10-30'),(992,'aobc',14.395,14.18,'2017-10-31'),(993,'aobc',14.93,13.95,'2017-11-01'),(994,'aobc',14.67,14.23,'2017-11-02'),(995,'aobc',14.47,14.06,'2017-11-03'),(996,'aobc',14.76,13.83,'2017-11-06'),(997,'aobc',14.14,13.8,'2017-11-07'),(998,'aobc',14.0799,13.59,'2017-11-08'),(999,'aobc',13.6,12.92,'2017-11-09'),(1000,'aobc',13.82,13.2578,'2017-11-10'),(1001,'aobc',13.91,13.31,'2017-11-13'),(1002,'aobc',13.3143,12.87,'2017-11-14'),(1003,'aobc',13.8,12.94,'2017-11-15'),(1004,'aobc',13.66,13.2808,'2017-11-16'),(1005,'aobc',13.65,13.31,'2017-11-17'),(1006,'aobc',13.56,12.98,'2017-11-20'),(1007,'aobc',13.44,13.11,'2017-11-21'),(1008,'aobc',13.59,13.4,'2017-11-22'),(1009,'aobc',13.58,13.26,'2017-11-24'),(1010,'aobc',13.8,13.3,'2017-11-</w:t>
        </w:r>
        <w:r>
          <w:t>27'),(1011,'aobc',13.99,13.55,'2017-11-28'),(1012,'aobc',14.44,13.865,'2017-11-29'),(1013,'aobc',14.34,13.96,'2017-11-30'),(1014,'aobc',13.98,13.32,'2017-12-01'),(1015,'aobc',14.21,13.57,'2017-12-04'),(1016,'aobc',14.35,13.38,'2017-12-05'),(1017,'aobc',14.3344,13.9405,'2017-12-06'),(1018,'aobc',15.22,14.49,'2017-12-07'),(1019,'aobc',14,12.46,'2017-12-08'),(1020,'aobc',14.19,13.42,'2017-12-11'),(1021,'aobc',14.58,13.75,'2017-12-12'),(1022,'aobc',14.4,13.45,'2017-12-13'),(1023,'aobc',13.77,13.28,'2017-12-14'),(1024,'aobc',13.64,13.31,'2017-12-15'),(1025,'aobc',14.05,13.6395,'2017-12-18'),(1026,'aobc',14.08,13.57,'2017-12-19'),(1027,'aobc',13.87,13.35,'2017-12-20'),(1028,'aobc',13.6,13.17,'2017-12-21'),(1029,'aobc',13.29,12.8,'2017-12-22'),(1030,'aobc',13.285,12.97,'2017-12-26'),(1031,'aobc',13.39,12.82,'2017-12-27'),(1032,'aobc',12.98,12.64,'2017-12-28'),(1033,'aobc',13.09,12.6901,'2017-12-29'),(1034,'aobc',13.45,12.87,'2018-01-02'),(1035,'aobc',13.45,12.12,'2018-01-03'),(1036,'aobc',12.37,11.8301,'2018-01-04'),(1037,'aobc',12.56,12.175,'2018-01-05'),(1038,'aobc',12.36,11.95,'2018-01-08'),(1039,'aobc',12.2,11.75,'2018-01-09'),(1040,'aobc',11.97,11.7,'2018-01-10'),(1041,'aobc',12.28,11.89,'2018-01-11'),(1042,'aobc',12.22,11.98,'2018-01-12'),(1043,'aobc',12.41,12.05,'2018-01-16'),(1044,'aobc',12.31,11.94,'2018-01-17'),(1045,'aobc',12.01,11.8,'2018-01-18'),(1046,'aobc',12.29,11.87,'2018-01-19'),(1047,'aobc',12.4,11.9,'2018-01-22'),(1048,'aobc',12.42,12.05,'2018-01-23'),(1049,'aobc',12.62,12.3361,'2018-01-24'),(1050,'aobc',12.549,12.18,'2018-01-25'),(1051,'aobc',12.775,12.22,'2018-01-26'),(1052,'aobc',12.68,12.04,'2018-01-29'),(1053,'aobc',12.27,11.92,'2018-01-30'),(1054,'aobc',12.15,11.73,'2018-01-31'),(1055,'aobc',11.94,11.44,'2018-02-01'),(1056,'aobc',11.4555,11.11,'2018-02-02'),(1057,'aobc',11.12,10.5,'2018-02-05'),(1058,'aobc',10.6599,10.24,'2018-02-06'),(1059,'aobc',10.82,10.5,'2018-02-07'),(1060,'aobc',11,10.54,'2018-02-08'),(1061,'aobc',10.9,9.82,'2018-02-09'),(1062,'aobc',10.42,10.07,'2018-02-12'),(1063,'aobc',10.305,10.04,'2018-02-13'),(1064,'aobc',10.755,10.06,'2018-02-14'),(1065,'aobc',11.22,10.47,'2018-02-15'),(1066,'aobc',10.91,10.72,'2018-02-16'),(1067,'aobc',10.85,10.15,'2018-02-20'),(1068,'aobc',10.35,9.9,'2018-02-21'),(1069,'aobc',10.8517,10.12,'2018-02-22'),(1070,'aobc',10.28,9.43,'2018-02-</w:t>
        </w:r>
        <w:r>
          <w:lastRenderedPageBreak/>
          <w:t>23'),(1071,'aobc',10,9.605,'2018-02-26'),(1072,'aobc',9.8436,9.27,'2018-02-27'),(1073,'aobc',9.43,8.87,'2018-02-28'),(1074,'aobc',9.715,9,'2018-03-01'),(1075,'aobc',9.84,8.32,'2018-03-02'),(1076,'aobc',10.57,9.5602,'2018-03-05'),(1077,'aobc',10.73,10.01,'2018-03-06'),(1078,'aobc',10.89,10.45,'2018-03-07'),(1079,'aobc',10.63,10.39,'2018-03-08'),(1080,'aobc',10.88,10.51,'2018-03-09'),(1081,'aobc',10.88,10.35,'2018-03-12'),(1082,'aobc',10.815,10.455,'2018-03-13'),(1083,'aobc',10.76,10.505,'2018-03-14'),(1084,'aobc',10.6104,10.23,'2018-03-15'),(1085,'aobc',10.565,10.22,'2018-03-16'),(1086,'aobc',10.6,10.195,'2018-03-19'),(1087,'aobc',10.52,10.04,'2018-03-20'),(1088,'aobc',10.38,10.06,'2018-03-21'),(1089,'aobc',10.325,10.03,'2018-03-22'),(1090,'aobc',10.21,9.82,'2018-03-23'),(1091,'aobc',10.06,9.34,'2018-03-26'),(1092,'aobc',9.986,9.51,'2018-03-27'),(1093,'aobc',10.11,9.75,'2018-03-28'),(1094,'aobc',10.41,9.9977,'2018-03-29'),(1095,'aobc',10.889,10.18,'2018-04-02'),(1096,'aobc',11.19,10.48,'2018-04-03'),(1097,'aobc',10.8,10.5258,'2018-04-04'),(1098,'aobc',10.99,10.671,'2018-04-05'),(1099,'aobc',11.08,10.63,'2018-04-06'),(1100,'aobc',10.77,10.44,'2018-04-09'),(1101,'aobc',10.62,10.38,'2018-04-10'),(1102,'aobc',10.59,10.22,'2018-04-11'),(1103,'aobc',11.07,10.72,'2018-04-12'),(1104,'aobc',11,10.745,'2018-04-13'),(1105,'aobc',10.93,10.61,'2018-04-16'),(1106,'aobc',11.19,10.8,'2018-04-17'),(1107,'aobc',11.9,11.1,'2018-04-18'),(1108,'aobc',11.39,11.05,'2018-04-19'),(1109,'aobc',11.389,11.08,'2018-04-20'),(1110,'aobc',11.49,11.15,'2018-04-23'),(1111,'aobc',11.51,11.19,'2018-04-24'),(1112,'aobc',11.4568,11.27,'2018-04-25'),(1113,'aobc',11.3881,11.09,'2018-04-26'),(1114,'aobc',11.25,11.07,'2018-04-27'),(1115,'aobc',11.26,10.955,'2018-04-30'),(1116,'aobc',11.0312,10.72,'2018-05-01'),(1117,'aobc',11.0719,10.86,'2018-05-02'),(1118,'aobc',11.06,10.58,'2018-05-03'),(1119,'aobc',10.94,10.621,'2018-05-04'),(1120,'aobc',10.855,10.56,'2018-05-07'),(1121,'aobc',10.9,10.65,'2018-05-08'),(1122,'aobc',10.935,10.62,'2018-05-09'),(1123,'aobc',11.19,10.86,'2018-05-10'),(1124,'aobc',11.52,11.14,'2018-05-11'),(1125,'aobc',11.38,11.17,'2018-05-14'),(1126,'aobc',11.4,11.15,'2018-05-15'),(1127,'aobc',11.53,11.28,'2018-05-16'),(1128,'aobc',11.56,11.32,'2018-05-17'),(1129,'aobc',11.57,11.37,'2018-05-18'),(1130,'aobc',11.67,11.43,'2018-05-</w:t>
        </w:r>
        <w:r>
          <w:t>21'),(1131,'aobc',11.89,11.67,'2018-05-22'),(1132,'aobc',12.18,11.7,'2018-05-23'),(1133,'aobc',12.5,12.025,'2018-05-24'),(1134,'aobc',12.62,12.36,'2018-05-25'),(1135,'aobc',12.75,12.4781,'2018-05-29'),(1136,'aobc',12.96,12.55,'2018-05-30'),(1137,'aobc',13.03,12.56,'2018-05-31'),(1138,'aobc',12.7465,12.36,'2018-06-01'),(1139,'aobc',12.71,12.21,'2018-06-04'),(1140,'aobc',12.45,12.14,'2018-06-05'),(1141,'aobc',12.57,12.34,'2018-06-06'),(1142,'aobc',12.65,12.295,'2018-06-07'),(1143,'aobc',12.795,12.5,'2018-06-08'),(1144,'aobc',12.77,12.46,'2018-06-11'),(1145,'aobc',12.8,12.59,'2018-06-12'),(1146,'aobc',12.67,12.43,'2018-06-13'),(1147,'aobc',12.65,12.29,'2018-06-14'),(1148,'aobc',12.85,12.5,'2018-06-15'),(1149,'aobc',13.03,12.71,'2018-06-18'),(1150,'aobc',13.24,12.7,'2018-06-19'),(1151,'aobc',13.36,13.06,'2018-06-20'),(1152,'aobc',12.98,11.61,'2018-06-21'),(1153,'aobc',13.15,12.64,'2018-06-22'),(1154,'aobc',12.89,12.49,'2018-06-25'),(1155,'aobc',12.81,12.58,'2018-06-26'),(1156,'aobc',12.945,12.72,'2018-06-27'),(1157,'aobc',12.72,12.34,'2018-06-28'),(1158,'aobc',12.42,11.96,'2018-06-29'),(1159,'aobc',12.07,11.655,'2018-07-02'),(1160,'aobc',12.075,11.705,'2018-07-03'),(1161,'aobc',11.81,11.58,'2018-07-05'),(1162,'aobc',11.945,11.63,'2018-07-06'),(1163,'aobc',12,11.63,'2018-07-09'),(1164,'aobc',11.73,11.47,'2018-07-10'),(1165,'aobc',11.44,11.13,'2018-07-11'),(1166,'aobc',11.19,10.945,'2018-07-12'),(1167,'aobc',11.22,10.94,'2018-07-13'),(1168,'aobc',10.969,10.79,'2018-07-16'),(1169,'aobc',11.28,10.88,'2018-07-17'),(1170,'aobc',10.96,10.77,'2018-07-18'),(1171,'aobc',10.925,10.69,'2018-07-19'),(1172,'aobc',10.7152,10.4,'2018-07-20'),(1173,'aobc',10.62,10.37,'2018-07-23'),(1174,'aobc',10.59,10.06,'2018-07-24'),(1175,'aobc',10.1003,9.72,'2018-07-25'),(1176,'aobc',10.07,9.65,'2018-07-26'),(1177,'aobc',9.86,9.45,'2018-07-27'),(1178,'aobc',9.54,9.31,'2018-07-30'),(1179,'aobc',9.555,9.37,'2018-07-31'),(1180,'aobc',9.5547,9.27,'2018-08-01'),(1181,'aobc',9.79,9.34,'2018-08-02'),(1182,'aobc',9.6,9.3648,'2018-08-03'),(1183,'aobc',9.5,9.37,'2018-08-06'),(1184,'aobc',9.519,9.355,'2018-08-07'),(1185,'aobc',9.41,9.27,'2018-08-08'),(1186,'aobc',9.68,9.27,'2018-08-09'),(1187,'aobc',9.6775,9.44,'2018-08-10'),(1188,'aobc',9.75,9.5301,'2018-08-13'),(1189,'aobc',9.98,9.76,'2018-08-14'),(1190,'aobc',9.828,9.7,'2018-08-</w:t>
        </w:r>
        <w:r>
          <w:lastRenderedPageBreak/>
          <w:t>15'),(1191,'aobc',10.17,9.7,'2018-08-16'),(1192,'aobc',10.28,9.99,'2018-08-17'),(1193,'aobc',10.37,9.78,'2018-08-20'),(1194,'aobc',10.05,9.69,'2018-08-21'),(1195,'aobc',9.83,9.485,'2018-08-22'),(1196,'aobc',9.64,9.475,'2018-08-23'),(1197,'aobc',9.665,9.41,'2018-08-24'),(1198,'aobc',9.865,9.628,'2018-08-27'),(1199,'aobc',9.9,9.78,'2018-08-28'),(1200,'aobc',10.15,9.8,'2018-08-29'),(1201,'aobc',10.19,9.76,'2018-08-30'),(1202,'aobc',14.04,11.7,'2018-08-31'),(1203,'aobc',15.05,13.52,'2018-09-04'),(1204,'aobc',14.88,14.15,'2018-09-05'),(1205,'aobc',15.1,14.33,'2018-09-06'),(1206,'aobc',15.04,14.49,'2018-09-07'),(1207,'aobc',15,14.6,'2018-09-10'),(1208,'aobc',15.04,14.63,'2018-09-11'),(1209,'aobc',15.58,14.79,'2018-09-12'),(1210,'aobc',15.44,15.17,'2018-09-13'),(1211,'aobc',15.52,15.2,'2018-09-14'),(1212,'aobc',15.71,15.26,'2018-09-17'),(1213,'aobc',15.79,15.43,'2018-09-18'),(1214,'aobc',15.95,15.61,'2018-09-19'),(1215,'aobc',15.92,15.65,'2018-09-20'),(1216,'aobc',15.89,15.67,'2018-09-21'),(1217,'aobc',15.83,14.88,'2018-09-24'),(1218,'aobc',15.67,14.9601,'2018-09-25'),(1219,'aobc',15.65,15.27,'2018-09-26'),(1220,'aobc',15.725,15.384,'2018-09-27'),(1221,'aobc',15.6,15.38,'2018-09-28'),(1222,'aobc',15.66,14.645,'2018-10-01'),(1223,'aobc',14.88,14.33,'2018-10-02'),(1224,'aobc',14.55,13.865,'2018-10-03'),(1225,'aobc',14.96,14.3,'2018-10-04'),(1226,'aobc',14.79,14.44,'2018-10-05'),(1227,'aobc',14.73,14.295,'2018-10-08'),(1228,'aobc',14.83,14.32,'2018-10-09'),(1229,'aobc',14.71,14.16,'2018-10-10'),(1230,'aobc',14.75,14.06,'2018-10-11'),(1231,'aobc',14.74,14.28,'2018-10-12'),(1232,'aobc',14.8,14.34,'2018-10-15'),(1233,'aobc',14.945,14.51,'2018-10-16'),(1234,'aobc',14.9,14.37,'2018-10-17'),(1235,'aobc',14.54,13.365,'2018-10-18'),(1236,'aobc',14.18,13.55,'2018-10-19'),(1237,'aobc',14.15,13.85,'2018-10-22'),(1238,'aobc',14.13,13.65,'2018-10-23'),(1239,'aobc',14.29,13.95,'2018-10-24'),(1240,'aobc',14.31,13.87,'2018-10-25'),(1241,'aobc',14.33,13.79,'2018-10-26'),(1242,'aobc',14.46,13.46,'2018-10-29'),(1243,'aobc',14.45,13.56,'2018-10-30'),(1244,'aobc',14.495,12.566,'2018-10-31'),(1245,'aobc',14.135,12.55,'2018-11-01'),(1246,'aobc',13.99,13.37,'2018-11-02'),(1247,'aobc',14.23,13.09,'2018-11-05'),(1248,'aobc',13.97,13.19,'2018-11-06'),(1249,'aobc',14.01,13.6,'2018-11-07'),(1250,'aobc',13.845,13.525,'2018-11-</w:t>
        </w:r>
        <w:r>
          <w:t>08'),(1251,'aobc',13.64,13.26,'2018-11-09'),(1252,'aobc',13.75,13.34,'2018-11-12'),(1253,'aobc',13.98,13.52,'2018-11-13'),(1254,'aobc',13.96,13.55,'2018-11-14'),(1255,'aobc',14.09,13.53,'2018-11-15'),(1256,'aobc',13.93,13.305,'2018-11-16'),(1257,'aobc',13.54,13.16,'2018-11-19'),(1258,'aobc',13.45,13,'2018-11-20'),(1259,'aobc',13.54,13.205,'2018-11-21'),(1260,'rgr',70.8331,67.9059,'2013-11-22'),(1261,'rgr',70.0787,68.305,'2013-11-25'),(1262,'rgr',69.0501,67.1695,'2013-11-26'),(1263,'rgr',69.8573,67.48,'2013-11-27'),(1264,'rgr',69.4581,67.9412,'2013-11-29'),(1265,'rgr',69.192,66.7614,'2013-12-02'),(1266,'rgr',67.6299,63.927,'2013-12-03'),(1267,'rgr',65.3421,63.3522,'2013-12-04'),(1268,'rgr',65.0214,63.2043,'2013-12-05'),(1269,'rgr',65.4397,63.5946,'2013-12-06'),(1270,'rgr',65.4308,63.3284,'2013-12-09'),(1271,'rgr',64.9917,62.3172,'2013-12-10'),(1272,'rgr',64.9775,62.326,'2013-12-11'),(1273,'rgr',63.7631,62.1841,'2013-12-12'),(1274,'rgr',63.6629,62.2019,'2013-12-13'),(1275,'rgr',64.73,63.0623,'2013-12-16'),(1276,'rgr',65.4486,64.251,'2013-12-17'),(1277,'rgr',64.7481,62.7873,'2013-12-18'),(1278,'rgr',64.4905,63.3905,'2013-12-19'),(1279,'rgr',65.1558,63.8163,'2013-12-20'),(1280,'rgr',65.6079,64.3849,'2013-12-23'),(1281,'rgr',65.9365,65.1516,'2013-12-24'),(1282,'rgr',65.6436,64.6591,'2013-12-26'),(1283,'rgr',65.5549,64.0027,'2013-12-27'),(1284,'rgr',64.5615,62.2019,'2013-12-30'),(1285,'rgr',65.2002,64.0929,'2013-12-31'),(1286,'rgr',65.6437,64.2776,'2014-01-02'),(1287,'rgr',65.8832,64.9518,'2014-01-03'),(1288,'rgr',67.1961,65.4397,'2014-01-06'),(1289,'rgr',67.9679,66.0518,'2014-01-07'),(1290,'rgr',70.3185,68.1528,'2014-01-08'),(1291,'rgr',71.1613,69.6533,'2014-01-09'),(1292,'rgr',72.2968,71.2146,'2014-01-10'),(1293,'rgr',74.6564,71.942,'2014-01-13'),(1294,'rgr',74.683,73.1839,'2014-01-14'),(1295,'rgr',75.4991,73.8847,'2014-01-15'),(1296,'rgr',76.2265,74.5189,'2014-01-16'),(1297,'rgr',75.4016,69.2107,'2014-01-17'),(1298,'rgr',71.6847,67.4622,'2014-01-21'),(1299,'rgr',70.1146,67.9412,'2014-01-22'),(1300,'rgr',69.5799,67.5953,'2014-01-23'),(1301,'rgr',68.8549,65.2357,'2014-01-24'),(1302,'rgr',66.7437,64.3348,'2014-01-27'),(1303,'rgr',66.9264,65.2711,'2014-01-28'),(1304,'rgr',67.3189,65.2978,'2014-01-29'),(1305,'rgr',67.9412,65.5019,'2014-01-30'),(1306,'rgr',67.9679,66.4332,'2014-01-31'),(1307,'rgr',67.8117,63.222,'2014-02-03'),(1308,'rgr',65.8211,64.2954,'2014-02-04'),(1309,'rgr',64.5966,59.8866,'2014-02-05'),(1310,'rgr',64.5384,62.7696,'2014-02-</w:t>
        </w:r>
        <w:r>
          <w:lastRenderedPageBreak/>
          <w:t>06'),(1311,'rgr',65.8477,63.6034,'2014-02-07'),(1312,'rgr',67.1429,65.5639,'2014-02-10'),(1313,'rgr',66.7969,65.2179,'2014-02-11'),(1314,'rgr',66.3337,64.9378,'2014-02-12'),(1315,'rgr',65.0183,61.7406,'2014-02-13'),(1316,'rgr',65.9719,64.0825,'2014-02-14'),(1317,'rgr',65.7058,64.1179,'2014-02-18'),(1318,'rgr',64.597,62.8849,'2014-02-19'),(1319,'rgr',63.0446,61.3237,'2014-02-20'),(1320,'rgr',62.8583,60.135,'2014-02-21'),(1321,'rgr',61.9091,59.9576,'2014-02-24'),(1322,'rgr',60.818,59.0447,'2014-02-25'),(1323,'rgr',56.7729,53.2335,'2014-02-26'),(1324,'rgr',57.6334,54.9988,'2014-02-27'),(1325,'rgr',58.21,56.2141,'2014-02-28'),(1326,'rgr',56.6576,55.5585,'2014-03-03'),(1327,'rgr',57.4294,55.8238,'2014-03-04'),(1328,'rgr',59.1905,57.0834,'2014-03-05'),(1329,'rgr',58.3608,56.9149,'2014-03-06'),(1330,'rgr',58.3342,57.0036,'2014-03-07'),(1331,'rgr',57.802,56.8616,'2014-03-10'),(1332,'rgr',57.4383,55.7173,'2014-03-11'),(1333,'rgr',56.1639,54.4917,'2014-03-12'),(1334,'rgr',56.164,54.634,'2014-03-13'),(1335,'rgr',56.0387,54.7324,'2014-03-14'),(1336,'rgr',56.5756,55.0008,'2014-03-17'),(1337,'rgr',56.343,55.2782,'2014-03-18'),(1338,'rgr',56.5666,55.7435,'2014-03-19'),(1339,'rgr',56.7635,56.0835,'2014-03-20'),(1340,'rgr',56.9782,55.8956,'2014-03-21'),(1341,'rgr',56.8709,56.0038,'2014-03-24'),(1342,'rgr',57.1393,55.6361,'2014-03-25'),(1343,'rgr',56.1551,54.5803,'2014-03-26'),(1344,'rgr',56.164,54.625,'2014-03-27'),(1345,'rgr',55.9135,53.0234,'2014-03-28'),(1346,'rgr',54.0971,52.236,'2014-03-31'),(1347,'rgr',57.0767,53.8555,'2014-04-01'),(1348,'rgr',56.9494,55.6615,'2014-04-02'),(1349,'rgr',57.354,56.003,'2014-04-03'),(1350,'rgr',57.0498,56.0835,'2014-04-04'),(1351,'rgr',57.0456,55.8043,'2014-04-07'),(1352,'rgr',58.9557,55.8777,'2014-04-08'),(1353,'rgr',58.6962,56.0745,'2014-04-09'),(1354,'rgr',56.2714,54.8756,'2014-04-10'),(1355,'rgr',55.9224,53.9582,'2014-04-11'),(1356,'rgr',56.133,54.5803,'2014-04-14'),(1357,'rgr',56.3331,54.625,'2014-04-15'),(1358,'rgr',57.788,56.0298,'2014-04-16'),(1359,'rgr',57.8014,55.9947,'2014-04-17'),(1360,'rgr',56.674,55.654,'2014-04-21'),(1361,'rgr',56.7903,55.5466,'2014-04-22'),(1362,'rgr',57.2467,56.2266,'2014-04-23'),(1363,'rgr',56.7877,55.3507,'2014-04-24'),(1364,'rgr',55.994,54.9382,'2014-04-25'),(1365,'rgr',57.2735,55.2156,'2014-04-28'),(1366,'rgr',58.5974,57.1303,'2014-04-29'),(1367,'rgr',58.0698,56.5756,'2014-04-30'),(1368,'rgr',60.3962,57.4256,'2014-05-01'),(1369,'rgr',61.1568,59.4836,'2014-05-02'),(1370,'rgr',60.7899,57.9043,'2014-05-</w:t>
        </w:r>
        <w:r>
          <w:t>05'),(1371,'rgr',60.2799,57.0319,'2014-05-06'),(1372,'rgr',59.4567,57.0677,'2014-05-07'),(1373,'rgr',60.517,59.1167,'2014-05-08'),(1374,'rgr',60.4857,59.403,'2014-05-09'),(1375,'rgr',61.8278,60.3962,'2014-05-12'),(1376,'rgr',61.9084,59.9041,'2014-05-13'),(1377,'rgr',60.6231,58.8745,'2014-05-14'),(1378,'rgr',59.3198,57.5857,'2014-05-15'),(1379,'rgr',59.3342,57.829,'2014-05-16'),(1380,'rgr',59.2522,57.4144,'2014-05-19'),(1381,'rgr',58.1805,55.4405,'2014-05-20'),(1382,'rgr',56.6564,54.8456,'2014-05-21'),(1383,'rgr',57.0538,56.0354,'2014-05-22'),(1384,'rgr',56.7654,55.2512,'2014-05-23'),(1385,'rgr',57.144,55.0529,'2014-05-27'),(1386,'rgr',55.7762,54.5932,'2014-05-28'),(1387,'rgr',55.3954,54.3499,'2014-05-29'),(1388,'rgr',55.1971,54.1246,'2014-05-30'),(1389,'rgr',55.0079,53.3855,'2014-06-02'),(1390,'rgr',54.6203,53.4936,'2014-06-03'),(1391,'rgr',54.9538,53.719,'2014-06-04'),(1392,'rgr',54.9177,53.6063,'2014-06-05'),(1393,'rgr',54.9808,53.9263,'2014-06-06'),(1394,'rgr',55.6478,54.7375,'2014-06-09'),(1395,'rgr',55.9903,55.0349,'2014-06-10'),(1396,'rgr',55.792,55.2062,'2014-06-11'),(1397,'rgr',56.0804,55.3594,'2014-06-12'),(1398,'rgr',55.8749,54.2156,'2014-06-13'),(1399,'rgr',55.071,54.2778,'2014-06-16'),(1400,'rgr',55.5757,54.422,'2014-06-17'),(1401,'rgr',55.3954,54.44,'2014-06-18'),(1402,'rgr',55.783,54.8276,'2014-06-19'),(1403,'rgr',54.8895,53.6649,'2014-06-20'),(1404,'rgr',54.5022,53.4035,'2014-06-23'),(1405,'rgr',53.8542,52.0155,'2014-06-24'),(1406,'rgr',53.1782,52.1957,'2014-06-25'),(1407,'rgr',53.088,52.1147,'2014-06-26'),(1408,'rgr',53.5657,52.6644,'2014-06-27'),(1409,'rgr',53.4396,52.2859,'2014-06-30'),(1410,'rgr',54.6113,53.2503,'2014-07-01'),(1411,'rgr',53.9533,53.07,'2014-07-02'),(1412,'rgr',54.5121,53.8037,'2014-07-03'),(1413,'rgr',54.0795,53.07,'2014-07-07'),(1414,'rgr',53.773,52.6464,'2014-07-08'),(1415,'rgr',53.2458,52.433,'2014-07-09'),(1416,'rgr',52.7005,51.4747,'2014-07-10'),(1417,'rgr',52.4571,51.9253,'2014-07-11'),(1418,'rgr',53.4846,52.4391,'2014-07-14'),(1419,'rgr',53.2052,52.1867,'2014-07-15'),(1420,'rgr',52.8537,52.0786,'2014-07-16'),(1421,'rgr',52.5923,51.9343,'2014-07-17'),(1422,'rgr',52.7636,51.9163,'2014-07-18'),(1423,'rgr',52.9664,52.1383,'2014-07-21'),(1424,'rgr',53.1747,52.3581,'2014-07-22'),(1425,'rgr',53.5207,52.2406,'2014-07-23'),(1426,'rgr',52.8988,51.9163,'2014-07-24'),(1427,'rgr',52.6284,51.9344,'2014-07-25'),(1428,'rgr',52.412,51.901,'2014-07-28'),(1429,'rgr',52.2408,51.1232,'2014-07-29'),(1430,'rgr',49.3115,46.1929,'2014-07-</w:t>
        </w:r>
        <w:r>
          <w:lastRenderedPageBreak/>
          <w:t>30'),(1431,'rgr',46.5041,44.3993,'2014-07-31'),(1432,'rgr',45.3312,43.6008,'2014-08-01'),(1433,'rgr',45.9586,44.9851,'2014-08-04'),(1434,'rgr',45.9045,45.1924,'2014-08-05'),(1435,'rgr',45.6882,44.8049,'2014-08-06'),(1436,'rgr',46.4092,45.589,'2014-08-07'),(1437,'rgr',46.4182,45.6431,'2014-08-08'),(1438,'rgr',46.5985,45.8324,'2014-08-11'),(1439,'rgr',46.5977,46.1339,'2014-08-12'),(1440,'rgr',46.1521,45.6519,'2014-08-13'),(1441,'rgr',46.5977,46.1339,'2014-08-14'),(1442,'rgr',46.6432,45.5337,'2014-08-15'),(1443,'rgr',46.1036,45.3882,'2014-08-18'),(1444,'rgr',46.3704,45.5792,'2014-08-19'),(1445,'rgr',46.0521,45.3155,'2014-08-20'),(1446,'rgr',46.1066,45.3337,'2014-08-21'),(1447,'rgr',46.7796,45.7285,'2014-08-22'),(1448,'rgr',47.207,45.852,'2014-08-25'),(1449,'rgr',46.5159,45.5557,'2014-08-26'),(1450,'rgr',44.9653,44.2515,'2014-08-27'),(1451,'rgr',44.9174,44.3333,'2014-08-28'),(1452,'rgr',46.3067,44.6152,'2014-08-29'),(1453,'rgr',46.5068,45.8065,'2014-09-02'),(1454,'rgr',48.4347,46.6068,'2014-09-03'),(1455,'rgr',48.1892,47.3707,'2014-09-04'),(1456,'rgr',47.8072,46.916,'2014-09-05'),(1457,'rgr',47.1979,45.9702,'2014-09-08'),(1458,'rgr',46.1521,45.3455,'2014-09-09'),(1459,'rgr',46.3613,44.6152,'2014-09-10'),(1460,'rgr',47.8254,45.9339,'2014-09-11'),(1461,'rgr',47.007,45.943,'2014-09-12'),(1462,'rgr',47.2252,45.3155,'2014-09-15'),(1463,'rgr',46.8614,45.2882,'2014-09-16'),(1464,'rgr',45.7793,44.4151,'2014-09-17'),(1465,'rgr',45.0245,44.1151,'2014-09-18'),(1466,'rgr',45.2154,43.6695,'2014-09-19'),(1467,'rgr',44.4697,42.3326,'2014-09-22'),(1468,'rgr',42.6873,41.6142,'2014-09-23'),(1469,'rgr',44.1878,42.0234,'2014-09-24'),(1470,'rgr',44.0605,42.9146,'2014-09-25'),(1471,'rgr',44.2878,43.3057,'2014-09-26'),(1472,'rgr',45.2677,44.015,'2014-09-29'),(1473,'rgr',45.4701,44.0332,'2014-09-30'),(1474,'rgr',44.9699,42.5418,'2014-10-01'),(1475,'rgr',43.5603,41.0049,'2014-10-02'),(1476,'rgr',43.915,42.4509,'2014-10-03'),(1477,'rgr',45.17,43.7422,'2014-10-06'),(1478,'rgr',44.3151,43.042,'2014-10-07'),(1479,'rgr',43.4421,42.2872,'2014-10-08'),(1480,'rgr',45.1882,42.7237,'2014-10-09'),(1481,'rgr',44.3515,41.6324,'2014-10-10'),(1482,'rgr',42.4781,41.2868,'2014-10-13'),(1483,'rgr',43.8786,41.8325,'2014-10-14'),(1484,'rgr',44.5607,42.5236,'2014-10-15'),(1485,'rgr',45.4233,43.6501,'2014-10-16'),(1486,'rgr',45.4246,44.0723,'2014-10-17'),(1487,'rgr',47.207,43.8695,'2014-10-20'),(1488,'rgr',47.6617,46.3795,'2014-10-21'),(1489,'rgr',46.8596,45.8065,'2014-10-22'),(1490,'rgr',46.8523,46.1976,'2014-10-</w:t>
        </w:r>
        <w:r>
          <w:t>23'),(1491,'rgr',47.1161,46.334,'2014-10-24'),(1492,'rgr',47.1979,45.2336,'2014-10-27'),(1493,'rgr',45.461,43.2966,'2014-10-28'),(1494,'rgr',44.4697,42.7419,'2014-10-29'),(1495,'rgr',34.4761,33.7824,'2014-10-30'),(1496,'rgr',39.1615,37.1677,'2014-10-31'),(1497,'rgr',37.8766,35.4667,'2014-11-03'),(1498,'rgr',35.4667,34.0025,'2014-11-04'),(1499,'rgr',35.3121,33.6478,'2014-11-05'),(1500,'rgr',34.8937,33.6478,'2014-11-06'),(1501,'rgr',34.2271,33.4629,'2014-11-07'),(1502,'rgr',34.111,33.5724,'2014-11-10'),(1503,'rgr',34.4715,33.6363,'2014-11-11'),(1504,'rgr',34.1931,33.6364,'2014-11-12'),(1505,'rgr',34.4761,33.7824,'2014-11-13'),(1506,'rgr',34.6769,33.901,'2014-11-14'),(1507,'rgr',34.6039,33.7002,'2014-11-17'),(1508,'rgr',35.765,34.2388,'2014-11-18'),(1509,'rgr',35.9274,34.6952,'2014-11-19'),(1510,'rgr',35.9913,35.0603,'2014-11-20'),(1511,'rgr',36.0005,34.3119,'2014-11-21'),(1512,'rgr',35.7814,34.7079,'2014-11-24'),(1513,'rgr',35.6901,34.9051,'2014-11-25'),(1514,'rgr',35.7996,35.0877,'2014-11-26'),(1515,'rgr',35.8453,34.6495,'2014-11-28'),(1516,'rgr',34.823,34.0644,'2014-12-01'),(1517,'rgr',34.5491,33.3808,'2014-12-02'),(1518,'rgr',34.1292,33.4866,'2014-12-03'),(1519,'rgr',34.6669,32.97,'2014-12-04'),(1520,'rgr',35.1424,33.3169,'2014-12-05'),(1521,'rgr',35.1151,33.9118,'2014-12-08'),(1522,'rgr',34.5172,33.1799,'2014-12-09'),(1523,'rgr',34.0288,32.6779,'2014-12-10'),(1524,'rgr',33.0763,31.7469,'2014-12-11'),(1525,'rgr',32.3402,30.6698,'2014-12-12'),(1526,'rgr',32.0846,31.0531,'2014-12-15'),(1527,'rgr',32.0389,30.8432,'2014-12-16'),(1528,'rgr',32.0389,30.9801,'2014-12-17'),(1529,'rgr',32.0389,31.5004,'2014-12-18'),(1530,'rgr',32.2306,31.6008,'2014-12-19'),(1531,'rgr',32.6688,31.829,'2014-12-22'),(1532,'rgr',33.3625,32.0755,'2014-12-23'),(1533,'rgr',32.8422,32.185,'2014-12-24'),(1534,'rgr',32.7884,31.8107,'2014-12-26'),(1535,'rgr',32.1211,31.3909,'2014-12-29'),(1536,'rgr',32.3949,31.2905,'2014-12-30'),(1537,'rgr',32.1759,31.3544,'2014-12-31'),(1538,'rgr',32.0755,30.9345,'2015-01-02'),(1539,'rgr',32.1576,31.2722,'2015-01-05'),(1540,'rgr',33.1252,32.0116,'2015-01-06'),(1541,'rgr',35.4163,32.8605,'2015-01-07'),(1542,'rgr',35.1333,33.9923,'2015-01-08'),(1543,'rgr',34.9416,34.038,'2015-01-09'),(1544,'rgr',35.5714,34.5896,'2015-01-12'),(1545,'rgr',35.482,34.0927,'2015-01-13'),(1546,'rgr',34.5491,34.1292,'2015-01-14'),(1547,'rgr',34.5071,32.8605,'2015-01-15'),(1548,'rgr',34.3027,33.3534,'2015-01-16'),(1549,'rgr',36.4569,35.3889,'2015-01-20'),(1550,'rgr',36.3564,35.6536,'2015-01-</w:t>
        </w:r>
        <w:r>
          <w:lastRenderedPageBreak/>
          <w:t>21'),(1551,'rgr',36.2287,35.681,'2015-01-22'),(1552,'rgr',35.9639,35.1424,'2015-01-23'),(1553,'rgr',36.2834,35.1835,'2015-01-26'),(1554,'rgr',36.3473,35.3251,'2015-01-27'),(1555,'rgr',38.0269,36.3747,'2015-01-28'),(1556,'rgr',38.7897,37.1369,'2015-01-29'),(1557,'rgr',38.2276,36.33,'2015-01-30'),(1558,'rgr',37.3149,36.612,'2015-02-02'),(1559,'rgr',38.4741,37.2884,'2015-02-03'),(1560,'rgr',38.6567,37.8991,'2015-02-04'),(1561,'rgr',39.25,37.9383,'2015-02-05'),(1562,'rgr',39.1861,37.9812,'2015-02-06'),(1563,'rgr',38.8484,37.6343,'2015-02-09'),(1564,'rgr',38.036,37.2145,'2015-02-10'),(1565,'rgr',37.9264,37.178,'2015-02-11'),(1566,'rgr',39.323,37.4427,'2015-02-12'),(1567,'rgr',39.8707,39.0455,'2015-02-13'),(1568,'rgr',39.8159,39.1039,'2015-02-17'),(1569,'rgr',40.3088,39.2591,'2015-02-18'),(1570,'rgr',39.8707,39.0035,'2015-02-19'),(1571,'rgr',39.4599,38.748,'2015-02-20'),(1572,'rgr',40.0532,38.3555,'2015-02-23'),(1573,'rgr',40.4142,38.9944,'2015-02-24'),(1574,'rgr',42.4539,39.3139,'2015-02-25'),(1575,'rgr',48.5969,42.2713,'2015-02-26'),(1576,'rgr',48.8799,46.2511,'2015-02-27'),(1577,'rgr',48.3688,46.4155,'2015-03-02'),(1578,'rgr',48.1953,46.9293,'2015-03-03'),(1579,'rgr',50.1852,47.5016,'2015-03-04'),(1580,'rgr',51.2349,49.8292,'2015-03-05'),(1581,'rgr',50.8698,49.5281,'2015-03-06'),(1582,'rgr',50.8698,48.8617,'2015-03-09'),(1583,'rgr',48.8538,46.3606,'2015-03-10'),(1584,'rgr',47.9313,47.0888,'2015-03-11'),(1585,'rgr',48.9295,47.6199,'2015-03-12'),(1586,'rgr',48.8379,47.6291,'2015-03-13'),(1587,'rgr',48.4807,46.9148,'2015-03-16'),(1588,'rgr',47.4368,46.4477,'2015-03-17'),(1589,'rgr',47.51,46.3562,'2015-03-18'),(1590,'rgr',46.9148,45.8984,'2015-03-19'),(1591,'rgr',47.226,46.2554,'2015-03-20'),(1592,'rgr',46.1913,44.9368,'2015-03-23'),(1593,'rgr',46.2463,45.3763,'2015-03-24'),(1594,'rgr',46.1913,45.01,'2015-03-25'),(1595,'rgr',45.3488,44.0118,'2015-03-26'),(1596,'rgr',46.6858,45.2114,'2015-03-27'),(1597,'rgr',46.6509,45.1931,'2015-03-30'),(1598,'rgr',46.6583,44.6163,'2015-03-31'),(1599,'rgr',46.3928,44.662,'2015-04-01'),(1600,'rgr',45.8433,45.1107,'2015-04-02'),(1601,'rgr',45.8891,44.8726,'2015-04-06'),(1602,'rgr',45.129,44.0942,'2015-04-07'),(1603,'rgr',44.4199,43.7462,'2015-04-08'),(1604,'rgr',44.4147,43.5173,'2015-04-09'),(1605,'rgr',44.2041,43.5081,'2015-04-10'),(1606,'rgr',44.3232,43.5997,'2015-04-13'),(1607,'rgr',45.0924,43.3894,'2015-04-14'),(1608,'rgr',49.772,46.2463,'2015-04-15'),(1609,'rgr',50.2024,48.4991,'2015-04-16'),(1610,'rgr',49.891,48.9936,'2015-04-</w:t>
        </w:r>
        <w:r>
          <w:t>17'),(1611,'rgr',50.3672,49.5888,'2015-04-20'),(1612,'rgr',50.3397,48.8654,'2015-04-21'),(1613,'rgr',49.5888,48.1236,'2015-04-22'),(1614,'rgr',51.576,50.0559,'2015-04-23'),(1615,'rgr',51.7867,50.7518,'2015-04-24'),(1616,'rgr',52.5376,50.6789,'2015-04-27'),(1617,'rgr',51.3471,50.4313,'2015-04-28'),(1618,'rgr',51.6218,49.7353,'2015-04-29'),(1619,'rgr',51.0632,49.8775,'2015-04-30'),(1620,'rgr',50.6703,49.5705,'2015-05-01'),(1621,'rgr',53.8197,49.9093,'2015-05-04'),(1622,'rgr',52.3728,48.6273,'2015-05-05'),(1623,'rgr',51.1365,48.8837,'2015-05-06'),(1624,'rgr',51.3746,50.2527,'2015-05-07'),(1625,'rgr',51.7317,50.5452,'2015-05-08'),(1626,'rgr',51.6859,50.8068,'2015-05-11'),(1627,'rgr',51.5669,50.1145,'2015-05-12'),(1628,'rgr',51.7535,50.5561,'2015-05-13'),(1629,'rgr',51.4956,50.3719,'2015-05-14'),(1630,'rgr',51.4219,50.3535,'2015-05-15'),(1631,'rgr',51.6337,50.243,'2015-05-18'),(1632,'rgr',51.6245,50.5009,'2015-05-19'),(1633,'rgr',51.1548,50.4456,'2015-05-20'),(1634,'rgr',51.9101,50.768,'2015-05-21'),(1635,'rgr',51.7443,50.5838,'2015-05-22'),(1636,'rgr',50.966,49.4877,'2015-05-26'),(1637,'rgr',50.0956,49.0089,'2015-05-27'),(1638,'rgr',49.4417,47.7561,'2015-05-28'),(1639,'rgr',49.6811,48.2719,'2015-05-29'),(1640,'rgr',49.764,48.2811,'2015-06-01'),(1641,'rgr',50.5285,49.3403,'2015-06-02'),(1642,'rgr',51.6061,50.2706,'2015-06-03'),(1643,'rgr',51.3022,49.5982,'2015-06-04'),(1644,'rgr',50.9982,49.158,'2015-06-05'),(1645,'rgr',51.3943,50.6759,'2015-06-08'),(1646,'rgr',51.1364,49.5522,'2015-06-09'),(1647,'rgr',51.2285,49.9759,'2015-06-10'),(1648,'rgr',51.0719,49.7364,'2015-06-11'),(1649,'rgr',51.2193,49.8101,'2015-06-12'),(1650,'rgr',51.6826,50.3811,'2015-06-15'),(1651,'rgr',52.2232,50.8785,'2015-06-16'),(1652,'rgr',52.5272,51.5328,'2015-06-17'),(1653,'rgr',53.3561,51.7811,'2015-06-18'),(1654,'rgr',52.9785,51.9653,'2015-06-19'),(1655,'rgr',52.9508,51.7351,'2015-06-22'),(1656,'rgr',53.089,51.9377,'2015-06-23'),(1657,'rgr',52.914,52.1311,'2015-06-24'),(1658,'rgr',52.5824,51.7166,'2015-06-25'),(1659,'rgr',53.089,52.0611,'2015-06-26'),(1660,'rgr',52.7113,51.643,'2015-06-29'),(1661,'rgr',53.3561,51.9008,'2015-06-30'),(1662,'rgr',54.1574,52.8127,'2015-07-01'),(1663,'rgr',53.6969,51.864,'2015-07-02'),(1664,'rgr',52.7758,51.6752,'2015-07-06'),(1665,'rgr',52.5318,51.7627,'2015-07-07'),(1666,'rgr',53.135,51.7351,'2015-07-08'),(1667,'rgr',52.9693,52.0022,'2015-07-09'),(1668,'rgr',52.9508,51.9837,'2015-07-10'),(1669,'rgr',54.1206,53.0429,'2015-07-13'),(1670,'rgr',54.2311,53.4114,'2015-07-</w:t>
        </w:r>
        <w:r>
          <w:lastRenderedPageBreak/>
          <w:t>14'),(1671,'rgr',54.0929,53.3377,'2015-07-15'),(1672,'rgr',54.0745,53.3008,'2015-07-16'),(1673,'rgr',54.4061,53.5495,'2015-07-17'),(1674,'rgr',54.4098,53.4574,'2015-07-20'),(1675,'rgr',54.3232,52.5732,'2015-07-21'),(1676,'rgr',52.5456,51.2837,'2015-07-22'),(1677,'rgr',52.3798,51.2193,'2015-07-23'),(1678,'rgr',53.6416,51.5232,'2015-07-24'),(1679,'rgr',52.8679,52.2878,'2015-07-27'),(1680,'rgr',54.489,52.4166,'2015-07-28'),(1681,'rgr',55.1337,50.6575,'2015-07-29'),(1682,'rgr',56.0548,53.2087,'2015-07-30'),(1683,'rgr',55.9903,54.314,'2015-07-31'),(1684,'rgr',55.7784,52.5824,'2015-08-03'),(1685,'rgr',54.9863,52.2569,'2015-08-04'),(1686,'rgr',57.9429,54.6456,'2015-08-05'),(1687,'rgr',60.8902,57.3258,'2015-08-06'),(1688,'rgr',60.5402,57.5653,'2015-08-07'),(1689,'rgr',59.1578,57.6942,'2015-08-10'),(1690,'rgr',58.6982,57.5837,'2015-08-11'),(1691,'rgr',58.4153,55.8771,'2015-08-12'),(1692,'rgr',59.0035,57.438,'2015-08-13'),(1693,'rgr',58.721,57.3778,'2015-08-14'),(1694,'rgr',59.2861,57.4797,'2015-08-17'),(1695,'rgr',58.7488,57.4149,'2015-08-18'),(1696,'rgr',57.7947,56.8128,'2015-08-19'),(1697,'rgr',57.4149,56.3598,'2015-08-20'),(1698,'rgr',57.1925,54.3209,'2015-08-21'),(1699,'rgr',55.5251,51.2732,'2015-08-24'),(1700,'rgr',53.7558,50.8008,'2015-08-25'),(1701,'rgr',54.0522,51.7642,'2015-08-26'),(1702,'rgr',54.4413,53.0518,'2015-08-27'),(1703,'rgr',57.5816,53.8577,'2015-08-28'),(1704,'rgr',58.4338,56.8498,'2015-08-31'),(1705,'rgr',57.8317,56.3866,'2015-09-01'),(1706,'rgr',57.7761,56.4422,'2015-09-02'),(1707,'rgr',58.2764,56.9054,'2015-09-03'),(1708,'rgr',57.4241,56.1272,'2015-09-04'),(1709,'rgr',58.406,56.8127,'2015-09-08'),(1710,'rgr',58.5543,57.1092,'2015-09-09'),(1711,'rgr',58.8322,56.9702,'2015-09-10'),(1712,'rgr',57.8039,56.6553,'2015-09-11'),(1713,'rgr',57.35,56.4792,'2015-09-14'),(1714,'rgr',57.6928,56.4422,'2015-09-15'),(1715,'rgr',58.9155,57.4982,'2015-09-16'),(1716,'rgr',58.8136,57.6836,'2015-09-17'),(1717,'rgr',57.7298,53.9596,'2015-09-18'),(1718,'rgr',54.5617,53.8299,'2015-09-21'),(1719,'rgr',54.2468,52.7924,'2015-09-22'),(1720,'rgr',54.9786,53.7465,'2015-09-23'),(1721,'rgr',55.4139,53.2463,'2015-09-24'),(1722,'rgr',56.294,54.9878,'2015-09-25'),(1723,'rgr',56.0346,54.6729,'2015-09-28'),(1724,'rgr',55.5436,54.3209,'2015-09-29'),(1725,'rgr',55.9698,53.8253,'2015-09-30'),(1726,'rgr',55.0156,52.5562,'2015-10-01'),(1727,'rgr',52.8943,51.716,'2015-10-02'),(1728,'rgr',54.3023,52.1069,'2015-10-05'),(1729,'rgr',54.5895,53.6446,'2015-10-06'),(1730,'rgr',55.5066,53.3667,'2015-10-</w:t>
        </w:r>
        <w:r>
          <w:t>07'),(1731,'rgr',55.1453,53.3575,'2015-10-08'),(1732,'rgr',55.8308,54.5117,'2015-10-09'),(1733,'rgr',56.8683,55.6085,'2015-10-12'),(1734,'rgr',55.9749,53.4964,'2015-10-13'),(1735,'rgr',54.6914,53.4964,'2015-10-14'),(1736,'rgr',54.8026,53.0518,'2015-10-15'),(1737,'rgr',55.8679,54.219,'2015-10-16'),(1738,'rgr',54.6358,53.0603,'2015-10-19'),(1739,'rgr',55.4695,54.1078,'2015-10-20'),(1740,'rgr',55.4881,53.9689,'2015-10-21'),(1741,'rgr',55.1638,53.3019,'2015-10-22'),(1742,'rgr',55.0805,52.5979,'2015-10-23'),(1743,'rgr',54.1078,52.7646,'2015-10-26'),(1744,'rgr',53.4594,51.9402,'2015-10-27'),(1745,'rgr',54.2931,52.2366,'2015-10-28'),(1746,'rgr',54.3116,52.9499,'2015-10-29'),(1747,'rgr',54.344,52.4497,'2015-10-30'),(1748,'rgr',52.9313,51.0231,'2015-11-02'),(1749,'rgr',53.0221,51.1435,'2015-11-03'),(1750,'rgr',52.4033,48.7535,'2015-11-04'),(1751,'rgr',48.6609,44.5572,'2015-11-05'),(1752,'rgr',49.0129,45.4187,'2015-11-06'),(1753,'rgr',48.6794,46.4562,'2015-11-09'),(1754,'rgr',47.7346,46.7989,'2015-11-10'),(1755,'rgr',47.3548,45.5669,'2015-11-11'),(1756,'rgr',46.5233,45.5364,'2015-11-12'),(1757,'rgr',46.2254,45.3874,'2015-11-13'),(1758,'rgr',46.5419,45.1733,'2015-11-16'),(1759,'rgr',46.8957,45.8623,'2015-11-17'),(1760,'rgr',47.5567,46.3185,'2015-11-18'),(1761,'rgr',47.2495,46.1788,'2015-11-19'),(1762,'rgr',48.134,46.9981,'2015-11-20'),(1763,'rgr',48.5995,47.5102,'2015-11-23'),(1764,'rgr',49.2977,47.3426,'2015-11-24'),(1765,'rgr',50.266,48.9067,'2015-11-25'),(1766,'rgr',49.7539,48.6274,'2015-11-27'),(1767,'rgr',49.7539,47.5846,'2015-11-30'),(1768,'rgr',48.8695,47.6405,'2015-12-01'),(1769,'rgr',48.9626,47.9571,'2015-12-02'),(1770,'rgr',51.5229,48.8993,'2015-12-03'),(1771,'rgr',50.7036,49.3443,'2015-12-04'),(1772,'rgr',54.8327,50.8991,'2015-12-07'),(1773,'rgr',54.1018,53.0964,'2015-12-08'),(1774,'rgr',54.4463,52.2305,'2015-12-09'),(1775,'rgr',55.787,52.2211,'2015-12-10'),(1776,'rgr',55.6939,54.0646,'2015-12-11'),(1777,'rgr',57.137,54.9397,'2015-12-14'),(1778,'rgr',56.4713,54.0087,'2015-12-15'),(1779,'rgr',55.6939,54.504,'2015-12-16'),(1780,'rgr',56.0197,54.437,'2015-12-17'),(1781,'rgr',55.5915,54.072,'2015-12-18'),(1782,'rgr',55.7125,54.4184,'2015-12-21'),(1783,'rgr',56.4666,54.6325,'2015-12-22'),(1784,'rgr',56.5411,55.8987,'2015-12-23'),(1785,'rgr',56.5411,56.0849,'2015-12-24'),(1786,'rgr',56.5113,55.1446,'2015-12-28'),(1787,'rgr',56.6063,55.5915,'2015-12-29'),(1788,'rgr',56.9228,55.7311,'2015-12-30'),(1789,'rgr',56.2804,55.4425,'2015-12-31'),(1790,'rgr',58.4869,55.0831,'2016-01-</w:t>
        </w:r>
        <w:r>
          <w:lastRenderedPageBreak/>
          <w:t>04'),(1791,'rgr',62.3135,59.539,'2016-01-05'),(1792,'rgr',60.8052,58.4218,'2016-01-06'),(1793,'rgr',59.2127,56.2339,'2016-01-07'),(1794,'rgr',57.4256,54.018,'2016-01-08'),(1795,'rgr',54.5953,51.1691,'2016-01-11'),(1796,'rgr',53.0498,51.6906,'2016-01-12'),(1797,'rgr',53.1522,47.9105,'2016-01-13'),(1798,'rgr',49.8098,47.026,'2016-01-14'),(1799,'rgr',49.847,46.1974,'2016-01-15'),(1800,'rgr',50.0612,48.5529,'2016-01-19'),(1801,'rgr',50.9084,47.2682,'2016-01-20'),(1802,'rgr',51.7929,49.7632,'2016-01-21'),(1803,'rgr',52.547,51.0015,'2016-01-22'),(1804,'rgr',53.6456,51.8022,'2016-01-25'),(1805,'rgr',53.7108,51.6998,'2016-01-26'),(1806,'rgr',53.5711,50.927,'2016-01-27'),(1807,'rgr',52.9566,51.4856,'2016-01-28'),(1808,'rgr',54.8094,52.4353,'2016-01-29'),(1809,'rgr',55.3401,53.2918,'2016-02-01'),(1810,'rgr',56.2245,54.437,'2016-02-02'),(1811,'rgr',56.6228,54.679,'2016-02-03'),(1812,'rgr',57.2207,55.5821,'2016-02-04'),(1813,'rgr',58.6545,56.7971,'2016-02-05'),(1814,'rgr',59.4087,55.9825,'2016-02-08'),(1815,'rgr',60.2466,57.5467,'2016-02-09'),(1816,'rgr',60.6935,58.2132,'2016-02-10'),(1817,'rgr',59.3714,57.0345,'2016-02-11'),(1818,'rgr',59.5111,57.1276,'2016-02-12'),(1819,'rgr',61.4476,60.0511,'2016-02-16'),(1820,'rgr',62.2483,59.6414,'2016-02-17'),(1821,'rgr',62.1645,59.6321,'2016-02-18'),(1822,'rgr',62.1272,60.8704,'2016-02-19'),(1823,'rgr',61.8572,59.6228,'2016-02-22'),(1824,'rgr',61.6804,60.1349,'2016-02-23'),(1825,'rgr',60.9262,59.7531,'2016-02-24'),(1826,'rgr',65.1717,60.2998,'2016-02-25'),(1827,'rgr',65.2089,64.2979,'2016-02-26'),(1828,'rgr',66.1772,65.167,'2016-02-29'),(1829,'rgr',67.0337,65.5441,'2016-03-01'),(1830,'rgr',67.3875,65.5813,'2016-03-02'),(1831,'rgr',67.4983,65.3365,'2016-03-03'),(1832,'rgr',69.6016,67.341,'2016-03-04'),(1833,'rgr',68.7841,67.2572,'2016-03-07'),(1834,'rgr',69.8929,67.9834,'2016-03-08'),(1835,'rgr',71.0468,68.6802,'2016-03-09'),(1836,'rgr',71.378,68.0534,'2016-03-10'),(1837,'rgr',69.3878,68.0815,'2016-03-11'),(1838,'rgr',70.4482,68.8205,'2016-03-14'),(1839,'rgr',69.6437,67.8196,'2016-03-15'),(1840,'rgr',70.2424,68.2431,'2016-03-16'),(1841,'rgr',71.6081,69.8588,'2016-03-17'),(1842,'rgr',73.0487,71.0001,'2016-03-18'),(1843,'rgr',71.6081,70.2985,'2016-03-21'),(1844,'rgr',72.0291,70.0272,'2016-03-22'),(1845,'rgr',72.1787,70.682,'2016-03-23'),(1846,'rgr',71.0094,64.7092,'2016-03-24'),(1847,'rgr',67.1086,64.0684,'2016-03-28'),(1848,'rgr',66.9964,64.77,'2016-03-29'),(1849,'rgr',67.1533,64.5455,'2016-03-30'),(1850,'rgr',65.3186,63.8075,'2016-03-</w:t>
        </w:r>
        <w:r>
          <w:t>31'),(1851,'rgr',67.2115,63.6101,'2016-04-01'),(1852,'rgr',64.7981,60.149,'2016-04-04'),(1853,'rgr',63.0675,61.0095,'2016-04-05'),(1854,'rgr',63.7655,61.2153,'2016-04-06'),(1855,'rgr',63.6849,61.8234,'2016-04-07'),(1856,'rgr',62.8888,61.5661,'2016-04-08'),(1857,'rgr',62.3472,61.0283,'2016-04-11'),(1858,'rgr',61.9871,60.3361,'2016-04-12'),(1859,'rgr',62.4969,60.7196,'2016-04-13'),(1860,'rgr',63.1517,61.6732,'2016-04-14'),(1861,'rgr',63.2406,60.2144,'2016-04-15'),(1862,'rgr',62.0853,59.6344,'2016-04-18'),(1863,'rgr',62.0759,61.0769,'2016-04-19'),(1864,'rgr',62.4221,61.6176,'2016-04-20'),(1865,'rgr',62.1929,60.8692,'2016-04-21'),(1866,'rgr',63.6101,60.916,'2016-04-22'),(1867,'rgr',63.2172,61.4866,'2016-04-25'),(1868,'rgr',62.7326,61.5053,'2016-04-26'),(1869,'rgr',62.7297,61.7953,'2016-04-27'),(1870,'rgr',62.423,60.0647,'2016-04-28'),(1871,'rgr',60.481,59.1293,'2016-04-29'),(1872,'rgr',63.4978,59.9431,'2016-05-02'),(1873,'rgr',65.2284,63.0207,'2016-05-03'),(1874,'rgr',63.8533,60.4296,'2016-05-04'),(1875,'rgr',63.2827,61.8608,'2016-05-05'),(1876,'rgr',63.1285,60.5512,'2016-05-06'),(1877,'rgr',62.9435,60.9628,'2016-05-09'),(1878,'rgr',62.8617,61.7673,'2016-05-10'),(1879,'rgr',62.4051,61.5101,'2016-05-11'),(1880,'rgr',62.4051,61.4817,'2016-05-12'),(1881,'rgr',62.4993,61.0577,'2016-05-13'),(1882,'rgr',62.8667,61.1048,'2016-05-16'),(1883,'rgr',62.6231,60.4452,'2016-05-17'),(1884,'rgr',61.689,60.0872,'2016-05-18'),(1885,'rgr',61.2838,60.2049,'2016-05-19'),(1886,'rgr',62.1318,60.7939,'2016-05-20'),(1887,'rgr',62.5559,61.51,'2016-05-23'),(1888,'rgr',63.2625,61.7738,'2016-05-24'),(1889,'rgr',63.8373,62.6595,'2016-05-25'),(1890,'rgr',63.9033,62.9704,'2016-05-26'),(1891,'rgr',63.696,62.0565,'2016-05-27'),(1892,'rgr',63.2814,61.6796,'2016-05-31'),(1893,'rgr',63.8562,62.1978,'2016-06-01'),(1894,'rgr',63.6394,61.7832,'2016-06-02'),(1895,'rgr',63.7085,60.3227,'2016-06-03'),(1896,'rgr',60.1343,56.0072,'2016-06-06'),(1897,'rgr',56.5066,55.4335,'2016-06-07'),(1898,'rgr',57.6373,55.7057,'2016-06-08'),(1899,'rgr',56.7704,55.8753,'2016-06-09'),(1900,'rgr',56.0355,53.9437,'2016-06-10'),(1901,'rgr',59.8965,57.7504,'2016-06-13'),(1902,'rgr',59.4087,55.6774,'2016-06-14'),(1903,'rgr',56.7516,55.1498,'2016-06-15'),(1904,'rgr',56.2993,55.0148,'2016-06-16'),(1905,'rgr',59.3522,56.7987,'2016-06-17'),(1906,'rgr',58.4099,56.3747,'2016-06-20'),(1907,'rgr',58.5984,56.7045,'2016-06-21'),(1908,'rgr',59.7197,58.1744,'2016-06-22'),(1909,'rgr',59.7574,58.4995,'2016-06-23'),(1910,'rgr',58.8905,56.2805,'2016-06-</w:t>
        </w:r>
        <w:r>
          <w:lastRenderedPageBreak/>
          <w:t>24'),(1911,'rgr',58.1461,55.7905,'2016-06-27'),(1912,'rgr',57.5996,56.6385,'2016-06-28'),(1913,'rgr',59.2297,57.4112,'2016-06-29'),(1914,'rgr',60.3133,58.911,'2016-06-30'),(1915,'rgr',61.4063,60.0212,'2016-07-01'),(1916,'rgr',61.3451,58.6926,'2016-07-05'),(1917,'rgr',60.6902,58.9565,'2016-07-06'),(1918,'rgr',61.1707,60.3887,'2016-07-07'),(1919,'rgr',64.4215,62.4239,'2016-07-08'),(1920,'rgr',66.2212,63.9078,'2016-07-11'),(1921,'rgr',66.24,62.7631,'2016-07-12'),(1922,'rgr',64.0446,62.8008,'2016-07-13'),(1923,'rgr',64.0635,63.0458,'2016-07-14'),(1924,'rgr',64.666,62.1799,'2016-07-15'),(1925,'rgr',65.1753,63.9221,'2016-07-18'),(1926,'rgr',64.3461,62.8762,'2016-07-19'),(1927,'rgr',64.5723,63.5358,'2016-07-20'),(1928,'rgr',63.8208,62.6878,'2016-07-21'),(1929,'rgr',63.6583,62.1884,'2016-07-22'),(1930,'rgr',64.8361,62.914,'2016-07-25'),(1931,'rgr',65.9103,64.5063,'2016-07-26'),(1932,'rgr',65.8244,64.5817,'2016-07-27'),(1933,'rgr',65.8066,64.3179,'2016-07-28'),(1934,'rgr',64.723,63.2249,'2016-07-29'),(1935,'rgr',65.9762,64.299,'2016-08-01'),(1936,'rgr',65.9479,64.4875,'2016-08-02'),(1937,'rgr',64.7042,60.9163,'2016-08-03'),(1938,'rgr',64.0729,61.9528,'2016-08-04'),(1939,'rgr',64.0446,62.8574,'2016-08-05'),(1940,'rgr',64.2142,62.0942,'2016-08-08'),(1941,'rgr',63.4661,62.3674,'2016-08-09'),(1942,'rgr',63.8353,62.7343,'2016-08-10'),(1943,'rgr',64.253,62.4969,'2016-08-11'),(1944,'rgr',63.2437,62.3868,'2016-08-12'),(1945,'rgr',63.5505,62.6963,'2016-08-15'),(1946,'rgr',62.5823,61.4148,'2016-08-16'),(1947,'rgr',61.646,60.8737,'2016-08-17'),(1948,'rgr',61.7328,60.7978,'2016-08-18'),(1949,'rgr',61.5762,60.8642,'2016-08-19'),(1950,'rgr',61.4907,60.5519,'2016-08-22'),(1951,'rgr',61.8894,61.1585,'2016-08-23'),(1952,'rgr',61.1917,60.2852,'2016-08-24'),(1953,'rgr',61.0351,60.3232,'2016-08-25'),(1954,'rgr',61.1015,59.3645,'2016-08-26'),(1955,'rgr',59.7157,59.336,'2016-08-29'),(1956,'rgr',59.6074,58.8899,'2016-08-30'),(1957,'rgr',59.4546,57.6464,'2016-08-31'),(1958,'rgr',59.1461,58.1874,'2016-09-01'),(1959,'rgr',59.5923,56.4978,'2016-09-02'),(1960,'rgr',57.8172,56.6592,'2016-09-06'),(1961,'rgr',57.6274,56.7636,'2016-09-07'),(1962,'rgr',57.5894,56.6877,'2016-09-08'),(1963,'rgr',56.8395,54.9126,'2016-09-09'),(1964,'rgr',54.5899,53.3084,'2016-09-12'),(1965,'rgr',53.8685,52.6914,'2016-09-13'),(1966,'rgr',53.764,52.008,'2016-09-14'),(1967,'rgr',53.1281,51.8751,'2016-09-15'),(1968,'rgr',53.0047,52.0934,'2016-09-16'),(1969,'rgr',53.4223,52.4446,'2016-09-19'),(1970,'rgr',53.0237,51.6473,'2016-09-</w:t>
        </w:r>
        <w:r>
          <w:t>20'),(1971,'rgr',53.1281,51.8656,'2016-09-21'),(1972,'rgr',54.0602,52.7588,'2016-09-22'),(1973,'rgr',53.893,53.2273,'2016-09-23'),(1974,'rgr',53.9634,52.8053,'2016-09-26'),(1975,'rgr',53.9254,53.2325,'2016-09-27'),(1976,'rgr',54.4,53.5362,'2016-09-28'),(1977,'rgr',54.9221,53.8637,'2016-09-29'),(1978,'rgr',55.1499,54.1058,'2016-09-30'),(1979,'rgr',54.9601,54.3336,'2016-10-03'),(1980,'rgr',54.5519,53.6217,'2016-10-04'),(1981,'rgr',55.0455,53.8115,'2016-10-05'),(1982,'rgr',53.6312,52.5348,'2016-10-06'),(1983,'rgr',53.2182,52.549,'2016-10-07'),(1984,'rgr',54.1058,52.6819,'2016-10-10'),(1985,'rgr',54.0536,52.7769,'2016-10-11'),(1986,'rgr',54.1907,52.8908,'2016-10-12'),(1987,'rgr',54.2956,53.2515,'2016-10-13'),(1988,'rgr',54.5329,53.9159,'2016-10-14'),(1989,'rgr',55.7194,54.2007,'2016-10-17'),(1990,'rgr',56.0042,54.9079,'2016-10-18'),(1991,'rgr',56.6165,55.4347,'2016-10-19'),(1992,'rgr',56.906,55.4821,'2016-10-20'),(1993,'rgr',56.9012,55.5296,'2016-10-21'),(1994,'rgr',57.7128,56.9534,'2016-10-24'),(1995,'rgr',57.6179,56.7446,'2016-10-25'),(1996,'rgr',57.4281,56.1466,'2016-10-26'),(1997,'rgr',56.5358,55.2923,'2016-10-27'),(1998,'rgr',56.9534,55.8144,'2016-10-28'),(1999,'rgr',58.5197,55.7669,'2016-10-31'),(2000,'rgr',58.757,56.8739,'2016-11-01'),(2001,'rgr',59.5163,57.1907,'2016-11-02'),(2002,'rgr',59.9435,58.1874,'2016-11-03'),(2003,'rgr',60.9876,59.1367,'2016-11-04'),(2004,'rgr',62.6013,60.2757,'2016-11-07'),(2005,'rgr',62.2691,60.8927,'2016-11-08'),(2006,'rgr',55.5296,51.7327,'2016-11-09'),(2007,'rgr',53.2515,45.5628,'2016-11-10'),(2008,'rgr',48.1257,44.7559,'2016-11-11'),(2009,'rgr',48.268,44.8034,'2016-11-14'),(2010,'rgr',50.6528,49.3122,'2016-11-15'),(2011,'rgr',50.4425,49.2687,'2016-11-16'),(2012,'rgr',52.043,50.4167,'2016-11-17'),(2013,'rgr',51.6604,50.3683,'2016-11-18'),(2014,'rgr',51.3734,50.2301,'2016-11-21'),(2015,'rgr',51.0385,50.2254,'2016-11-22'),(2016,'rgr',51.1456,49.8475,'2016-11-23'),(2017,'rgr',51.0385,50.034,'2016-11-25'),(2018,'rgr',51.0385,49.173,'2016-11-28'),(2019,'rgr',52.4257,50.4645,'2016-11-29'),(2020,'rgr',51.2299,49.0726,'2016-11-30'),(2021,'rgr',51.2777,48.7904,'2016-12-01'),(2022,'rgr',50.1297,47.8337,'2016-12-02'),(2023,'rgr',48.7425,47.7858,'2016-12-05'),(2024,'rgr',48.5512,47.8337,'2016-12-06'),(2025,'rgr',48.8382,47.9772,'2016-12-07'),(2026,'rgr',49.747,48.1685,'2016-12-08'),(2027,'rgr',50.1297,49.2256,'2016-12-09'),(2028,'rgr',50.1775,49.0391,'2016-12-12'),(2029,'rgr',50.0872,49.0774,'2016-12-13'),(2030,'rgr',50.5267,49.1252,'2016-12-</w:t>
        </w:r>
        <w:r>
          <w:lastRenderedPageBreak/>
          <w:t>14'),(2031,'rgr',50.034,49.1013,'2016-12-15'),(2032,'rgr',51.2299,49.5557,'2016-12-16'),(2033,'rgr',51.2299,50.3689,'2016-12-19'),(2034,'rgr',51.6604,50.5602,'2016-12-20'),(2035,'rgr',51.469,50.7994,'2016-12-21'),(2036,'rgr',51.3255,50.6559,'2016-12-22'),(2037,'rgr',51.8039,50.9429,'2016-12-23'),(2038,'rgr',51.756,50.6559,'2016-12-27'),(2039,'rgr',51.4212,50.2456,'2016-12-28'),(2040,'rgr',50.9907,50.034,'2016-12-29'),(2041,'rgr',51.2777,50.1775,'2016-12-30'),(2042,'rgr',51.2299,50.321,'2017-01-03'),(2043,'rgr',51.6125,49.9862,'2017-01-04'),(2044,'rgr',51.8995,50.4645,'2017-01-05'),(2045,'rgr',52.0909,51.3255,'2017-01-06'),(2046,'rgr',52.0909,50.6559,'2017-01-09'),(2047,'rgr',51.3734,50.321,'2017-01-10'),(2048,'rgr',50.4645,49.3644,'2017-01-11'),(2049,'rgr',49.8438,48.9817,'2017-01-12'),(2050,'rgr',49.9862,48.7904,'2017-01-13'),(2051,'rgr',50.2732,48.8382,'2017-01-17'),(2052,'rgr',50.1297,48.8291,'2017-01-18'),(2053,'rgr',49.9862,48.6947,'2017-01-19'),(2054,'rgr',49.46,48.4077,'2017-01-20'),(2055,'rgr',48.5464,47.9293,'2017-01-23'),(2056,'rgr',49.4122,47.9772,'2017-01-24'),(2057,'rgr',49.6514,48.7904,'2017-01-25'),(2058,'rgr',49.8905,49.1109,'2017-01-26'),(2059,'rgr',49.9862,48.9386,'2017-01-27'),(2060,'rgr',49.7422,48.025,'2017-01-30'),(2061,'rgr',50.7515,48.2164,'2017-01-31'),(2062,'rgr',50.4645,48.9339,'2017-02-01'),(2063,'rgr',49.1252,48.2164,'2017-02-02'),(2064,'rgr',49.4122,47.738,'2017-02-03'),(2065,'rgr',48.2164,46.9248,'2017-02-06'),(2066,'rgr',48.0011,46.3987,'2017-02-07'),(2067,'rgr',48.6469,47.0205,'2017-02-08'),(2068,'rgr',48.5606,46.8292,'2017-02-09'),(2069,'rgr',48.2642,47.5945,'2017-02-10'),(2070,'rgr',48.312,47.4032,'2017-02-13'),(2071,'rgr',48.4555,47.451,'2017-02-14'),(2072,'rgr',47.9293,46.6378,'2017-02-15'),(2073,'rgr',48.0729,46.2552,'2017-02-16'),(2074,'rgr',47.8576,47.0205,'2017-02-17'),(2075,'rgr',48.1207,46.9775,'2017-02-21'),(2076,'rgr',48.1446,47.0683,'2017-02-22'),(2077,'rgr',49.3165,47.738,'2017-02-23'),(2078,'rgr',48.0729,46.3987,'2017-02-24'),(2079,'rgr',48.5034,47.6423,'2017-02-27'),(2080,'rgr',48.2164,47.4988,'2017-02-28'),(2081,'rgr',48.025,47.3553,'2017-03-01'),(2082,'rgr',48.7856,47.5467,'2017-03-02'),(2083,'rgr',47.7619,46.3508,'2017-03-03'),(2084,'rgr',46.6857,45.7652,'2017-03-06'),(2085,'rgr',46.7813,45.6812,'2017-03-07'),(2086,'rgr',48.3599,46.4943,'2017-03-08'),(2087,'rgr',48.6469,47.4032,'2017-03-09'),(2088,'rgr',49.9862,48.3599,'2017-03-10'),(2089,'rgr',50.4167,49.46,'2017-03-13'),(2090,'rgr',50.895,50.0819,'2017-03-</w:t>
        </w:r>
        <w:r>
          <w:t>14'),(2091,'rgr',51.5394,50.647,'2017-03-15'),(2092,'rgr',51.467,50.9364,'2017-03-16'),(2093,'rgr',51.7564,51.0811,'2017-03-17'),(2094,'rgr',52.287,51.1776,'2017-03-20'),(2095,'rgr',51.5635,50.4541,'2017-03-21'),(2096,'rgr',51.9976,51.2258,'2017-03-22'),(2097,'rgr',51.9011,51.1776,'2017-03-23'),(2098,'rgr',51.0763,50.0199,'2017-03-24'),(2099,'rgr',50.2129,48.2352,'2017-03-27'),(2100,'rgr',50.4541,49.2964,'2017-03-28'),(2101,'rgr',50.8399,49.7305,'2017-03-29'),(2102,'rgr',51.2258,49.8752,'2017-03-30'),(2103,'rgr',51.9976,50.7917,'2017-03-31'),(2104,'rgr',54.8917,51.9011,'2017-04-03'),(2105,'rgr',53.8788,51.1294,'2017-04-04'),(2106,'rgr',54.1682,51.9976,'2017-04-05'),(2107,'rgr',54.6023,53.2517,'2017-04-06'),(2108,'rgr',54.9882,53.927,'2017-04-07'),(2109,'rgr',55.0846,53.2999,'2017-04-10'),(2110,'rgr',57.1105,54.9221,'2017-04-11'),(2111,'rgr',57.3035,55.1329,'2017-04-12'),(2112,'rgr',55.1811,54.2646,'2017-04-13'),(2113,'rgr',55.6635,54.4142,'2017-04-17'),(2114,'rgr',55.7117,53.8788,'2017-04-18'),(2115,'rgr',55.0846,54.4094,'2017-04-19'),(2116,'rgr',55.4223,54.747,'2017-04-20'),(2117,'rgr',54.9399,54.2646,'2017-04-21'),(2118,'rgr',55.3258,54.2164,'2017-04-24'),(2119,'rgr',56.1941,55.2293,'2017-04-25'),(2120,'rgr',56.8693,55.9529,'2017-04-26'),(2121,'rgr',57.3999,56.4352,'2017-04-27'),(2122,'rgr',58.4611,57.2552,'2017-04-28'),(2123,'rgr',58.1717,56.5799,'2017-05-01'),(2124,'rgr',57.6411,56.6282,'2017-05-02'),(2125,'rgr',57.2552,56.387,'2017-05-03'),(2126,'rgr',57.3517,56.0976,'2017-05-04'),(2127,'rgr',57.9788,57.1588,'2017-05-05'),(2128,'rgr',58.3164,55.1811,'2017-05-08'),(2129,'rgr',64.394,58.5093,'2017-05-09'),(2130,'rgr',62.3199,60.7282,'2017-05-10'),(2131,'rgr',61.4999,59.0399,'2017-05-11'),(2132,'rgr',61.307,60.0495,'2017-05-12'),(2133,'rgr',62.6576,61.1623,'2017-05-15'),(2134,'rgr',61.3808,60.6317,'2017-05-16'),(2135,'rgr',61.194,60.3677,'2017-05-17'),(2136,'rgr',61.3399,60.1247,'2017-05-18'),(2137,'rgr',62.4092,60.9996,'2017-05-19'),(2138,'rgr',62.6279,60.9996,'2017-05-22'),(2139,'rgr',62.2147,61.2912,'2017-05-23'),(2140,'rgr',62.5939,61.194,'2017-05-24'),(2141,'rgr',61.7287,60.465,'2017-05-25'),(2142,'rgr',61.6072,60.2705,'2017-05-26'),(2143,'rgr',62.1661,61.2669,'2017-05-30'),(2144,'rgr',62.7494,61.4857,'2017-05-31'),(2145,'rgr',63.4785,61.3399,'2017-06-01'),(2146,'rgr',65.2769,63.1869,'2017-06-02'),(2147,'rgr',64.3485,62.798,'2017-06-05'),(2148,'rgr',64.5964,62.8952,'2017-06-06'),(2149,'rgr',64.4992,63.7215,'2017-06-07'),(2150,'rgr',65.1311,63.6729,'2017-06-</w:t>
        </w:r>
        <w:r>
          <w:lastRenderedPageBreak/>
          <w:t>08'),(2151,'rgr',66.2004,64.2562,'2017-06-09'),(2152,'rgr',66.8809,65.69,'2017-06-12'),(2153,'rgr',66.492,64.3534,'2017-06-13'),(2154,'rgr',66.3462,64.7422,'2017-06-14'),(2155,'rgr',66.0546,64.9901,'2017-06-15'),(2156,'rgr',66.0546,64.7908,'2017-06-16'),(2157,'rgr',66.2976,64.9366,'2017-06-19'),(2158,'rgr',66.249,64.645,'2017-06-20'),(2159,'rgr',65.4713,64.402,'2017-06-21'),(2160,'rgr',66.006,64.8394,'2017-06-22'),(2161,'rgr',65.6657,64.7422,'2017-06-23'),(2162,'rgr',64.9852,63.5563,'2017-06-26'),(2163,'rgr',64.3534,63.3813,'2017-06-27'),(2164,'rgr',64.9366,63.532,'2017-06-28'),(2165,'rgr',65.9087,63.9645,'2017-06-29'),(2166,'rgr',63.6729,59.3519,'2017-06-30'),(2167,'rgr',61.6801,60.3677,'2017-07-03'),(2168,'rgr',61.8016,58.9582,'2017-07-05'),(2169,'rgr',62.1175,59.2498,'2017-07-06'),(2170,'rgr',61.3885,59.4929,'2017-07-07'),(2171,'rgr',60.5136,58.5207,'2017-07-10'),(2172,'rgr',59.7116,58.4235,'2017-07-11'),(2173,'rgr',59.5714,58.3749,'2017-07-12'),(2174,'rgr',58.7152,57.2084,'2017-07-13'),(2175,'rgr',59.0554,58.3263,'2017-07-14'),(2176,'rgr',58.6706,57.4028,'2017-07-17'),(2177,'rgr',58.5207,57.1598,'2017-07-18'),(2178,'rgr',57.9375,56.9168,'2017-07-19'),(2179,'rgr',57.846,56.8682,'2017-07-20'),(2180,'rgr',57.7917,55.653,'2017-07-21'),(2181,'rgr',56.1877,54.5351,'2017-07-24'),(2182,'rgr',56.2849,54.9726,'2017-07-25'),(2183,'rgr',56.0419,54.8753,'2017-07-26'),(2184,'rgr',55.4586,54.6809,'2017-07-27'),(2185,'rgr',55.41,54.4914,'2017-07-28'),(2186,'rgr',56.1391,55.3128,'2017-07-31'),(2187,'rgr',56.8682,55.6044,'2017-08-01'),(2188,'rgr',56.698,55.4586,'2017-08-02'),(2189,'rgr',52.1048,48.6539,'2017-08-03'),(2190,'rgr',52.3965,50.6467,'2017-08-04'),(2191,'rgr',51.2786,49.5774,'2017-08-07'),(2192,'rgr',50.8411,48.9455,'2017-08-08'),(2193,'rgr',49.4316,48.5081,'2017-08-09'),(2194,'rgr',49.7232,48.2164,'2017-08-10'),(2195,'rgr',50.1453,48.6073,'2017-08-11'),(2196,'rgr',49.2176,47.9969,'2017-08-14'),(2197,'rgr',48.4852,47.3622,'2017-08-15'),(2198,'rgr',48.1434,46.9227,'2017-08-16'),(2199,'rgr',48.1434,46.9716,'2017-08-17'),(2200,'rgr',48.4213,47.0692,'2017-08-18'),(2201,'rgr',49.7547,48.7293,'2017-08-21'),(2202,'rgr',49.7059,47.7528,'2017-08-22'),(2203,'rgr',48.2411,46.7274,'2017-08-23'),(2204,'rgr',48.4364,47.3622,'2017-08-24'),(2205,'rgr',48.2899,47.2645,'2017-08-25'),(2206,'rgr',47.8505,46.6298,'2017-08-28'),(2207,'rgr',47.0204,45.5068,'2017-08-29'),(2208,'rgr',45.6532,44.4326,'2017-08-30'),(2209,'rgr',45.7509,44.6279,'2017-08-31'),(2210,'rgr',45.3294,44.1884,'2017-09-</w:t>
        </w:r>
        <w:r>
          <w:t>01'),(2211,'rgr',45.5556,44.1396,'2017-09-05'),(2212,'rgr',45.7997,44.4814,'2017-09-06'),(2213,'rgr',47.0692,45.6044,'2017-09-07'),(2214,'rgr',45.8241,43.749,'2017-09-08'),(2215,'rgr',47.6551,44.872,'2017-09-11'),(2216,'rgr',46.7274,45.1161,'2017-09-12'),(2217,'rgr',46.2392,45.6532,'2017-09-13'),(2218,'rgr',46.581,45.7265,'2017-09-14'),(2219,'rgr',46.6298,45.8974,'2017-09-15'),(2220,'rgr',46.7274,45.9462,'2017-09-18'),(2221,'rgr',55.321,46.2392,'2017-09-19'),(2222,'rgr',53.0749,48.9735,'2017-09-20'),(2223,'rgr',52.0984,49.95,'2017-09-21'),(2224,'rgr',51.9031,49.7547,'2017-09-22'),(2225,'rgr',50.7801,49.2176,'2017-09-25'),(2226,'rgr',50.8777,50.0965,'2017-09-26'),(2227,'rgr',52.0496,50.3895,'2017-09-27'),(2228,'rgr',52.3914,51.2195,'2017-09-28'),(2229,'rgr',51.6101,50.2918,'2017-09-29'),(2230,'rgr',53.8406,51.659,'2017-10-02'),(2231,'rgr',54.0027,51.7566,'2017-10-03'),(2232,'rgr',54.5886,51.366,'2017-10-04'),(2233,'rgr',52.9285,50.9754,'2017-10-05'),(2234,'rgr',52.7332,51.2683,'2017-10-06'),(2235,'rgr',51.7566,49.2664,'2017-10-09'),(2236,'rgr',50.3406,49.0711,'2017-10-10'),(2237,'rgr',49.5106,48.4364,'2017-10-11'),(2238,'rgr',49.8084,48.3876,'2017-10-12'),(2239,'rgr',49.7547,48.0458,'2017-10-13'),(2240,'rgr',49.8524,48.534,'2017-10-16'),(2241,'rgr',49.6082,48.7782,'2017-10-17'),(2242,'rgr',50.4383,49.3153,'2017-10-18'),(2243,'rgr',50.7801,49.6082,'2017-10-19'),(2244,'rgr',51.2683,50.5848,'2017-10-20'),(2245,'rgr',51.4148,50.1941,'2017-10-23'),(2246,'rgr',51.1219,50.1209,'2017-10-24'),(2247,'rgr',51.8054,50.4383,'2017-10-25'),(2248,'rgr',51.5613,50.2918,'2017-10-26'),(2249,'rgr',50.6336,48.9246,'2017-10-27'),(2250,'rgr',50.0965,48.3876,'2017-10-30'),(2251,'rgr',49.2176,47.7528,'2017-10-31'),(2252,'rgr',51.2195,44.6279,'2017-11-01'),(2253,'rgr',51.073,48.6805,'2017-11-02'),(2254,'rgr',49.7547,48.5829,'2017-11-03'),(2255,'rgr',51.0082,48.5829,'2017-11-06'),(2256,'rgr',49.9012,48.534,'2017-11-07'),(2257,'rgr',49.4129,48.6805,'2017-11-08'),(2258,'rgr',48.4364,46.9227,'2017-11-09'),(2259,'rgr',49.2664,47.8993,'2017-11-10'),(2260,'rgr',48.7782,47.4354,'2017-11-13'),(2261,'rgr',47.8119,47.0763,'2017-11-14'),(2262,'rgr',48.8907,47.0273,'2017-11-15'),(2263,'rgr',48.7926,47.8609,'2017-11-16'),(2264,'rgr',49.4791,48.1551,'2017-11-17'),(2265,'rgr',49.4301,47.959,'2017-11-20'),(2266,'rgr',49.0868,47.9099,'2017-11-21'),(2267,'rgr',49.5282,48.9888,'2017-11-22'),(2268,'rgr',49.5772,48.6455,'2017-11-24'),(2269,'rgr',51.2935,49.1114,'2017-11-27'),(2270,'rgr',52.7503,50.8032,'2017-11-</w:t>
        </w:r>
        <w:r>
          <w:lastRenderedPageBreak/>
          <w:t>28'),(2271,'rgr',54.3829,52.3773,'2017-11-29'),(2272,'rgr',53.9416,53.0099,'2017-11-30'),(2273,'rgr',53.6474,51.3916,'2017-12-01'),(2274,'rgr',55.0695,53.157,'2017-12-04'),(2275,'rgr',54.8733,52.6666,'2017-12-05'),(2276,'rgr',54.7752,53.6474,'2017-12-06'),(2277,'rgr',55.2166,53.5983,'2017-12-07'),(2278,'rgr',53.6474,49.675,'2017-12-08'),(2279,'rgr',51.7349,50.2701,'2017-12-11'),(2280,'rgr',51.833,50.6561,'2017-12-12'),(2281,'rgr',52.0291,50.4599,'2017-12-13'),(2282,'rgr',50.9503,49.9695,'2017-12-14'),(2283,'rgr',51.6858,50.3618,'2017-12-15'),(2284,'rgr',53.8925,51.833,'2017-12-18'),(2285,'rgr',54.7752,53.4757,'2017-12-19'),(2286,'rgr',55.2656,54.1868,'2017-12-20'),(2287,'rgr',56.0993,54.9272,'2017-12-21'),(2288,'rgr',55.8344,53.8435,'2017-12-22'),(2289,'rgr',56.0993,53.9906,'2017-12-26'),(2290,'rgr',56.0502,54.3339,'2017-12-27'),(2291,'rgr',55.805,53.9906,'2017-12-28'),(2292,'rgr',55.4127,54.1868,'2017-12-29'),(2293,'rgr',56.3935,54.6772,'2018-01-02'),(2294,'rgr',56.0993,51.8084,'2018-01-03'),(2295,'rgr',52.1762,50.8767,'2018-01-04'),(2296,'rgr',52.7156,51.1955,'2018-01-05'),(2297,'rgr',52.2253,50.0676,'2018-01-08'),(2298,'rgr',50.7541,49.1359,'2018-01-09'),(2299,'rgr',50.3618,48.8907,'2018-01-10'),(2300,'rgr',51.931,50.0431,'2018-01-11'),(2301,'rgr',53.1079,51.7839,'2018-01-12'),(2302,'rgr',53.7945,52.7647,'2018-01-16'),(2303,'rgr',53.0589,51.4407,'2018-01-17'),(2304,'rgr',51.833,50.9012,'2018-01-18'),(2305,'rgr',53.0589,51.4897,'2018-01-19'),(2306,'rgr',53.4022,51.7349,'2018-01-22'),(2307,'rgr',53.4512,52.3773,'2018-01-23'),(2308,'rgr',54.3339,53.2003,'2018-01-24'),(2309,'rgr',54.5791,53.3286,'2018-01-25'),(2310,'rgr',54.1868,53.5002,'2018-01-26'),(2311,'rgr',53.4022,51.3916,'2018-01-29'),(2312,'rgr',51.931,51.0484,'2018-01-30'),(2313,'rgr',52.8628,51.1955,'2018-01-31'),(2314,'rgr',51.833,50.2147,'2018-02-01'),(2315,'rgr',50.7694,49.332,'2018-02-02'),(2316,'rgr',49.5282,47.6157,'2018-02-05'),(2317,'rgr',49.1849,47.0273,'2018-02-06'),(2318,'rgr',50.1657,48.0571,'2018-02-07'),(2319,'rgr',50.607,49.0868,'2018-02-08'),(2320,'rgr',49.8715,47.2724,'2018-02-09'),(2321,'rgr',48.6455,46.4878,'2018-02-12'),(2322,'rgr',48.008,46.1936,'2018-02-13'),(2323,'rgr',49.283,47.6157,'2018-02-14'),(2324,'rgr',50.5089,48.1551,'2018-02-15'),(2325,'rgr',49.7734,48.6945,'2018-02-16'),(2326,'rgr',49.6263,47.2416,'2018-02-20'),(2327,'rgr',48.008,46.2917,'2018-02-21'),(2328,'rgr',49.1359,46.0955,'2018-02-22'),(2329,'rgr',49.0868,46.1446,'2018-02-23'),(2330,'rgr',48.6945,47.5667,'2018-02-</w:t>
        </w:r>
        <w:r>
          <w:t>26'),(2331,'rgr',48.1061,45.2129,'2018-02-27'),(2332,'rgr',45.1148,42.1725,'2018-02-28'),(2333,'rgr',45.3109,42.2216,'2018-03-01'),(2334,'rgr',47.1744,42.859,'2018-03-02'),(2335,'rgr',48.7926,45.8553,'2018-03-05'),(2336,'rgr',49.6753,47.6157,'2018-03-06'),(2337,'rgr',50.4599,49.1849,'2018-03-07'),(2338,'rgr',50.5089,48.6455,'2018-03-08'),(2339,'rgr',50.4109,49.1849,'2018-03-09'),(2340,'rgr',50.4109,49.0378,'2018-03-12'),(2341,'rgr',50.1166,49.332,'2018-03-13'),(2342,'rgr',50.0999,49.1146,'2018-03-14'),(2343,'rgr',49.558,48.4249,'2018-03-15'),(2344,'rgr',50.2476,48.2821,'2018-03-16'),(2345,'rgr',50.3462,49.3609,'2018-03-19'),(2346,'rgr',50.4674,48.8732,'2018-03-20'),(2347,'rgr',50.1984,49.0653,'2018-03-21'),(2348,'rgr',50.2969,48.819,'2018-03-22'),(2349,'rgr',49.8535,48.6712,'2018-03-23'),(2350,'rgr',49.4102,47.5382,'2018-03-26'),(2351,'rgr',49.4102,47.8338,'2018-03-27'),(2352,'rgr',50.0013,48.4742,'2018-03-28'),(2353,'rgr',52.5137,49.6072,'2018-03-29'),(2354,'rgr',53.2034,51.6763,'2018-04-02'),(2355,'rgr',55.0754,52.2674,'2018-04-03'),(2356,'rgr',54.829,53.499,'2018-04-04'),(2357,'rgr',55.6665,54.3364,'2018-04-05'),(2358,'rgr',55.8636,53.4497,'2018-04-06'),(2359,'rgr',54.6813,53.2526,'2018-04-09'),(2360,'rgr',53.8931,52.9571,'2018-04-10'),(2361,'rgr',53.9916,53.1541,'2018-04-11'),(2362,'rgr',54.632,53.4004,'2018-04-12'),(2363,'rgr',54.9276,53.9423,'2018-04-13'),(2364,'rgr',54.4349,53.4497,'2018-04-16'),(2365,'rgr',55.3956,54.3364,'2018-04-17'),(2366,'rgr',56.1591,55.0261,'2018-04-18'),(2367,'rgr',55.7158,54.632,'2018-04-19'),(2368,'rgr',55.568,54.632,'2018-04-20'),(2369,'rgr',56.4054,54.4842,'2018-04-23'),(2370,'rgr',56.0113,55.2478,'2018-04-24'),(2371,'rgr',56.0113,55.2231,'2018-04-25'),(2372,'rgr',56.0606,55.0754,'2018-04-26'),(2373,'rgr',56.4054,55.3217,'2018-04-27'),(2374,'rgr',56.0113,54.3364,'2018-04-30'),(2375,'rgr',55.0754,53.6467,'2018-05-01'),(2376,'rgr',55.4695,53.9916,'2018-05-02'),(2377,'rgr',55.8636,54.1886,'2018-05-03'),(2378,'rgr',57.7848,55.4202,'2018-05-04'),(2379,'rgr',57.9326,56.6025,'2018-05-07'),(2380,'rgr',58.4745,56.4547,'2018-05-08'),(2381,'rgr',59.7553,55.2231,'2018-05-09'),(2382,'rgr',60.445,59.1641,'2018-05-10'),(2383,'rgr',61.4302,59.6075,'2018-05-11'),(2384,'rgr',60.3464,57.6863,'2018-05-14'),(2385,'rgr',58.9671,57.7355,'2018-05-15'),(2386,'rgr',58.8686,58.2282,'2018-05-16'),(2387,'rgr',59.4104,58.3267,'2018-05-17'),(2388,'rgr',59.8538,58.6223,'2018-05-18'),(2389,'rgr',60.1257,59.1352,'2018-05-21'),(2390,'rgr',60.7201,59.6305,'2018-05-</w:t>
        </w:r>
        <w:r>
          <w:lastRenderedPageBreak/>
          <w:t>22'),(2391,'rgr',61.3639,59.864,'2018-05-23'),(2392,'rgr',62.404,60.9182,'2018-05-24'),(2393,'rgr',62.7507,61.7304,'2018-05-25'),(2394,'rgr',62.9488,61.9087,'2018-05-29'),(2395,'rgr',63.9393,62.404,'2018-05-30'),(2396,'rgr',62.9488,60.621,'2018-05-31'),(2397,'rgr',61.3639,60.3238,'2018-06-01'),(2398,'rgr',61.7601,59.0361,'2018-06-04'),(2399,'rgr',59.9772,58.9371,'2018-06-05'),(2400,'rgr',60.7696,59.4819,'2018-06-06'),(2401,'rgr',60.3238,59.5809,'2018-06-07'),(2402,'rgr',61.0915,60.0316,'2018-06-08'),(2403,'rgr',60.8191,59.5314,'2018-06-11'),(2404,'rgr',60.9182,59.68,'2018-06-12'),(2405,'rgr',60.0762,59.2838,'2018-06-13'),(2406,'rgr',60.0762,58.7388,'2018-06-14'),(2407,'rgr',60.4229,59.4324,'2018-06-15'),(2408,'rgr',60.2743,59.2838,'2018-06-18'),(2409,'rgr',60.5715,59.0857,'2018-06-19'),(2410,'rgr',60.621,59.2343,'2018-06-20'),(2411,'rgr',59.2838,54.7323,'2018-06-21'),(2412,'rgr',57.9466,56.9065,'2018-06-22'),(2413,'rgr',58.2932,56.5103,'2018-06-25'),(2414,'rgr',58.4913,57.5008,'2018-06-26'),(2415,'rgr',59.2838,57.3522,'2018-06-27'),(2416,'rgr',57.9466,56.8074,'2018-06-28'),(2417,'rgr',57.4018,55.3712,'2018-06-29'),(2418,'rgr',56.3369,55.3216,'2018-07-02'),(2419,'rgr',56.9065,55.7674,'2018-07-03'),(2420,'rgr',56.3122,55.2721,'2018-07-05'),(2421,'rgr',56.4607,55.8086,'2018-07-06'),(2422,'rgr',57.8227,56.2626,'2018-07-09'),(2423,'rgr',58.4913,57.2036,'2018-07-10'),(2424,'rgr',57.5751,56.1141,'2018-07-11'),(2425,'rgr',56.8074,55.2226,'2018-07-12'),(2426,'rgr',56.2131,54.9997,'2018-07-13'),(2427,'rgr',55.8417,55.0245,'2018-07-16'),(2428,'rgr',56.7579,55.2226,'2018-07-17'),(2429,'rgr',56.2626,54.9799,'2018-07-18'),(2430,'rgr',56.4607,55.7674,'2018-07-19'),(2431,'rgr',56.2131,55.3712,'2018-07-20'),(2432,'rgr',57.2036,55.5693,'2018-07-23'),(2433,'rgr',57.2779,54.2816,'2018-07-24'),(2434,'rgr',55.3216,53.9844,'2018-07-25'),(2435,'rgr',56.0645,54.1825,'2018-07-26'),(2436,'rgr',55.9655,53.6377,'2018-07-27'),(2437,'rgr',54.2816,52.6967,'2018-07-30'),(2438,'rgr',54.0834,52.251,'2018-07-31'),(2439,'rgr',53.9349,51.8547,'2018-08-01'),(2440,'rgr',60.7696,52.7957,'2018-08-02'),(2441,'rgr',56.223,53.6377,'2018-08-03'),(2442,'rgr',55.6188,53.9349,'2018-08-06'),(2443,'rgr',56.3122,55.0245,'2018-08-07'),(2444,'rgr',56.0398,55.0245,'2018-08-08'),(2445,'rgr',57.8475,55.4702,'2018-08-09'),(2446,'rgr',57.798,56.4607,'2018-08-10'),(2447,'rgr',59.4324,57.0551,'2018-08-13'),(2448,'rgr',59.4324,58.2437,'2018-08-14'),(2449,'rgr',58.4418,57.3027,'2018-08-15'),(2450,'rgr',59.3306,58.3342,'2018-08-</w:t>
        </w:r>
        <w:r>
          <w:t>16'),(2451,'rgr',60.0778,58.8383,'2018-08-17'),(2452,'rgr',60.6756,58.683,'2018-08-20'),(2453,'rgr',59.9283,58.7328,'2018-08-21'),(2454,'rgr',59.8785,59.1811,'2018-08-22'),(2455,'rgr',60.4763,59.1811,'2018-08-23'),(2456,'rgr',61.2734,59.5796,'2018-08-24'),(2457,'rgr',61.5723,60.7752,'2018-08-27'),(2458,'rgr',61.0891,60.1276,'2018-08-28'),(2459,'rgr',61.2236,60.0778,'2018-08-29'),(2460,'rgr',61.1239,60.576,'2018-08-30'),(2461,'rgr',65.6572,61.2734,'2018-08-31'),(2462,'rgr',66.1055,63.5649,'2018-09-04'),(2463,'rgr',66.1055,64.4616,'2018-09-05'),(2464,'rgr',67.4007,64.8601,'2018-09-06'),(2465,'rgr',68.945,66.3048,'2018-09-07'),(2466,'rgr',68.3472,67.3011,'2018-09-10'),(2467,'rgr',68.5963,66.8527,'2018-09-11'),(2468,'rgr',67.8989,66.3546,'2018-09-12'),(2469,'rgr',66.9026,66.0308,'2018-09-13'),(2470,'rgr',68.1479,66.7825,'2018-09-14'),(2471,'rgr',68.4468,66.9524,'2018-09-17'),(2472,'rgr',68.7457,66.9524,'2018-09-18'),(2473,'rgr',68.9948,67.6,'2018-09-19'),(2474,'rgr',68.0483,66.8527,'2018-09-20'),(2475,'rgr',68.4967,67.052,'2018-09-21'),(2476,'rgr',67.6498,65.9062,'2018-09-24'),(2477,'rgr',67.5502,65.707,'2018-09-25'),(2478,'rgr',68.1479,66.7531,'2018-09-26'),(2479,'rgr',69.7421,67.7494,'2018-09-27'),(2480,'rgr',69.6922,68.397,'2018-09-28'),(2481,'rgr',69.2738,66.1354,'2018-10-01'),(2482,'rgr',66.6834,65.1191,'2018-10-02'),(2483,'rgr',65.8664,62.0505,'2018-10-03'),(2484,'rgr',63.9236,62.3643,'2018-10-04'),(2485,'rgr',63.4254,62.0804,'2018-10-05'),(2486,'rgr',64.342,62.7678,'2018-10-08'),(2487,'rgr',65.4479,63.3557,'2018-10-09'),(2488,'rgr',65.0693,63.4453,'2018-10-10'),(2489,'rgr',66.5638,63.6745,'2018-10-11'),(2490,'rgr',65.2786,63.6048,'2018-10-12'),(2491,'rgr',65.0743,63.3258,'2018-10-15'),(2492,'rgr',66.0059,63.6048,'2018-10-16'),(2493,'rgr',65.9561,63.2261,'2018-10-17'),(2494,'rgr',63.4653,61.4726,'2018-10-18'),(2495,'rgr',62.4789,59.8287,'2018-10-19'),(2496,'rgr',63.0169,61.1538,'2018-10-22'),(2497,'rgr',61.4826,60.2073,'2018-10-23'),(2498,'rgr',62.9771,60.9844,'2018-10-24'),(2499,'rgr',63.0642,60.3767,'2018-10-25'),(2500,'rgr',62.1202,60.3867,'2018-10-26'),(2501,'rgr',62.0206,59.6295,'2018-10-29'),(2502,'rgr',62.0505,60.5162,'2018-10-30'),(2503,'rgr',61.4926,57.8261,'2018-10-31'),(2504,'rgr',57.6817,52.4859,'2018-11-01'),(2505,'rgr',56.2296,54.9169,'2018-11-02'),(2506,'rgr',57.7165,55.694,'2018-11-05'),(2507,'rgr',58.3093,55.7339,'2018-11-06'),(2508,'rgr',59.0302,57.039,'2018-11-07'),(2509,'rgr',58.2047,57.3579,'2018-11-08'),(2510,'rgr',58.5235,57.2184,'2018-11-</w:t>
        </w:r>
        <w:r>
          <w:lastRenderedPageBreak/>
          <w:t>09'),(2511,'rgr',58.6531,56.3715,'2018-11-12'),(2512,'rgr',58.4737,56.9543,'2018-11-13'),(2513,'rgr',58.3044,56.5857,'2018-11-14'),(2514,'rgr',57.2,56.11,'2018-11-15'),(2515,'rgr',56.85,55.91,'2018-11-16'),(2516,'rgr',56.42,55.46,'2018-11-19'),(2517,'rgr',56.365,55.35,'2018-11-20'),(2518,'rgr',56.7,55.83,'2018-11-21'),(2519,'hd',71.7601,70.8251,'2013-11-22'),(2520,'hd',71.9579,71.2926,'2013-11-25'),(2521,'hd',72.731,72.0028,'2013-11-26'),(2522,'hd',72.5962,72.0298,'2013-11-27'),(2523,'hd',73.1716,72.4883,'2013-11-29'),(2524,'hd',72.5962,71.4904,'2013-12-02'),(2525,'hd',71.8055,70.7485,'2013-12-03'),(2526,'hd',71.146,70.1974,'2013-12-04'),(2527,'hd',71.8597,70.7123,'2013-12-05'),(2528,'hd',72.3205,71.2002,'2013-12-06'),(2529,'hd',72.8173,71.8507,'2013-12-09'),(2530,'hd',72.212,70.8298,'2013-12-10'),(2531,'hd',72.1036,70.8117,'2013-12-11'),(2532,'hd',71.5525,70.7214,'2013-12-12'),(2533,'hd',71.8868,70.9382,'2013-12-13'),(2534,'hd',72.0585,71.3086,'2013-12-16'),(2535,'hd',71.7061,71.0195,'2013-12-17'),(2536,'hd',72.3295,70.7486,'2013-12-18'),(2537,'hd',72.6999,71.95,'2013-12-19'),(2538,'hd',73.0251,72.3114,'2013-12-20'),(2539,'hd',73.1064,72.3114,'2013-12-23'),(2540,'hd',73.1426,72.7812,'2013-12-24'),(2541,'hd',73.8473,73.0071,'2013-12-26'),(2542,'hd',74.299,73.3775,'2013-12-27'),(2543,'hd',74.0641,73.5934,'2013-12-30'),(2544,'hd',74.5068,73.8247,'2013-12-31'),(2545,'hd',74.5971,73.9015,'2014-01-02'),(2546,'hd',74.5158,73.9286,'2014-01-03'),(2547,'hd',74.0641,73.2691,'2014-01-06'),(2548,'hd',74.0099,73.251,'2014-01-07'),(2549,'hd',74.028,73.2058,'2014-01-08'),(2550,'hd',74.028,73.1561,'2014-01-09'),(2551,'hd',74.1183,73.5582,'2014-01-10'),(2552,'hd',74.1996,73.1426,'2014-01-13'),(2553,'hd',73.6196,72.8264,'2014-01-14'),(2554,'hd',73.5672,72.9438,'2014-01-15'),(2555,'hd',73.522,72.98,'2014-01-16'),(2556,'hd',73.4949,72.8625,'2014-01-17'),(2557,'hd',73.6304,72.1036,'2014-01-21'),(2558,'hd',73.0071,72.203,'2014-01-22'),(2559,'hd',72.5463,71.5435,'2014-01-23'),(2560,'hd',72.2753,71.5164,'2014-01-24'),(2561,'hd',71.5254,70.9382,'2014-01-27'),(2562,'hd',71.3086,70.3067,'2014-01-28'),(2563,'hd',71.146,69.2307,'2014-01-29'),(2564,'hd',70.2516,69.2487,'2014-01-30'),(2565,'hd',69.9896,68.526,'2014-01-31'),(2566,'hd',69.321,67.6948,'2014-02-03'),(2567,'hd',68.526,67.0082,'2014-02-04'),(2568,'hd',68.2505,66.8185,'2014-02-05'),(2569,'hd',68.8422,67.9117,'2014-02-06'),(2570,'hd',69.2036,68.526,'2014-02-</w:t>
        </w:r>
        <w:r>
          <w:t>07'),(2571,'hd',69.1945,68.5531,'2014-02-10'),(2572,'hd',69.5559,68.8151,'2014-02-11'),(2573,'hd',69.8631,69.2668,'2014-02-12'),(2574,'hd',70.3468,69.5108,'2014-02-13'),(2575,'hd',70.5858,69.8541,'2014-02-14'),(2576,'hd',70.5407,69.6282,'2014-02-18'),(2577,'hd',70.0347,69.0229,'2014-02-19'),(2578,'hd',70.0709,69.1494,'2014-02-20'),(2579,'hd',70.5045,69.8902,'2014-02-21'),(2580,'hd',70.6943,69.9805,'2014-02-24'),(2581,'hd',73.1787,71.67,'2014-02-25'),(2582,'hd',74.7236,72.989,'2014-02-26'),(2583,'hd',74.2629,72.8264,'2014-02-27'),(2584,'hd',75.0759,73.5311,'2014-02-28'),(2585,'hd',74.1092,72.8354,'2014-03-03'),(2586,'hd',75.1663,74.7236,'2014-03-04'),(2587,'hd',75.1663,74.6016,'2014-03-05'),(2588,'hd',74.8862,74.29,'2014-03-06'),(2589,'hd',74.6875,74.1183,'2014-03-07'),(2590,'hd',74.57,73.8382,'2014-03-10'),(2591,'hd',74.3719,73.6451,'2014-03-11'),(2592,'hd',73.4633,72.9091,'2014-03-12'),(2593,'hd',73.6542,71.5279,'2014-03-13'),(2594,'hd',72.582,71.5915,'2014-03-14'),(2595,'hd',72.8591,72.0095,'2014-03-17'),(2596,'hd',73.1998,72.3457,'2014-03-18'),(2597,'hd',73.1317,72.1458,'2014-03-19'),(2598,'hd',72.9091,72.2094,'2014-03-20'),(2599,'hd',74.4174,72.9182,'2014-03-21'),(2600,'hd',73.109,71.9641,'2014-03-24'),(2601,'hd',72.7728,71.9277,'2014-03-25'),(2602,'hd',72.4911,71.5098,'2014-03-26'),(2603,'hd',71.8005,71.2099,'2014-03-27'),(2604,'hd',72.2367,71.319,'2014-03-28'),(2605,'hd',72.0822,71.637,'2014-03-31'),(2606,'hd',72.9545,72.0004,'2014-04-01'),(2607,'hd',73.3816,72.2231,'2014-04-02'),(2608,'hd',72.7092,71.7642,'2014-04-03'),(2609,'hd',72.4184,71.319,'2014-04-04'),(2610,'hd',71.5007,69.9923,'2014-04-07'),(2611,'hd',70.3649,69.4381,'2014-04-08'),(2612,'hd',70.8101,70.0923,'2014-04-09'),(2613,'hd',71.0736,69.6925,'2014-04-10'),(2614,'hd',70.0196,68.7384,'2014-04-11'),(2615,'hd',69.8379,68.6112,'2014-04-14'),(2616,'hd',69.4199,67.7934,'2014-04-15'),(2617,'hd',69.5835,68.8747,'2014-04-16'),(2618,'hd',70.583,68.9747,'2014-04-17'),(2619,'hd',71.1917,70.5739,'2014-04-21'),(2620,'hd',72.9,71.4462,'2014-04-22'),(2621,'hd',72.7364,71.2736,'2014-04-23'),(2622,'hd',72.5184,71.5279,'2014-04-24'),(2623,'hd',72.4184,71.8096,'2014-04-25'),(2624,'hd',73.7359,72.0822,'2014-04-28'),(2625,'hd',72.9818,72.2549,'2014-04-29'),(2626,'hd',72.4548,71.537,'2014-04-30'),(2627,'hd',72.373,71.7369,'2014-05-01'),(2628,'hd',72.8364,71.9232,'2014-05-02'),(2629,'hd',71.9459,71.3826,'2014-05-05'),(2630,'hd',71.5597,70.2831,'2014-05-</w:t>
        </w:r>
        <w:r>
          <w:lastRenderedPageBreak/>
          <w:t>06'),(2631,'hd',70.8374,69.5289,'2014-05-07'),(2632,'hd',70.6284,69.6562,'2014-05-08'),(2633,'hd',70.6466,69.7924,'2014-05-09'),(2634,'hd',71.2735,70.6471,'2014-05-12'),(2635,'hd',71.4871,70.0014,'2014-05-13'),(2636,'hd',70.3013,69.2109,'2014-05-14'),(2637,'hd',69.32,68.4386,'2014-05-15'),(2638,'hd',70.3013,69.654,'2014-05-16'),(2639,'hd',70.0287,69.3926,'2014-05-19'),(2640,'hd',71.6188,70.3285,'2014-05-20'),(2641,'hd',71.3371,70.6466,'2014-05-21'),(2642,'hd',71.8278,70.6557,'2014-05-22'),(2643,'hd',72.1458,71.3371,'2014-05-23'),(2644,'hd',72.691,72.055,'2014-05-27'),(2645,'hd',72.691,72.0277,'2014-05-28'),(2646,'hd',72.6819,72.1822,'2014-05-29'),(2647,'hd',72.9363,72.3094,'2014-05-30'),(2648,'hd',73.6542,72.8455,'2014-06-02'),(2649,'hd',73.9204,73.2532,'2014-06-03'),(2650,'hd',73.9295,73.1709,'2014-06-04'),(2651,'hd',73.9021,73.372,'2014-06-05'),(2652,'hd',74.2768,73.5822,'2014-06-06'),(2653,'hd',74.3225,73.5,'2014-06-09'),(2654,'hd',73.893,73.3172,'2014-06-10'),(2655,'hd',73.7833,72.8967,'2014-06-11'),(2656,'hd',72.915,71.471,'2014-06-12'),(2657,'hd',71.8274,71.0597,'2014-06-13'),(2658,'hd',72.2844,71.2516,'2014-06-16'),(2659,'hd',73.5365,71.9554,'2014-06-17'),(2660,'hd',73.8107,72.9242,'2014-06-18'),(2661,'hd',73.893,73.0704,'2014-06-19'),(2662,'hd',73.8473,72.9881,'2014-06-20'),(2663,'hd',73.8473,73.0887,'2014-06-23'),(2664,'hd',73.8747,72.9607,'2014-06-24'),(2665,'hd',73.6736,73.2258,'2014-06-25'),(2666,'hd',74.0026,73.2258,'2014-06-26'),(2667,'hd',74.4596,73.6919,'2014-06-27'),(2668,'hd',74.2403,73.5548,'2014-06-30'),(2669,'hd',74.9166,74.2311,'2014-07-01'),(2670,'hd',75.1085,74.5967,'2014-07-02'),(2671,'hd',75.2639,74.7612,'2014-07-03'),(2672,'hd',75.0263,74.158,'2014-07-07'),(2673,'hd',74.5144,73.6188,'2014-07-08'),(2674,'hd',74.2403,73.276,'2014-07-09'),(2675,'hd',72.7322,71.2425,'2014-07-10'),(2676,'hd',73.0247,72.3941,'2014-07-11'),(2677,'hd',73.1709,72.3758,'2014-07-14'),(2678,'hd',73.1709,72.586,'2014-07-15'),(2679,'hd',73.3354,72.5494,'2014-07-16'),(2680,'hd',73.372,72.6134,'2014-07-17'),(2681,'hd',73.372,72.6134,'2014-07-18'),(2682,'hd',73.1435,72.682,'2014-07-21'),(2683,'hd',73.8016,73.2989,'2014-07-22'),(2684,'hd',74.1123,73.308,'2014-07-23'),(2685,'hd',74.5236,73.9295,'2014-07-24'),(2686,'hd',74.3042,73.9295,'2014-07-25'),(2687,'hd',74.3408,73.7193,'2014-07-28'),(2688,'hd',74.7703,73.9295,'2014-07-29'),(2689,'hd',74.8069,74.094,'2014-07-30'),(2690,'hd',74.5601,73.893,'2014-07-</w:t>
        </w:r>
        <w:r>
          <w:t>31'),(2691,'hd',74.1031,72.8785,'2014-08-01'),(2692,'hd',73.3446,72.8054,'2014-08-04'),(2693,'hd',73.9021,72.915,'2014-08-05'),(2694,'hd',74.0483,72.979,'2014-08-06'),(2695,'hd',74.094,73.3811,'2014-08-07'),(2696,'hd',75.3644,73.9204,'2014-08-08'),(2697,'hd',75.9219,75.401,'2014-08-11'),(2698,'hd',75.9402,75.5655,'2014-08-12'),(2699,'hd',76.2098,75.6203,'2014-08-13'),(2700,'hd',76.7399,75.6203,'2014-08-14'),(2701,'hd',76.8542,75.7163,'2014-08-15'),(2702,'hd',77.3386,76.1257,'2014-08-18'),(2703,'hd',81.3325,79.1208,'2014-08-19'),(2704,'hd',83.2335,80.5008,'2014-08-20'),(2705,'hd',83.908,82.868,'2014-08-21'),(2706,'hd',83.4712,82.8497,'2014-08-22'),(2707,'hd',83.919,83.1239,'2014-08-25'),(2708,'hd',83.9281,83.0782,'2014-08-26'),(2709,'hd',84.047,83.4538,'2014-08-27'),(2710,'hd',84.7507,83.4163,'2014-08-28'),(2711,'hd',85.4727,84.641,'2014-08-29'),(2712,'hd',85.7117,82.5334,'2014-09-02'),(2713,'hd',83.8745,81.7343,'2014-09-03'),(2714,'hd',83.3601,81.7526,'2014-09-04'),(2715,'hd',84.1776,82.0107,'2014-09-05'),(2716,'hd',84.3063,83.1948,'2014-09-08'),(2717,'hd',82.9743,81.546,'2014-09-09'),(2718,'hd',82.1201,81.1372,'2014-09-10'),(2719,'hd',82.1384,81.4036,'2014-09-11'),(2720,'hd',82.2119,81.2566,'2014-09-12'),(2721,'hd',82.2487,81.3852,'2014-09-15'),(2722,'hd',83.3509,81.3209,'2014-09-16'),(2723,'hd',84.0858,82.6161,'2014-09-17'),(2724,'hd',84.9125,83.7735,'2014-09-18'),(2725,'hd',86.1158,84.692,'2014-09-19'),(2726,'hd',84.8941,84.2144,'2014-09-22'),(2727,'hd',84.7104,84.0031,'2014-09-23'),(2728,'hd',85.5279,83.9114,'2014-09-24'),(2729,'hd',85.4269,84.095,'2014-09-25'),(2730,'hd',85.4269,84.3246,'2014-09-26'),(2731,'hd',85.5831,84.4624,'2014-09-29'),(2732,'hd',85.6198,83.9572,'2014-09-30'),(2733,'hd',84.8206,83.5163,'2014-10-01'),(2734,'hd',84.9309,83.6541,'2014-10-02'),(2735,'hd',86.0515,84.8161,'2014-10-03'),(2736,'hd',86.5751,85.482,'2014-10-06'),(2737,'hd',85.9413,84.9125,'2014-10-07'),(2738,'hd',86.4924,84.7288,'2014-10-08'),(2739,'hd',87.0711,85.4453,'2014-10-09'),(2740,'hd',86.2169,85.0044,'2014-10-10'),(2741,'hd',85.3718,83.0674,'2014-10-13'),(2742,'hd',83.158,81.3117,'2014-10-14'),(2743,'hd',81.9088,79.5664,'2014-10-15'),(2744,'hd',82.414,79.3184,'2014-10-16'),(2745,'hd',83.7,81.7986,'2014-10-17'),(2746,'hd',84.5726,82.4599,'2014-10-20'),(2747,'hd',86.6853,84.6186,'2014-10-21'),(2748,'hd',87.2549,85.6474,'2014-10-22'),(2749,'hd',87.7417,86.7496,'2014-10-23'),(2750,'hd',87.4377,86.4649,'2014-10-</w:t>
        </w:r>
        <w:r>
          <w:lastRenderedPageBreak/>
          <w:t>24'),(2751,'hd',87.8887,86.9977,'2014-10-27'),(2752,'hd',88.7338,87.7233,'2014-10-28'),(2753,'hd',89.3342,87.9994,'2014-10-29'),(2754,'hd',89.836,88.2102,'2014-10-30'),(2755,'hd',91.1744,89.4043,'2014-10-31'),(2756,'hd',88.945,88.1596,'2014-11-03'),(2757,'hd',88.348,87.4386,'2014-11-04'),(2758,'hd',88.9634,87.4018,'2014-11-05'),(2759,'hd',89.5697,88.1918,'2014-11-06'),(2760,'hd',89.7901,88.8187,'2014-11-07'),(2761,'hd',90.1759,89.1012,'2014-11-10'),(2762,'hd',90.7087,89.9095,'2014-11-11'),(2763,'hd',90.6627,89.6615,'2014-11-12'),(2764,'hd',91.269,90.3321,'2014-11-13'),(2765,'hd',90.9383,90.0381,'2014-11-14'),(2766,'hd',90.8878,89.836,'2014-11-17'),(2767,'hd',89.7534,88.1642,'2014-11-18'),(2768,'hd',89.3859,88.1826,'2014-11-19'),(2769,'hd',89.9922,88.201,'2014-11-20'),(2770,'hd',91.0302,89.8544,'2014-11-21'),(2771,'hd',90.8465,90.2218,'2014-11-24'),(2772,'hd',90.8189,88.5592,'2014-11-25'),(2773,'hd',89.7534,89.1104,'2014-11-26'),(2774,'hd',91.6732,90.0197,'2014-11-28'),(2775,'hd',91.4986,90.3045,'2014-12-01'),(2776,'hd',91.3726,90.4404,'2014-12-02'),(2777,'hd',91.1325,90.4866,'2014-12-03'),(2778,'hd',91.4741,90.2466,'2014-12-04'),(2779,'hd',92.0002,91.0588,'2014-12-05'),(2780,'hd',93.1724,91.9818,'2014-12-08'),(2781,'hd',92.2771,90.9901,'2014-12-09'),(2782,'hd',92.5078,91.2065,'2014-12-10'),(2783,'hd',93.5877,91.5111,'2014-12-11'),(2784,'hd',93.4493,91.7326,'2014-12-12'),(2785,'hd',93.44,91.6403,'2014-12-15'),(2786,'hd',92.5097,89.5175,'2014-12-16'),(2787,'hd',91.5018,89.6098,'2014-12-17'),(2788,'hd',92.9324,91.6495,'2014-12-18'),(2789,'hd',94.1415,93.0432,'2014-12-19'),(2790,'hd',95.5905,94.3538,'2014-12-22'),(2791,'hd',96.172,95.3598,'2014-12-23'),(2792,'hd',96.3374,95.5813,'2014-12-24'),(2793,'hd',96.2829,95.5075,'2014-12-26'),(2794,'hd',96.7258,95.3053,'2014-12-29'),(2795,'hd',96.6704,95.8489,'2014-12-30'),(2796,'hd',97.8518,96.5042,'2014-12-31'),(2797,'hd',97.5147,94.7599,'2015-01-02'),(2798,'hd',94.8614,93.0247,'2015-01-05'),(2799,'hd',94.2061,92.6094,'2015-01-06'),(2800,'hd',96.4212,94.1369,'2015-01-07'),(2801,'hd',98.747,96.9288,'2015-01-08'),(2802,'hd',98.6455,96.7442,'2015-01-09'),(2803,'hd',97.178,96.0428,'2015-01-12'),(2804,'hd',97.8702,95.2029,'2015-01-13'),(2805,'hd',95.4428,94.0307,'2015-01-14'),(2806,'hd',95.6644,93.0524,'2015-01-15'),(2807,'hd',96.2735,92.5171,'2015-01-16'),(2808,'hd',96.8642,94.4645,'2015-01-20'),(2809,'hd',96.0428,94.603,'2015-01-21'),(2810,'hd',98.1194,95.5628,'2015-01-</w:t>
        </w:r>
        <w:r>
          <w:t>22'),(2811,'hd',98.2763,97.1965,'2015-01-23'),(2812,'hd',98.2948,96.9657,'2015-01-26'),(2813,'hd',97.6614,96.3566,'2015-01-27'),(2814,'hd',99.1531,96.5412,'2015-01-28'),(2815,'hd',99.4392,96.4581,'2015-01-29'),(2816,'hd',98.627,96.3381,'2015-01-30'),(2817,'hd',96.9103,93.7446,'2015-02-02'),(2818,'hd',99.0516,96.735,'2015-02-03'),(2819,'hd',100.6022,98.5255,'2015-02-04'),(2820,'hd',100.916,99.8177,'2015-02-05'),(2821,'hd',101.2852,100.1038,'2015-02-06'),(2822,'hd',101.0267,99.7161,'2015-02-09'),(2823,'hd',102.3096,100.2884,'2015-02-10'),(2824,'hd',102.2616,101.3498,'2015-02-11'),(2825,'hd',103.5556,101.7189,'2015-02-12'),(2826,'hd',103.731,102.725,'2015-02-13'),(2827,'hd',103.5787,102.0974,'2015-02-17'),(2828,'hd',103.5279,102.4481,'2015-02-18'),(2829,'hd',103.7836,102.1112,'2015-02-19'),(2830,'hd',103.6018,101.5713,'2015-02-20'),(2831,'hd',104.4417,103.1864,'2015-02-23'),(2832,'hd',108.8349,106.2599,'2015-02-24'),(2833,'hd',108.3088,106.9244,'2015-02-25'),(2834,'hd',107.4505,106.3245,'2015-02-26'),(2835,'hd',106.7583,105.7292,'2015-02-27'),(2836,'hd',108.0412,106.0107,'2015-03-02'),(2837,'hd',107.1736,105.9553,'2015-03-03'),(2838,'hd',106.5737,105.4477,'2015-03-04'),(2839,'hd',107.1533,106.1953,'2015-03-05'),(2840,'hd',107.0259,105.2169,'2015-03-06'),(2841,'hd',106.5829,105.5584,'2015-03-09'),(2842,'hd',106.0737,104.4224,'2015-03-10'),(2843,'hd',105.5728,104.2833,'2015-03-11'),(2844,'hd',108.0405,105.5449,'2015-03-12'),(2845,'hd',107.9013,105.7583,'2015-03-13'),(2846,'hd',108.1796,106.9829,'2015-03-16'),(2847,'hd',107.6879,106.8159,'2015-03-17'),(2848,'hd',108.0034,105.1183,'2015-03-18'),(2849,'hd',108.0126,106.751,'2015-03-19'),(2850,'hd',109.4599,106.9922,'2015-03-20'),(2851,'hd',109.2372,107.6787,'2015-03-23'),(2852,'hd',109.3114,107.6508,'2015-03-24'),(2853,'hd',108.1796,105.4244,'2015-03-25'),(2854,'hd',105.2295,103.5133,'2015-03-26'),(2855,'hd',105.9717,103.9029,'2015-03-27'),(2856,'hd',107.6601,106.25,'2015-03-30'),(2857,'hd',107.0293,105.3409,'2015-03-31'),(2858,'hd',105.7583,104.3018,'2015-04-01'),(2859,'hd',106.6118,104.3853,'2015-04-02'),(2860,'hd',107.1963,105.211,'2015-04-06'),(2861,'hd',107.4189,105.9717,'2015-04-07'),(2862,'hd',107.4375,105.6006,'2015-04-08'),(2863,'hd',107.8406,105.8882,'2015-04-09'),(2864,'hd',107.289,106.148,'2015-04-10'),(2865,'hd',107.0849,106.083,'2015-04-13'),(2866,'hd',106.6675,104.9327,'2015-04-14'),(2867,'hd',106.8808,105.1831,'2015-04-15'),(2868,'hd',105.749,104.8492,'2015-04-16'),(2869,'hd',104.9327,103.6896,'2015-04-17'),(2870,'hd',105.4707,104.5338,'2015-04-</w:t>
        </w:r>
        <w:r>
          <w:lastRenderedPageBreak/>
          <w:t>20'),(2871,'hd',105.7398,104.3668,'2015-04-21'),(2872,'hd',105.1182,104.0792,'2015-04-22'),(2873,'hd',106.2315,104.4224,'2015-04-23'),(2874,'hd',105.7954,104.7378,'2015-04-24'),(2875,'hd',105.8604,103.235,'2015-04-27'),(2876,'hd',103.6895,102.0939,'2015-04-28'),(2877,'hd',102.3351,100.257,'2015-04-29'),(2878,'hd',101.3146,98.9119,'2015-04-30'),(2879,'hd',101.8527,99.1252,'2015-05-01'),(2880,'hd',102.4647,101.4167,'2015-05-04'),(2881,'hd',101.9362,100.1735,'2015-05-05'),(2882,'hd',101.0363,99.4871,'2015-05-06'),(2883,'hd',102.7154,100.424,'2015-05-07'),(2884,'hd',105.2782,104.005,'2015-05-08'),(2885,'hd',104.7471,103.7267,'2015-05-11'),(2886,'hd',104.6636,102.8175,'2015-05-12'),(2887,'hd',104.7842,103.068,'2015-05-13'),(2888,'hd',104.107,102.8175,'2015-05-14'),(2889,'hd',105.2017,103.7359,'2015-05-15'),(2890,'hd',106.3149,104.9791,'2015-05-18'),(2891,'hd',108.059,104.2183,'2015-05-19'),(2892,'hd',104.7286,103.1793,'2015-05-20'),(2893,'hd',104.209,103.5504,'2015-05-21'),(2894,'hd',104.3946,103.402,'2015-05-22'),(2895,'hd',104.0699,102.6876,'2015-05-26'),(2896,'hd',104.3946,102.7989,'2015-05-27'),(2897,'hd',104.5523,103.773,'2015-05-28'),(2898,'hd',104.4503,103.3185,'2015-05-29'),(2899,'hd',104.2183,103.2071,'2015-06-01'),(2900,'hd',104.6226,103.1864,'2015-06-02'),(2901,'hd',105.835,103.9418,'2015-06-03'),(2902,'hd',105.5366,103.6849,'2015-06-04'),(2903,'hd',103.8579,102.8413,'2015-06-05'),(2904,'hd',103.3449,102.4309,'2015-06-08'),(2905,'hd',102.8226,101.6848,'2015-06-09'),(2906,'hd',103.6993,102.0206,'2015-06-10'),(2907,'hd',104.7625,103.5221,'2015-06-11'),(2908,'hd',104.0724,102.9765,'2015-06-12'),(2909,'hd',103.0138,102.1698,'2015-06-15'),(2910,'hd',103.0092,102.3563,'2015-06-16'),(2911,'hd',103.7926,102.5522,'2015-06-17'),(2912,'hd',104.7345,103.2983,'2015-06-18'),(2913,'hd',105.6672,103.9325,'2015-06-19'),(2914,'hd',105.9656,105.1822,'2015-06-22'),(2915,'hd',105.9376,105.3221,'2015-06-23'),(2916,'hd',106.0216,104.7812,'2015-06-24'),(2917,'hd',106.0495,104.6786,'2015-06-25'),(2918,'hd',105.7045,104.6693,'2015-06-26'),(2919,'hd',104.7532,103.0185,'2015-06-29'),(2920,'hd',104.2309,103.1397,'2015-06-30'),(2921,'hd',105.2102,103.9605,'2015-07-01'),(2922,'hd',105.1542,103.6154,'2015-07-02'),(2923,'hd',104.3895,102.748,'2015-07-06'),(2924,'hd',105.0515,103.2423,'2015-07-07'),(2925,'hd',104.8838,103.3356,'2015-07-08'),(2926,'hd',105.005,103.7086,'2015-07-09'),(2927,'hd',105.835,104.5387,'2015-07-10'),(2928,'hd',107.2713,106.3811,'2015-07-13'),(2929,'hd',107.7469,106.6837,'2015-07-14'),(2930,'hd',108.3252,107.3179,'2015-07-</w:t>
        </w:r>
        <w:r>
          <w:t>15'),(2931,'hd',108.1013,106.1615,'2015-07-16'),(2932,'hd',107.2526,106.32,'2015-07-17'),(2933,'hd',106.4221,104.6133,'2015-07-20'),(2934,'hd',106.292,105.0871,'2015-07-21'),(2935,'hd',107.3273,106.1335,'2015-07-22'),(2936,'hd',108.2879,106.721,'2015-07-23'),(2937,'hd',107.4672,105.7884,'2015-07-24'),(2938,'hd',106.2174,105.1169,'2015-07-27'),(2939,'hd',107.2806,105.5553,'2015-07-28'),(2940,'hd',108.8941,107.3552,'2015-07-29'),(2941,'hd',108.8754,107.5744,'2015-07-30'),(2942,'hd',110.1718,108.5303,'2015-07-31'),(2943,'hd',109.7708,108.3345,'2015-08-03'),(2944,'hd',109.8827,108.4184,'2015-08-04'),(2945,'hd',110.5448,109.2113,'2015-08-05'),(2946,'hd',110.5169,108.2506,'2015-08-06'),(2947,'hd',109.2671,107.9801,'2015-08-07'),(2948,'hd',110.3676,109.4537,'2015-08-10'),(2949,'hd',110.1811,108.8941,'2015-08-11'),(2950,'hd',109.9386,107.9055,'2015-08-12'),(2951,'hd',112.0464,109.8547,'2015-08-13'),(2952,'hd',111.8132,110.4796,'2015-08-14'),(2953,'hd',112.6153,110.7314,'2015-08-17'),(2954,'hd',115.4598,112.9883,'2015-08-18'),(2955,'hd',115.4505,113.9023,'2015-08-19'),(2956,'hd',114.2754,112.4194,'2015-08-20'),(2957,'hd',112.2515,108.3252,'2015-08-21'),(2958,'hd',108.0734,85.9593,'2015-08-24'),(2959,'hd',109.1179,103.4195,'2015-08-25'),(2960,'hd',108.2133,104.5294,'2015-08-26'),(2961,'hd',110.1345,107.5604,'2015-08-27'),(2962,'hd',110.4796,109.0433,'2015-08-28'),(2963,'hd',109.5749,108.12,'2015-08-31'),(2964,'hd',107.5644,105.5115,'2015-09-01'),(2965,'hd',109.1861,107.1613,'2015-09-02'),(2966,'hd',110.6859,108.9049,'2015-09-03'),(2967,'hd',108.4455,106.3833,'2015-09-04'),(2968,'hd',109.3361,107.5457,'2015-09-08'),(2969,'hd',110.1141,106.5802,'2015-09-09'),(2970,'hd',108.1831,106.5708,'2015-09-10'),(2971,'hd',108.2299,106.5802,'2015-09-11'),(2972,'hd',108.4362,107.2504,'2015-09-14'),(2973,'hd',109.3267,106.7676,'2015-09-15'),(2974,'hd',110.6343,108.708,'2015-09-16'),(2975,'hd',112.3169,109.9275,'2015-09-17'),(2976,'hd',109.861,107.78,'2015-09-18'),(2977,'hd',109.7766,108.0518,'2015-09-21'),(2978,'hd',109.1017,107.6956,'2015-09-22'),(2979,'hd',109.2517,108.4174,'2015-09-23'),(2980,'hd',109.3454,107.6489,'2015-09-24'),(2981,'hd',110.7656,108.7736,'2015-09-25'),(2982,'hd',110.0297,106.7208,'2015-09-28'),(2983,'hd',107.7331,104.7991,'2015-09-29'),(2984,'hd',108.3893,106.8614,'2015-09-30'),(2985,'hd',109.7954,107.555,'2015-10-01'),(2986,'hd',110.5172,107.5269,'2015-10-02'),(2987,'hd',111.8201,110.5265,'2015-10-05'),(2988,'hd',111.7358,110.5828,'2015-10-06'),(2989,'hd',112.3357,111.0702,'2015-10-07'),(2990,'hd',113.6386,111.6889,'2015-10-</w:t>
        </w:r>
        <w:r>
          <w:lastRenderedPageBreak/>
          <w:t>08'),(2991,'hd',113.8917,112.9262,'2015-10-09'),(2992,'hd',114.7822,113.423,'2015-10-12'),(2993,'hd',114.6323,113.5543,'2015-10-13'),(2994,'hd',114.2479,112.0732,'2015-10-14'),(2995,'hd',114.3885,112.8606,'2015-10-15'),(2996,'hd',115.1291,114.0136,'2015-10-16'),(2997,'hd',115.4853,114.5479,'2015-10-19'),(2998,'hd',115.4572,114.6885,'2015-10-20'),(2999,'hd',116.2539,115.0635,'2015-10-21'),(3000,'hd',116.6851,115.1853,'2015-10-22'),(3001,'hd',117.8756,115.2697,'2015-10-23'),(3002,'hd',117.7912,116.2539,'2015-10-26'),(3003,'hd',117.2569,116.0664,'2015-10-27'),(3004,'hd',116.7882,114.5666,'2015-10-28'),(3005,'hd',116.3008,115.0635,'2015-10-29'),(3006,'hd',116.9382,115.5509,'2015-10-30'),(3007,'hd',116.8351,115.654,'2015-11-02'),(3008,'hd',118.1474,116.0571,'2015-11-03'),(3009,'hd',117.9881,116.8164,'2015-11-04'),(3010,'hd',118.1174,117.1257,'2015-11-05'),(3011,'hd',118.2123,117.0038,'2015-11-06'),(3012,'hd',118.2224,115.9633,'2015-11-09'),(3013,'hd',117.5569,116.2727,'2015-11-10'),(3014,'hd',117.5756,116.7226,'2015-11-11'),(3015,'hd',117.1444,115.354,'2015-11-12'),(3016,'hd',115.5321,112.3919,'2015-11-13'),(3017,'hd',113.4512,111.1827,'2015-11-16'),(3018,'hd',118.4286,115.3915,'2015-11-17'),(3019,'hd',118.7942,116.8538,'2015-11-18'),(3020,'hd',119.6285,118.0631,'2015-11-19'),(3021,'hd',122.0563,119.1317,'2015-11-20'),(3022,'hd',124.3341,122.0563,'2015-11-23'),(3023,'hd',125.5434,123.4905,'2015-11-24'),(3024,'hd',126.7713,125.1872,'2015-11-25'),(3025,'hd',126.9869,126.1058,'2015-11-27'),(3026,'hd',126.8463,124.681,'2015-11-30'),(3027,'hd',126.7582,125.4683,'2015-12-01'),(3028,'hd',126.777,125.7601,'2015-12-02'),(3029,'hd',126.278,123.1521,'2015-12-03'),(3030,'hd',126.9464,123.6699,'2015-12-04'),(3031,'hd',126.9088,125.402,'2015-12-07'),(3032,'hd',126.6922,124.668,'2015-12-08'),(3033,'hd',126.8994,123.8206,'2015-12-09'),(3034,'hd',125.779,124.0936,'2015-12-10'),(3035,'hd',124.4608,122.6907,'2015-12-11'),(3036,'hd',124.4001,123.0674,'2015-12-14'),(3037,'hd',125.6848,123.5193,'2015-12-15'),(3038,'hd',125.4871,122.7378,'2015-12-16'),(3039,'hd',125.7319,123.3357,'2015-12-17'),(3040,'hd',123.6323,122.413,'2015-12-18'),(3041,'hd',123.9147,122.5683,'2015-12-21'),(3042,'hd',124.547,122.832,'2015-12-22'),(3043,'hd',125.5436,124.1689,'2015-12-23'),(3044,'hd',125.6754,124.9033,'2015-12-24'),(3045,'hd',125.1293,124.1784,'2015-12-28'),(3046,'hd',126.4756,125.4833,'2015-12-29'),(3047,'hd',126.2215,125.4871,'2015-12-30'),(3048,'hd',125.7586,124.5079,'2015-12-31'),(3049,'hd',123.4063,121.881,'2016-01-04'),(3050,'hd',124.2254,122.4459,'2016-01-</w:t>
        </w:r>
        <w:r>
          <w:t>05'),(3051,'hd',122.3047,121.0431,'2016-01-06'),(3052,'hd',120.4028,117.4088,'2016-01-07'),(3053,'hd',119.1318,116.2789,'2016-01-08'),(3054,'hd',118.7081,116.8344,'2016-01-11'),(3055,'hd',121.269,118.4727,'2016-01-12'),(3056,'hd',120.0168,113.8969,'2016-01-13'),(3057,'hd',114.41,111.2888,'2016-01-14'),(3058,'hd',114.0663,109.3116,'2016-01-15'),(3059,'hd',114.7631,111.8537,'2016-01-19'),(3060,'hd',111.7219,106.9451,'2016-01-20'),(3061,'hd',114.8101,110.2908,'2016-01-21'),(3062,'hd',117.3805,114.4712,'2016-01-22'),(3063,'hd',116.6085,114.4524,'2016-01-25'),(3064,'hd',115.2903,113.5862,'2016-01-26'),(3065,'hd',117.051,113.7933,'2016-01-27'),(3066,'hd',115.5163,113.2754,'2016-01-28'),(3067,'hd',118.4068,115.5728,'2016-01-29'),(3068,'hd',119.659,116.7403,'2016-02-01'),(3069,'hd',119.0376,117.4182,'2016-02-02'),(3070,'hd',118.7834,114.4335,'2016-02-03'),(3071,'hd',116.6555,112.4657,'2016-02-04'),(3072,'hd',113.9251,108.9256,'2016-02-05'),(3073,'hd',109.1845,103.2105,'2016-02-08'),(3074,'hd',108.549,104.2085,'2016-02-09'),(3075,'hd',109.3681,107.3839,'2016-02-10'),(3076,'hd',107.5133,105.6585,'2016-02-11'),(3077,'hd',109.6223,106.8825,'2016-02-12'),(3078,'hd',112.9836,110.8181,'2016-02-16'),(3079,'hd',114.5653,112.8612,'2016-02-17'),(3080,'hd',114.0287,112.5693,'2016-02-18'),(3081,'hd',114.5842,111.8067,'2016-02-19'),(3082,'hd',117.1922,114.989,'2016-02-22'),(3083,'hd',119.7532,116.1377,'2016-02-23'),(3084,'hd',118.4256,115.7328,'2016-02-24'),(3085,'hd',119.4425,117.5886,'2016-02-25'),(3086,'hd',120.2804,118.5668,'2016-02-26'),(3087,'hd',119.5649,116.7968,'2016-02-29'),(3088,'hd',118.6045,116.7309,'2016-03-01'),(3089,'hd',118.5104,117.1828,'2016-03-02'),(3090,'hd',119.8191,117.4841,'2016-03-03'),(3091,'hd',120.0432,117.8419,'2016-03-04'),(3092,'hd',119.1412,117.7006,'2016-03-07'),(3093,'hd',121.3679,118.3384,'2016-03-08'),(3094,'hd',120.7241,118.6508,'2016-03-09'),(3095,'hd',120.2318,117.6852,'2016-03-10'),(3096,'hd',121.898,119.9762,'2016-03-11'),(3097,'hd',122.7501,121.2732,'2016-03-14'),(3098,'hd',123.5264,121.7655,'2016-03-15'),(3099,'hd',124.1228,121.9454,'2016-03-16'),(3100,'hd',124.1985,122.4282,'2016-03-17'),(3101,'hd',125.0506,123.8577,'2016-03-18'),(3102,'hd',125.0884,123.3276,'2016-03-21'),(3103,'hd',124.2269,122.9962,'2016-03-22'),(3104,'hd',124.1891,123.0246,'2016-03-23'),(3105,'hd',123.7914,122.5607,'2016-03-24'),(3106,'hd',124.7855,123.5358,'2016-03-28'),(3107,'hd',125.8174,123.7441,'2016-03-29'),(3108,'hd',126.7916,125.7606,'2016-03-30'),(3109,'hd',127.1333,125.9121,'2016-03-31'),(3110,'hd',127.9948,126.0067,'2016-04-</w:t>
        </w:r>
        <w:r>
          <w:lastRenderedPageBreak/>
          <w:t>01'),(3111,'hd',128.9699,127.1901,'2016-04-04'),(3112,'hd',128.4682,126.7641,'2016-04-05'),(3113,'hd',128.5061,126.6884,'2016-04-06'),(3114,'hd',128.0327,126.0257,'2016-04-07'),(3115,'hd',127.4457,125.9689,'2016-04-08'),(3116,'hd',127.8812,125.8742,'2016-04-11'),(3117,'hd',127.5404,126.0162,'2016-04-12'),(3118,'hd',127.6729,126.1203,'2016-04-13'),(3119,'hd',127.5333,125.7985,'2016-04-14'),(3120,'hd',128.0658,126.8304,'2016-04-15'),(3121,'hd',129.5096,127.5593,'2016-04-18'),(3122,'hd',129.6989,127.6635,'2016-04-19'),(3123,'hd',128.8279,127.3132,'2016-04-20'),(3124,'hd',128.2694,127.228,'2016-04-21'),(3125,'hd',128.4493,126.3002,'2016-04-22'),(3126,'hd',128.4965,127.1239,'2016-04-25'),(3127,'hd',128.9794,127.6919,'2016-04-26'),(3128,'hd',129.0173,127.583,'2016-04-27'),(3129,'hd',128.222,125.4293,'2016-04-28'),(3130,'hd',127.1428,124.7287,'2016-04-29'),(3131,'hd',128.9889,127.1523,'2016-05-02'),(3132,'hd',128.6006,126.8966,'2016-05-03'),(3133,'hd',128.1842,126.0351,'2016-05-04'),(3134,'hd',128.1558,126.6221,'2016-05-05'),(3135,'hd',128.5723,127.1532,'2016-05-06'),(3136,'hd',129.1971,128.0327,'2016-05-09'),(3137,'hd',130.4752,129.0362,'2016-05-10'),(3138,'hd',129.7462,126.8966,'2016-05-11'),(3139,'hd',127.8055,126.0067,'2016-05-12'),(3140,'hd',128.1179,125.9405,'2016-05-13'),(3141,'hd',129.2729,125.9878,'2016-05-16'),(3142,'hd',127.3227,124.1133,'2016-05-17'),(3143,'hd',125.6944,123.0909,'2016-05-18'),(3144,'hd',125.0884,123.8104,'2016-05-19'),(3145,'hd',125.9689,124.7268,'2016-05-20'),(3146,'hd',125.4198,124.3027,'2016-05-23'),(3147,'hd',126.7358,125.0127,'2016-05-24'),(3148,'hd',127.3511,125.9594,'2016-05-25'),(3149,'hd',127.1996,125.7795,'2016-05-26'),(3150,'hd',127.7108,126.2718,'2016-05-27'),(3151,'hd',127.3254,125.3461,'2016-05-31'),(3152,'hd',125.7267,124.8037,'2016-06-01'),(3153,'hd',126.2786,124.9749,'2016-06-02'),(3154,'hd',126.3072,124.5848,'2016-06-03'),(3155,'hd',124.5372,122.2533,'2016-06-06'),(3156,'hd',124.4706,123.0622,'2016-06-07'),(3157,'hd',123.99,122.9956,'2016-06-08'),(3158,'hd',123.557,122.7958,'2016-06-09'),(3159,'hd',122.9737,122.0059,'2016-06-10'),(3160,'hd',123.1859,121.6015,'2016-06-13'),(3161,'hd',121.2732,118.6753,'2016-06-14'),(3162,'hd',121.5682,119.4175,'2016-06-15'),(3163,'hd',121.3683,119.5793,'2016-06-16'),(3164,'hd',121.5967,120.5975,'2016-06-17'),(3165,'hd',122.6149,121.2541,'2016-06-20'),(3166,'hd',122.1024,121.1257,'2016-06-21'),(3167,'hd',122.7291,121.2351,'2016-06-22'),(3168,'hd',122.8529,121.2827,'2016-06-23'),(3169,'hd',121.6158,119.4271,'2016-06-24'),(3170,'hd',119.665,117.638,'2016-06-</w:t>
        </w:r>
        <w:r>
          <w:t>27'),(3171,'hd',121.3588,119.5222,'2016-06-28'),(3172,'hd',122.2533,120.7593,'2016-06-29'),(3173,'hd',121.6729,119.998,'2016-06-30'),(3174,'hd',123.9282,121.9203,'2016-07-01'),(3175,'hd',124.1661,122.2847,'2016-07-05'),(3176,'hd',125.2414,122.7862,'2016-07-06'),(3177,'hd',125.7838,124.2422,'2016-07-07'),(3178,'hd',127.8583,125.8504,'2016-07-08'),(3179,'hd',129.3048,127.944,'2016-07-11'),(3180,'hd',129.4094,127.8012,'2016-07-12'),(3181,'hd',128.6577,126.6593,'2016-07-13'),(3182,'hd',128.2675,127.354,'2016-07-14'),(3183,'hd',129.0288,128.1343,'2016-07-15'),(3184,'hd',129.8757,128.2865,'2016-07-18'),(3185,'hd',130.4182,129.0003,'2016-07-19'),(3186,'hd',130.7988,130.1517,'2016-07-20'),(3187,'hd',130.5038,128.9146,'2016-07-21'),(3188,'hd',130.028,129.3809,'2016-07-22'),(3189,'hd',130.2278,129.5617,'2016-07-25'),(3190,'hd',130.8559,129.4761,'2016-07-26'),(3191,'hd',131.0272,129.3809,'2016-07-27'),(3192,'hd',131.4364,129.5189,'2016-07-28'),(3193,'hd',132.0073,130.7893,'2016-07-29'),(3194,'hd',132.2167,131.1794,'2016-08-01'),(3195,'hd',132.2738,130.1993,'2016-08-02'),(3196,'hd',130.5799,129.1335,'2016-08-03'),(3197,'hd',130.5609,128.9051,'2016-08-04'),(3198,'hd',131.0748,129.9899,'2016-08-05'),(3199,'hd',130.7522,129.5712,'2016-08-08'),(3200,'hd',130.4562,128.7909,'2016-08-09'),(3201,'hd',130.2659,128.5244,'2016-08-10'),(3202,'hd',130.8464,128.6291,'2016-08-11'),(3203,'hd',130.7417,129.0689,'2016-08-12'),(3204,'hd',131.2936,130.304,'2016-08-15'),(3205,'hd',131.9407,129.0954,'2016-08-16'),(3206,'hd',129.8662,128.2294,'2016-08-17'),(3207,'hd',129.5617,127.9344,'2016-08-18'),(3208,'hd',129.1906,127.8203,'2016-08-19'),(3209,'hd',129.2762,128.4864,'2016-08-22'),(3210,'hd',129.9423,129.3523,'2016-08-23'),(3211,'hd',129.6569,128.2865,'2016-08-24'),(3212,'hd',129.5712,127.8678,'2016-08-25'),(3213,'hd',129.5903,127.4396,'2016-08-26'),(3214,'hd',128.7528,128.0677,'2016-08-29'),(3215,'hd',129.1774,127.8191,'2016-08-30'),(3216,'hd',128.8234,127.7904,'2016-08-31'),(3217,'hd',129.1869,127.8478,'2016-09-01'),(3218,'hd',129.9713,128.6991,'2016-09-02'),(3219,'hd',129.8182,128.0596,'2016-09-06'),(3220,'hd',128.0487,126.413,'2016-09-07'),(3221,'hd',127.1591,125.4183,'2016-09-08'),(3222,'hd',125.1983,122.1757,'2016-09-09'),(3223,'hd',123.2517,120.5209,'2016-09-12'),(3224,'hd',122.4339,119.9757,'2016-09-13'),(3225,'hd',121.4248,120.1048,'2016-09-14'),(3226,'hd',122.0848,120.2435,'2016-09-15'),(3227,'hd',121.4965,120.2339,'2016-09-16'),(3228,'hd',121.8313,120.6835,'2016-09-19'),(3229,'hd',121.7931,120.8365,'2016-09-20'),(3230,'hd',122.9983,121.047,'2016-09-</w:t>
        </w:r>
        <w:r>
          <w:lastRenderedPageBreak/>
          <w:t>21'),(3231,'hd',124.0122,123.1226,'2016-09-22'),(3232,'hd',123.5817,122.2331,'2016-09-23'),(3233,'hd',121.6974,119.8992,'2016-09-26'),(3234,'hd',121.4678,119.9087,'2016-09-27'),(3235,'hd',122.9409,121.5348,'2016-09-28'),(3236,'hd',125.0548,122.3478,'2016-09-29'),(3237,'hd',123.62,122.08,'2016-09-30'),(3238,'hd',123.2183,122.4052,'2016-10-03'),(3239,'hd',124.2704,122.3861,'2016-10-04'),(3240,'hd',123.4191,121.9748,'2016-10-05'),(3241,'hd',124.7774,120.9322,'2016-10-06'),(3242,'hd',124.7391,122.3191,'2016-10-07'),(3243,'hd',123.333,121.7165,'2016-10-10'),(3244,'hd',121.5539,120.0044,'2016-10-11'),(3245,'hd',121.6305,120.2435,'2016-10-12'),(3246,'hd',121.1522,119.7299,'2016-10-13'),(3247,'hd',122.0131,120.9226,'2016-10-14'),(3248,'hd',121.2861,119.4496,'2016-10-17'),(3249,'hd',120.76,119.7079,'2016-10-18'),(3250,'hd',120.607,119.0957,'2016-10-19'),(3251,'hd',121.5539,120.1096,'2016-10-20'),(3252,'hd',121.2861,119.8035,'2016-10-21'),(3253,'hd',122.5678,121.6974,'2016-10-24'),(3254,'hd',120.7792,117.9287,'2016-10-25'),(3255,'hd',118.3687,117.0774,'2016-10-26'),(3256,'hd',118.0913,116.5514,'2016-10-27'),(3257,'hd',118.6939,116.8924,'2016-10-28'),(3258,'hd',118.1296,116.3314,'2016-10-31'),(3259,'hd',116.934,114.0166,'2016-11-01'),(3260,'hd',116.0157,114.6096,'2016-11-02'),(3261,'hd',115.6714,114.8583,'2016-11-03'),(3262,'hd',116.5992,114.8392,'2016-11-04'),(3263,'hd',118.5887,116.9914,'2016-11-07'),(3264,'hd',119.9661,118.2253,'2016-11-08'),(3265,'hd',120.7696,115.0879,'2016-11-09'),(3266,'hd',124.4426,121.0087,'2016-11-10'),(3267,'hd',124.4713,123.1226,'2016-11-11'),(3268,'hd',124.9591,121.42,'2016-11-14'),(3269,'hd',122.1183,117.5748,'2016-11-15'),(3270,'hd',120.2339,117.9192,'2016-11-16'),(3271,'hd',123.5243,120.2339,'2016-11-17'),(3272,'hd',123.7348,122.1661,'2016-11-18'),(3273,'hd',123.2948,121.8696,'2016-11-21'),(3274,'hd',125.5904,122.7974,'2016-11-22'),(3275,'hd',126.2504,125.1696,'2016-11-23'),(3276,'hd',126.3891,125.3704,'2016-11-25'),(3277,'hd',125.9252,124.5096,'2016-11-28'),(3278,'hd',125.7573,124.286,'2016-11-29'),(3279,'hd',125.315,123.8629,'2016-11-30'),(3280,'hd',125.3438,124.0456,'2016-12-01'),(3281,'hd',125.5986,123.9591,'2016-12-02'),(3282,'hd',125.4496,124.5841,'2016-12-05'),(3283,'hd',125.1419,123.7355,'2016-12-06'),(3284,'hd',127.9497,123.8052,'2016-12-07'),(3285,'hd',128.017,126.5266,'2016-12-08'),(3286,'hd',128.2767,126.065,'2016-12-09'),(3287,'hd',129.4883,128.017,'2016-12-12'),(3288,'hd',131.6326,129.3825,'2016-12-13'),(3289,'hd',131.623,130.5364,'2016-12-14'),(3290,'hd',132.0509,130.5556,'2016-12-</w:t>
        </w:r>
        <w:r>
          <w:t>15'),(3291,'hd',131.3634,129.8633,'2016-12-16'),(3292,'hd',131.2576,129.6133,'2016-12-19'),(3293,'hd',131.9692,130.2287,'2016-12-20'),(3294,'hd',131.9692,131.3153,'2016-12-21'),(3295,'hd',131.7384,129.9883,'2016-12-22'),(3296,'hd',130.7672,129.6133,'2016-12-23'),(3297,'hd',130.5076,129.5364,'2016-12-27'),(3298,'hd',130.6422,129.4883,'2016-12-28'),(3299,'hd',130.6325,129.4594,'2016-12-29'),(3300,'hd',130.6037,128.6901,'2016-12-30'),(3301,'hd',130.3056,128.4584,'2017-01-03'),(3302,'hd',130.7191,129.0556,'2017-01-04'),(3303,'hd',130.2575,128.6422,'2017-01-05'),(3304,'hd',129.1709,127.9401,'2017-01-06'),(3305,'hd',129.5844,128.0266,'2017-01-09'),(3306,'hd',131.1422,128.6325,'2017-01-10'),(3307,'hd',131.147,129.5652,'2017-01-11'),(3308,'hd',130.3249,128.7959,'2017-01-12'),(3309,'hd',130.5364,129.5844,'2017-01-13'),(3310,'hd',131.2384,129.5844,'2017-01-17'),(3311,'hd',131.0605,129.7383,'2017-01-18'),(3312,'hd',131.5268,129.7479,'2017-01-19'),(3313,'hd',130.7768,129.4306,'2017-01-20'),(3314,'hd',132.9596,129.8152,'2017-01-23'),(3315,'hd',133.0654,132.0269,'2017-01-24'),(3316,'hd',134.0174,132.1519,'2017-01-25'),(3317,'hd',133.8347,132.4211,'2017-01-26'),(3318,'hd',133.4981,132.4115,'2017-01-27'),(3319,'hd',133.1712,131.6038,'2017-01-30'),(3320,'hd',133.2914,131.5942,'2017-01-31'),(3321,'hd',132.6615,131.2865,'2017-02-01'),(3322,'hd',132.2673,131.3153,'2017-02-02'),(3323,'hd',133.1519,131.7096,'2017-02-03'),(3324,'hd',132.6038,131.2095,'2017-02-06'),(3325,'hd',132.4115,131.0941,'2017-02-07'),(3326,'hd',132.6135,131.5653,'2017-02-08'),(3327,'hd',133.8058,132.1327,'2017-02-09'),(3328,'hd',135.1713,132.9356,'2017-02-10'),(3329,'hd',135.2482,133.7097,'2017-02-13'),(3330,'hd',135.9358,133.9885,'2017-02-14'),(3331,'hd',137.181,135.5367,'2017-02-15'),(3332,'hd',137.4935,135.4886,'2017-02-16'),(3333,'hd',137.6234,135.5848,'2017-02-17'),(3334,'hd',140.0562,137.7484,'2017-02-21'),(3335,'hd',139.8831,138.4407,'2017-02-22'),(3336,'hd',140.7101,138.96,'2017-02-23'),(3337,'hd',140.4696,139.0946,'2017-02-24'),(3338,'hd',140.4024,139.2388,'2017-02-27'),(3339,'hd',140.037,138.9167,'2017-02-28'),(3340,'hd',142.0274,140.2879,'2017-03-01'),(3341,'hd',142.5371,140.7664,'2017-03-02'),(3342,'hd',142.566,141.1813,'2017-03-03'),(3343,'hd',141.8448,140.9505,'2017-03-06'),(3344,'hd',142.1662,141.0827,'2017-03-07'),(3345,'hd',142.3307,141.1698,'2017-03-08'),(3346,'hd',142.3694,141.7599,'2017-03-09'),(3347,'hd',142.6596,141.6825,'2017-03-10'),(3348,'hd',142.8628,141.7309,'2017-03-13'),(3349,'hd',142.7854,141.6922,'2017-03-14'),(3350,'hd',143.5497,141.9824,'2017-03-</w:t>
        </w:r>
        <w:r>
          <w:lastRenderedPageBreak/>
          <w:t>15'),(3351,'hd',144.3333,143.1917,'2017-03-16'),(3352,'hd',145.1073,143.3078,'2017-03-17'),(3353,'hd',144.7203,142.8918,'2017-03-20'),(3354,'hd',143.8593,141.4987,'2017-03-21'),(3355,'hd',143.1143,141.3052,'2017-03-22'),(3356,'hd',143.5787,142.2436,'2017-03-23'),(3357,'hd',145.2621,142.2243,'2017-03-24'),(3358,'hd',142.8725,141.4987,'2017-03-27'),(3359,'hd',142.5532,141.1891,'2017-03-28'),(3360,'hd',142.6209,141.2085,'2017-03-29'),(3361,'hd',142.5822,141.6632,'2017-03-30'),(3362,'hd',142.3887,141.876,'2017-03-31'),(3363,'hd',142.4086,141.3342,'2017-04-03'),(3364,'hd',142.1179,141.2955,'2017-04-04'),(3365,'hd',143.6077,141.8083,'2017-04-05'),(3366,'hd',143.1433,142.2146,'2017-04-06'),(3367,'hd',142.9886,142.1179,'2017-04-07'),(3368,'hd',144.1447,141.9727,'2017-04-10'),(3369,'hd',143.8109,142.3113,'2017-04-11'),(3370,'hd',142.766,141.6022,'2017-04-12'),(3371,'hd',142.2243,141.1214,'2017-04-13'),(3372,'hd',142.5145,141.015,'2017-04-17'),(3373,'hd',143.3562,141.9921,'2017-04-18'),(3374,'hd',143.569,142.2339,'2017-04-19'),(3375,'hd',144.1979,142.6403,'2017-04-20'),(3376,'hd',145.2582,143.569,'2017-04-21'),(3377,'hd',147.11,145.9393,'2017-04-24'),(3378,'hd',149.6156,147.8161,'2017-04-25'),(3379,'hd',149.768,147.4388,'2017-04-26'),(3380,'hd',151.1828,148.8803,'2017-04-27'),(3381,'hd',151.1635,149.0854,'2017-04-28'),(3382,'hd',151.1828,149.1899,'2017-05-01'),(3383,'hd',150.109,148.7545,'2017-05-02'),(3384,'hd',150.3315,149.5575,'2017-05-03'),(3385,'hd',150.5733,149.2383,'2017-05-04'),(3386,'hd',150.6798,149.0738,'2017-05-05'),(3387,'hd',152.0439,150.4282,'2017-05-08'),(3388,'hd',152.605,151.2022,'2017-05-09'),(3389,'hd',153.0016,152.1793,'2017-05-10'),(3390,'hd',152.5663,150.2734,'2017-05-11'),(3391,'hd',152.0826,150.6798,'2017-05-12'),(3392,'hd',152.7017,151.5601,'2017-05-15'),(3393,'hd',155.6234,152.9049,'2017-05-16'),(3394,'hd',152.1793,150.8152,'2017-05-17'),(3395,'hd',151.565,150.1864,'2017-05-18'),(3396,'hd',151.6375,150.2638,'2017-05-19'),(3397,'hd',151.8891,150.7281,'2017-05-22'),(3398,'hd',151.3376,149.6446,'2017-05-23'),(3399,'hd',150.3702,148.2998,'2017-05-24'),(3400,'hd',151.5892,150.2928,'2017-05-25'),(3401,'hd',151.3279,149.6059,'2017-05-26'),(3402,'hd',150.3926,149.3807,'2017-05-30'),(3403,'hd',150.2175,149.1472,'2017-05-31'),(3404,'hd',150.9765,148.6217,'2017-06-01'),(3405,'hd',151.6576,150.2564,'2017-06-02'),(3406,'hd',151.4241,150.0715,'2017-06-05'),(3407,'hd',150.49,149.5072,'2017-06-06'),(3408,'hd',151.1127,150.1883,'2017-06-07'),(3409,'hd',151.048,149.2446,'2017-06-08'),(3410,'hd',149.8477,148.6606,'2017-06-</w:t>
        </w:r>
        <w:r>
          <w:t>09'),(3411,'hd',149.1666,147.639,'2017-06-12'),(3412,'hd',149.8867,147.9601,'2017-06-13'),(3413,'hd',153.0393,149.8088,'2017-06-14'),(3414,'hd',153.0296,150.7429,'2017-06-15'),(3415,'hd',152.4652,151.2197,'2017-06-16'),(3416,'hd',154.7421,152.1733,'2017-06-19'),(3417,'hd',154.9311,153.3507,'2017-06-20'),(3418,'hd',154.2556,152.2122,'2017-06-21'),(3419,'hd',152.835,151.2781,'2017-06-22'),(3420,'hd',151.0446,146.8411,'2017-06-23'),(3421,'hd',147.8725,147.0551,'2017-06-26'),(3422,'hd',149.118,146.6854,'2017-06-27'),(3423,'hd',149.3126,148.252,'2017-06-28'),(3424,'hd',148.8747,147.4346,'2017-06-29'),(3425,'hd',149.8477,148.1644,'2017-06-30'),(3426,'hd',150.6164,149.5656,'2017-07-03'),(3427,'hd',150.1348,147.3762,'2017-07-05'),(3428,'hd',148.3687,147.1427,'2017-07-06'),(3429,'hd',148.7482,147.8044,'2017-07-07'),(3430,'hd',148.1547,146.9286,'2017-07-10'),(3431,'hd',147.7168,146.4421,'2017-07-11'),(3432,'hd',149.0109,147.0162,'2017-07-12'),(3433,'hd',149.9742,148.4855,'2017-07-13'),(3434,'hd',149.5266,147.7265,'2017-07-14'),(3435,'hd',150.3343,148.6023,'2017-07-17'),(3436,'hd',149.7115,147.8822,'2017-07-18'),(3437,'hd',149.8477,148.4368,'2017-07-19'),(3438,'hd',148.4563,141.684,'2017-07-20'),(3439,'hd',143.4841,142.1899,'2017-07-21'),(3440,'hd',142.7348,140.3606,'2017-07-24'),(3441,'hd',143.4257,141.3629,'2017-07-25'),(3442,'hd',143.2749,142.0245,'2017-07-26'),(3443,'hd',143.8733,141.9564,'2017-07-27'),(3444,'hd',144.2722,143.3479,'2017-07-28'),(3445,'hd',145.9361,143.5619,'2017-07-31'),(3446,'hd',146.7924,145.8778,'2017-08-01'),(3447,'hd',146.7924,145.8778,'2017-08-02'),(3448,'hd',147.9309,146.4421,'2017-08-03'),(3449,'hd',148.6315,146.734,'2017-08-04'),(3450,'hd',150.3051,148.359,'2017-08-07'),(3451,'hd',150.0424,148.9526,'2017-08-08'),(3452,'hd',151.3754,149.1861,'2017-08-09'),(3453,'hd',151.7744,149.731,'2017-08-10'),(3454,'hd',151.5214,149.8283,'2017-08-11'),(3455,'hd',151.8425,149.4196,'2017-08-14'),(3456,'hd',150.6262,144.2625,'2017-08-15'),(3457,'hd',148.8261,147.0843,'2017-08-16'),(3458,'hd',148.0476,145.5761,'2017-08-17'),(3459,'hd',145.5761,142.9976,'2017-08-18'),(3460,'hd',145.8388,142.9295,'2017-08-21'),(3461,'hd',146.52,145.2647,'2017-08-22'),(3462,'hd',145.4496,143.4521,'2017-08-23'),(3463,'hd',146.5394,143.9901,'2017-08-24'),(3464,'hd',146.4713,144.3987,'2017-08-25'),(3465,'hd',148.2812,146.374,'2017-08-28'),(3466,'hd',147.6997,145.8693,'2017-08-29'),(3467,'hd',147.0634,146.114,'2017-08-30'),(3468,'hd',147.7241,146.6719,'2017-08-31'),(3469,'hd',147.7388,146.5838,'2017-09-01'),(3470,'hd',150.6556,148.4827,'2017-09-</w:t>
        </w:r>
        <w:r>
          <w:lastRenderedPageBreak/>
          <w:t>05'),(3471,'hd',153.6997,150.8758,'2017-09-06'),(3472,'hd',155.9019,153.4647,'2017-09-07'),(3473,'hd',157.282,154.1793,'2017-09-08'),(3474,'hd',155.3734,152.9068,'2017-09-11'),(3475,'hd',157.5169,155.344,'2017-09-12'),(3476,'hd',157.9574,156.1662,'2017-09-13'),(3477,'hd',157.4386,155.9509,'2017-09-14'),(3478,'hd',156.5969,154.9329,'2017-09-15'),(3479,'hd',155.6279,154.3457,'2017-09-18'),(3480,'hd',154.9623,153.8269,'2017-09-19'),(3481,'hd',156.0096,154.0227,'2017-09-20'),(3482,'hd',156.1721,155.3538,'2017-09-21'),(3483,'hd',156.6948,155.6377,'2017-09-22'),(3484,'hd',158.0063,156.362,'2017-09-25'),(3485,'hd',158.5642,157.3799,'2017-09-26'),(3486,'hd',158.2608,156.7437,'2017-09-27'),(3487,'hd',159.0047,157.2527,'2017-09-28'),(3488,'hd',160.1401,158.7111,'2017-09-29'),(3489,'hd',160.7665,159.7584,'2017-10-02'),(3490,'hd',161.7747,160.5218,'2017-10-03'),(3491,'hd',162.5577,161.4125,'2017-10-04'),(3492,'hd',162.7241,160.7763,'2017-10-05'),(3493,'hd',163.096,162.2249,'2017-10-06'),(3494,'hd',163.096,161.9117,'2017-10-09'),(3495,'hd',162.2837,161.1483,'2017-10-10'),(3496,'hd',162.3473,160.9623,'2017-10-11'),(3497,'hd',161.9019,160.9819,'2017-10-12'),(3498,'hd',162.5478,160.8644,'2017-10-13'),(3499,'hd',161.1776,159.7975,'2017-10-16'),(3500,'hd',161.4223,158.0857,'2017-10-17'),(3501,'hd',160.7567,159.8856,'2017-10-18'),(3502,'hd',160.6295,159.3179,'2017-10-19'),(3503,'hd',160.6686,159.2885,'2017-10-20'),(3504,'hd',162.7388,160.2771,'2017-10-23'),(3505,'hd',162.9297,161.158,'2017-10-24'),(3506,'hd',163.4093,161.8729,'2017-10-25'),(3507,'hd',164.3783,162.5839,'2017-10-26'),(3508,'hd',164.1923,162.9297,'2017-10-27'),(3509,'hd',163.4484,161.3832,'2017-10-30'),(3510,'hd',162.8122,161.5985,'2017-10-31'),(3511,'hd',163.2037,161.6181,'2017-11-01'),(3512,'hd',161.5104,157.1254,'2017-11-02'),(3513,'hd',161.4908,159.2298,'2017-11-03'),(3514,'hd',161.3832,159.5528,'2017-11-06'),(3515,'hd',160.9133,159.3766,'2017-11-07'),(3516,'hd',161.1874,159.8073,'2017-11-08'),(3517,'hd',160.654,158.8383,'2017-11-09'),(3518,'hd',161.0895,159.4745,'2017-11-10'),(3519,'hd',163.1058,160.7665,'2017-11-13'),(3520,'hd',164.574,159.6899,'2017-11-14'),(3521,'hd',163.8889,161.8432,'2017-11-15'),(3522,'hd',164.2021,162.5381,'2017-11-16'),(3523,'hd',164.8579,162.5381,'2017-11-17'),(3524,'hd',167.0699,164.2412,'2017-11-20'),(3525,'hd',169.1939,166.5414,'2017-11-21'),(3526,'hd',169.2722,168.3913,'2017-11-22'),(3527,'hd',169.4288,168.1001,'2017-11-24'),(3528,'hd',171.2004,168.7241,'2017-11-27'),(3529,'hd',173.021,169.3222,'2017-11-28'),(3530,'hd',175.5305,172.8252,'2017-11-</w:t>
        </w:r>
        <w:r>
          <w:t>29'),(3531,'hd',177.7341,174.527,'2017-11-30'),(3532,'hd',177.6652,173.8286,'2017-12-01'),(3533,'hd',183.2824,180.2131,'2017-12-04'),(3534,'hd',181.9052,179.2971,'2017-12-05'),(3535,'hd',179.19,175.7764,'2017-12-06'),(3536,'hd',179.613,176.8487,'2017-12-07'),(3537,'hd',180.9116,179.1999,'2017-12-08'),(3538,'hd',179.9869,178.1769,'2017-12-11'),(3539,'hd',180.2328,178.708,'2017-12-12'),(3540,'hd',180.6853,179.0425,'2017-12-13'),(3541,'hd',181.01,179.1015,'2017-12-14'),(3542,'hd',180.2328,179.1703,'2017-12-15'),(3543,'hd',182.4561,180.5181,'2017-12-18'),(3544,'hd',183.6858,181.6002,'2017-12-19'),(3545,'hd',184.8489,183.0119,'2017-12-20'),(3546,'hd',185.7713,184.3941,'2017-12-21'),(3547,'hd',185.3975,184.2268,'2017-12-22'),(3548,'hd',187.3256,185.2794,'2017-12-26'),(3549,'hd',188.3782,186.9223,'2017-12-27'),(3550,'hd',187.8765,186.5583,'2017-12-28'),(3551,'hd',187.6404,186.4501,'2017-12-29'),(3552,'hd',187.6207,184.9551,'2018-01-02'),(3553,'hd',186.2828,184.7669,'2018-01-03'),(3554,'hd',187.7683,185.4073,'2018-01-04'),(3555,'hd',189.4112,187.4142,'2018-01-05'),(3556,'hd',190.572,188.4864,'2018-01-08'),(3557,'hd',190.3261,188.5258,'2018-01-09'),(3558,'hd',190.0762,188.5356,'2018-01-10'),(3559,'hd',191.5656,188.2897,'2018-01-11'),(3560,'hd',196.1794,191.6541,'2018-01-12'),(3561,'hd',195.7166,192.5198,'2018-01-16'),(3562,'hd',196.5729,193.6414,'2018-01-17'),(3563,'hd',196.986,194.448,'2018-01-18'),(3564,'hd',198.0583,195.8941,'2018-01-19'),(3565,'hd',201.1473,198.2354,'2018-01-22'),(3566,'hd',202.9968,200.8335,'2018-01-23'),(3567,'hd',203.7346,201.227,'2018-01-24'),(3568,'hd',203.469,200.5275,'2018-01-25'),(3569,'hd',203.941,201.1178,'2018-01-26'),(3570,'hd',204.2314,201.3834,'2018-01-29'),(3571,'hd',199.8488,188.4569,'2018-01-30'),(3572,'hd',201.7503,196.9762,'2018-01-31'),(3573,'hd',198.9634,195.0579,'2018-02-01'),(3574,'hd',196.0613,190.2965,'2018-02-02'),(3575,'hd',191.1377,177.4488,'2018-02-05'),(3576,'hd',188.8406,172.5694,'2018-02-06'),(3577,'hd',191.3541,186.637,'2018-02-07'),(3578,'hd',188.0339,177.9898,'2018-02-08'),(3579,'hd',182.9775,172.9334,'2018-02-09'),(3580,'hd',183.971,180.4295,'2018-02-12'),(3581,'hd',181.0001,177.9505,'2018-02-13'),(3582,'hd',182.0527,178.1079,'2018-02-14'),(3583,'hd',184.1481,180.2771,'2018-02-15'),(3584,'hd',184.9351,181.856,'2018-02-16'),(3585,'hd',188.329,183.2824,'2018-02-20'),(3586,'hd',184.9253,179.8885,'2018-02-21'),(3587,'hd',183.1938,179.9377,'2018-02-22'),(3588,'hd',185.3483,182.6036,'2018-02-23'),(3589,'hd',186.7059,184.8073,'2018-02-26'),(3590,'hd',186.1746,181.9544,'2018-02-</w:t>
        </w:r>
        <w:r>
          <w:lastRenderedPageBreak/>
          <w:t>27'),(3591,'hd',183.6164,179.3081,'2018-02-28'),(3592,'hd',181.4035,175.3534,'2018-03-01'),(3593,'hd',176.2732,173.4744,'2018-03-02'),(3594,'hd',179.2982,174.8123,'2018-03-05'),(3595,'hd',180.0262,176.5929,'2018-03-06'),(3596,'hd',178.0849,174.9387,'2018-03-07'),(3597,'hd',178.0651,174.8497,'2018-03-08'),(3598,'hd',180.301,176.027,'2018-03-09'),(3599,'hd',181.1123,177.6397,'2018-03-12'),(3600,'hd',179.0248,175.9676,'2018-03-13'),(3601,'hd',177.7485,174.0186,'2018-03-14'),(3602,'hd',177.9464,174.8398,'2018-03-15'),(3603,'hd',178.4806,176.0765,'2018-03-16'),(3604,'hd',177.4121,174.1274,'2018-03-19'),(3605,'hd',176.985,175.2751,'2018-03-20'),(3606,'hd',178.2234,175.7896,'2018-03-21'),(3607,'hd',176.6602,173.2172,'2018-03-22'),(3608,'hd',175.6708,169.7347,'2018-03-23'),(3609,'hd',174.9189,171.6689,'2018-03-26'),(3610,'hd',176.8284,171.753,'2018-03-27'),(3611,'hd',175.6412,172.0696,'2018-03-28'),(3612,'hd',176.7393,173.6327,'2018-03-29'),(3613,'hd',175.7994,168.6068,'2018-04-02'),(3614,'hd',173.0772,170.5954,'2018-04-03'),(3615,'hd',175.9479,168.6072,'2018-04-04'),(3616,'hd',178.1244,175.4235,'2018-04-05'),(3617,'hd',176.6206,171.5056,'2018-04-06'),(3618,'hd',173.4843,170.5361,'2018-04-09'),(3619,'hd',172.3318,170.4027,'2018-04-10'),(3620,'hd',173.1974,169.9721,'2018-04-11'),(3621,'hd',172.3862,171.0604,'2018-04-12'),(3622,'hd',173.6426,170.3926,'2018-04-13'),(3623,'hd',173.7317,171.4759,'2018-04-16'),(3624,'hd',174.3649,172.2476,'2018-04-17'),(3625,'hd',178.3322,173.1282,'2018-04-18'),(3626,'hd',177.7881,173.8999,'2018-04-19'),(3627,'hd',176.9867,174.444,'2018-04-20'),(3628,'hd',176.4821,174.256,'2018-04-23'),(3629,'hd',178.0849,173.1875,'2018-04-24'),(3630,'hd',176.1754,172.6929,'2018-04-25'),(3631,'hd',183.9518,176.1853,'2018-04-26'),(3632,'hd',185.0531,181.9137,'2018-04-27'),(3633,'hd',185.8019,182.8338,'2018-04-30'),(3634,'hd',182.7645,179.47,'2018-05-01'),(3635,'hd',185.1291,181.795,'2018-05-02'),(3636,'hd',182.9327,179.2731,'2018-05-03'),(3637,'hd',184.3673,179.9053,'2018-05-04'),(3638,'hd',183.5264,180.7265,'2018-05-07'),(3639,'hd',183.3285,180.5583,'2018-05-08'),(3640,'hd',184.5157,181.6169,'2018-05-09'),(3641,'hd',185.9701,183.9023,'2018-05-10'),(3642,'hd',188.77,185.3567,'2018-05-11'),(3643,'hd',189.6109,187.84,'2018-05-14'),(3644,'hd',187.6718,184.121,'2018-05-15'),(3645,'hd',187.2661,183.9221,'2018-05-16'),(3646,'hd',185.1885,182.9031,'2018-05-17'),(3647,'hd',186.2075,183.5758,'2018-05-18'),(3648,'hd',188.6413,185.9998,'2018-05-21'),(3649,'hd',188.7502,184.533,'2018-05-22'),(3650,'hd',185.322,183.0119,'2018-05-</w:t>
        </w:r>
        <w:r>
          <w:t>23'),(3651,'hd',185.416,182.7052,'2018-05-24'),(3652,'hd',185.8318,184.0705,'2018-05-25'),(3653,'hd',184.8422,182.2897,'2018-05-29'),(3654,'hd',186.8422,183.0715,'2018-05-30'),(3655,'hd',186.4045,184.3052,'2018-05-31'),(3656,'hd',187.867,185.5687,'2018-06-01'),(3657,'hd',190.5631,187.0114,'2018-06-04'),(3658,'hd',191.3989,188.7325,'2018-06-05'),(3659,'hd',192.6027,190.2348,'2018-06-06'),(3660,'hd',196.1943,192.8415,'2018-06-07'),(3661,'hd',197.4877,194.0154,'2018-06-08'),(3662,'hd',199.4973,197.3285,'2018-06-11'),(3663,'hd',200.3132,198.4925,'2018-06-12'),(3664,'hd',200.5519,198.6405,'2018-06-13'),(3665,'hd',199.9749,197.1494,'2018-06-14'),(3666,'hd',200.5718,197.4877,'2018-06-15'),(3667,'hd',199.8854,197.0996,'2018-06-18'),(3668,'hd',198.8805,197.0897,'2018-06-19'),(3669,'hd',199.1093,197.1096,'2018-06-20'),(3670,'hd',199.9152,197.5971,'2018-06-21'),(3671,'hd',200.1739,196.1644,'2018-06-22'),(3672,'hd',196.831,194.0652,'2018-06-25'),(3673,'hd',196.3236,194.6024,'2018-06-26'),(3674,'hd',196.9803,194.0154,'2018-06-27'),(3675,'hd',195.0103,192.5231,'2018-06-28'),(3676,'hd',197.816,193.9956,'2018-06-29'),(3677,'hd',193.1897,191.1402,'2018-07-02'),(3678,'hd',194.7119,192.4236,'2018-07-03'),(3679,'hd',193.7468,192.145,'2018-07-05'),(3680,'hd',194.3537,191.966,'2018-07-06'),(3681,'hd',195.7068,194.0353,'2018-07-09'),(3682,'hd',196.7514,195.3785,'2018-07-10'),(3683,'hd',196.7514,194.9513,'2018-07-11'),(3684,'hd',197.4678,195.9953,'2018-07-12'),(3685,'hd',198.9104,197.4479,'2018-07-13'),(3686,'hd',198.204,196.8808,'2018-07-16'),(3687,'hd',200.4027,197.617,'2018-07-17'),(3688,'hd',200.8902,199.169,'2018-07-18'),(3689,'hd',202.1935,199.5235,'2018-07-19'),(3690,'hd',202.7208,200.7907,'2018-07-20'),(3691,'hd',202.3527,200.8703,'2018-07-23'),(3692,'hd',203.2083,200.3231,'2018-07-24'),(3693,'hd',201.2583,198.0547,'2018-07-25'),(3694,'hd',201.0892,197.8956,'2018-07-26'),(3695,'hd',199.4675,195.6769,'2018-07-27'),(3696,'hd',196.5624,195.3984,'2018-07-30'),(3697,'hd',197.02,195.866,'2018-07-31'),(3698,'hd',196.7315,194.6024,'2018-08-01'),(3699,'hd',194.8456,192.5629,'2018-08-02'),(3700,'hd',195.3984,194.2542,'2018-08-03'),(3701,'hd',195.0601,194.1149,'2018-08-06'),(3702,'hd',196.1943,194.6422,'2018-08-07'),(3703,'hd',197.8956,196.2938,'2018-08-08'),(3704,'hd',198.7213,197.03,'2018-08-09'),(3705,'hd',196.9206,194.646,'2018-08-10'),(3706,'hd',196.5823,193.0106,'2018-08-13'),(3707,'hd',194.9805,190.2945,'2018-08-14'),(3708,'hd',193.1897,190.1154,'2018-08-15'),(3709,'hd',195.0899,192.732,'2018-08-16'),(3710,'hd',194.9805,193.8264,'2018-08-</w:t>
        </w:r>
        <w:r>
          <w:lastRenderedPageBreak/>
          <w:t>17'),(3711,'hd',197.428,194.4035,'2018-08-20'),(3712,'hd',199.7162,197.3981,'2018-08-21'),(3713,'hd',202.5119,197.6374,'2018-08-22'),(3714,'hd',200.3828,198.1244,'2018-08-23'),(3715,'hd',201.4673,198.98,'2018-08-24'),(3716,'hd',201.915,200.1639,'2018-08-27'),(3717,'hd',201.3873,199.6068,'2018-08-28'),(3718,'hd',201.99,200.7125,'2018-08-29'),(3719,'hd',201.44,199.1,'2018-08-30'),(3720,'hd',200.91,199.29,'2018-08-31'),(3721,'hd',205.92,200.5,'2018-09-04'),(3722,'hd',206.67,203.15,'2018-09-05'),(3723,'hd',207.09,203.8,'2018-09-06'),(3724,'hd',207.2299,205.43,'2018-09-07'),(3725,'hd',211.62,208.13,'2018-09-10'),(3726,'hd',214.66,211.5,'2018-09-11'),(3727,'hd',215.43,210.91,'2018-09-12'),(3728,'hd',211.44,208.7,'2018-09-13'),(3729,'hd',210.53,207.55,'2018-09-14'),(3730,'hd',210.035,208.26,'2018-09-17'),(3731,'hd',211.73,208.16,'2018-09-18'),(3732,'hd',212.67,210.66,'2018-09-19'),(3733,'hd',212.61,211.005,'2018-09-20'),(3734,'hd',212.66,210.51,'2018-09-21'),(3735,'hd',211.84,207.96,'2018-09-24'),(3736,'hd',209.3,206.8,'2018-09-25'),(3737,'hd',209.14,207.23,'2018-09-26'),(3738,'hd',207.83,205.6713,'2018-09-27'),(3739,'hd',208.85,206.35,'2018-09-28'),(3740,'hd',209.79,207.37,'2018-10-01'),(3741,'hd',208.04,204.67,'2018-10-02'),(3742,'hd',206.46,203.65,'2018-10-03'),(3743,'hd',203.76,198.27,'2018-10-04'),(3744,'hd',199.7,194.57,'2018-10-05'),(3745,'hd',198.66,195.06,'2018-10-08'),(3746,'hd',199.18,195.58,'2018-10-09'),(3747,'hd',199.24,193.35,'2018-10-10'),(3748,'hd',196.67,188.47,'2018-10-11'),(3749,'hd',193.59,190.16,'2018-10-12'),(3750,'hd',193.29,190.7021,'2018-10-15'),(3751,'hd',194.08,190.61,'2018-10-16'),(3752,'hd',190.67,183.98,'2018-10-17'),(3753,'hd',185.4,179.53,'2018-10-18'),(3754,'hd',180.99,178.57,'2018-10-19'),(3755,'hd',181.4,177.56,'2018-10-22'),(3756,'hd',179.49,175.44,'2018-10-23'),(3757,'hd',182.3693,176.31,'2018-10-24'),(3758,'hd',180.5,176.8262,'2018-10-25'),(3759,'hd',177.34,170.91,'2018-10-26'),(3760,'hd',175.99,170.95,'2018-10-29'),(3761,'hd',176.43,172.64,'2018-10-30'),(3762,'hd',178.85,175.59,'2018-10-31'),(3763,'hd',180.86,175.9,'2018-11-01'),(3764,'hd',183.01,177.39,'2018-11-02'),(3765,'hd',182.41,179.3,'2018-11-05'),(3766,'hd',182.65,180.05,'2018-11-06'),(3767,'hd',187.68,182.06,'2018-11-07'),(3768,'hd',188.69,185.72,'2018-11-08'),(3769,'hd',188.48,184.96,'2018-11-09'),(3770,'hd',186.95,179.02,'2018-11-</w:t>
        </w:r>
        <w:r>
          <w:t>12'),(3771,'hd',181.62,172.85,'2018-11-13'),(3772,'hd',182.9,179.15,'2018-11-14'),(3773,'hd',179.67,173.61,'2018-11-15'),(3774,'hd',177.605,173.51,'2018-11-16'),(3775,'hd',178.88,172.3,'2018-11-19'),(3776,'hd',172,167,'2018-11-20'),(3777,'hd',170.93,169.145,'2018-11-21'),(3778,'kr',19.6607,19.3432,'2013-11-22'),(3779,'kr',19.7998,19.6793,'2013-11-25'),(3780,'kr',19.7163,19.3548,'2013-11-26'),(3781,'kr',19.5217,19.4058,'2013-11-27'),(3782,'kr',19.4661,19.2992,'2013-11-29'),(3783,'kr',19.4985,19.2482,'2013-12-02'),(3784,'kr',19.517,19.2436,'2013-12-03'),(3785,'kr',19.5819,19.2436,'2013-12-04'),(3786,'kr',19.3084,18.3352,'2013-12-05'),(3787,'kr',18.9284,18.5669,'2013-12-06'),(3788,'kr',18.8728,18.6318,'2013-12-09'),(3789,'kr',18.743,18.5484,'2013-12-10'),(3790,'kr',18.8543,18.655,'2013-12-11'),(3791,'kr',18.6642,18.4232,'2013-12-12'),(3792,'kr',18.5947,18.2981,'2013-12-13'),(3793,'kr',18.6457,18.3259,'2013-12-16'),(3794,'kr',18.585,18.363,'2013-12-17'),(3795,'kr',18.5808,18.0107,'2013-12-18'),(3796,'kr',18.7477,18.2147,'2013-12-19'),(3797,'kr',18.4371,18.3027,'2013-12-20'),(3798,'kr',18.6874,18.4279,'2013-12-23'),(3799,'kr',18.5252,18.3862,'2013-12-24'),(3800,'kr',18.5901,18.4001,'2013-12-26'),(3801,'kr',18.4696,18.3074,'2013-12-27'),(3802,'kr',18.4603,18.3259,'2013-12-30'),(3803,'kr',18.4186,18.2008,'2013-12-31'),(3804,'kr',18.3259,18.173,'2014-01-02'),(3805,'kr',18.261,18.0988,'2014-01-03'),(3806,'kr',18.2378,17.9505,'2014-01-06'),(3807,'kr',18.1776,17.9227,'2014-01-07'),(3808,'kr',18.21,17.9876,'2014-01-08'),(3809,'kr',18.2911,18.0617,'2014-01-09'),(3810,'kr',18.3815,18.1869,'2014-01-10'),(3811,'kr',18.312,17.8624,'2014-01-13'),(3812,'kr',18.1081,17.881,'2014-01-14'),(3813,'kr',18.3653,18.0293,'2014-01-15'),(3814,'kr',18.1961,17.2228,'2014-01-16'),(3815,'kr',17.3804,16.9447,'2014-01-17'),(3816,'kr',17.1811,16.8799,'2014-01-21'),(3817,'kr',17.0421,16.8752,'2014-01-22'),(3818,'kr',16.9216,16.6945,'2014-01-23'),(3819,'kr',16.8845,16.7084,'2014-01-24'),(3820,'kr',16.7686,16.5554,'2014-01-27'),(3821,'kr',17.0838,16.5508,'2014-01-28'),(3822,'kr',17.0421,16.7176,'2014-01-29'),(3823,'kr',17.0467,16.8567,'2014-01-30'),(3824,'kr',16.8011,16.5925,'2014-01-31'),(3825,'kr',16.7408,16.333,'2014-02-03'),(3826,'kr',16.4984,16.3283,'2014-02-04'),(3827,'kr',16.5044,16.282,'2014-02-05'),(3828,'kr',17.0606,16.4674,'2014-02-06'),(3829,'kr',17.0884,16.7594,'2014-02-07'),(3830,'kr',16.8752,16.7362,'2014-02-</w:t>
        </w:r>
        <w:r>
          <w:lastRenderedPageBreak/>
          <w:t>10'),(3831,'kr',17.1904,16.6759,'2014-02-11'),(3832,'kr',17.3044,17.1322,'2014-02-12'),(3833,'kr',17.3044,16.932,'2014-02-13'),(3834,'kr',17.5,17.23,'2014-02-14'),(3835,'kr',17.5233,17.337,'2014-02-18'),(3836,'kr',18.1052,17.4162,'2014-02-19'),(3837,'kr',18.4218,18.0307,'2014-02-20'),(3838,'kr',18.452,18.1285,'2014-02-21'),(3839,'kr',18.6732,18.4357,'2014-02-24'),(3840,'kr',18.6033,18.3729,'2014-02-25'),(3841,'kr',18.7616,18.459,'2014-02-26'),(3842,'kr',18.7849,18.6033,'2014-02-27'),(3843,'kr',19.5344,18.6871,'2014-02-28'),(3844,'kr',19.702,19.1806,'2014-03-03'),(3845,'kr',20.0093,19.5856,'2014-03-04'),(3846,'kr',20.3585,19.6834,'2014-03-05'),(3847,'kr',21.0661,20.0652,'2014-03-06'),(3848,'kr',20.6564,20.1955,'2014-03-07'),(3849,'kr',20.3957,20.2979,'2014-03-10'),(3850,'kr',20.5284,20.1071,'2014-03-11'),(3851,'kr',20.426,20.135,'2014-03-12'),(3852,'kr',20.6936,20.2211,'2014-03-13'),(3853,'kr',20.5167,20.2328,'2014-03-14'),(3854,'kr',20.5586,20.3072,'2014-03-17'),(3855,'kr',20.5726,20.4655,'2014-03-18'),(3856,'kr',20.6052,20.2095,'2014-03-19'),(3857,'kr',20.5377,20.303,'2014-03-20'),(3858,'kr',20.7449,20.3585,'2014-03-21'),(3859,'kr',20.6401,20.2549,'2014-03-24'),(3860,'kr',20.4807,20.1676,'2014-03-25'),(3861,'kr',20.4795,20.1443,'2014-03-26'),(3862,'kr',20.3445,20.0279,'2014-03-27'),(3863,'kr',20.5354,20.2188,'2014-03-28'),(3864,'kr',20.5726,20.2514,'2014-03-31'),(3865,'kr',20.5028,20.1722,'2014-04-01'),(3866,'kr',21.0824,20.3352,'2014-04-02'),(3867,'kr',21.1685,20.8426,'2014-04-03'),(3868,'kr',21.122,20.7844,'2014-04-04'),(3869,'kr',20.9497,20.5354,'2014-04-07'),(3870,'kr',20.7588,20.5493,'2014-04-08'),(3871,'kr',20.9311,20.6657,'2014-04-09'),(3872,'kr',20.9218,20.4236,'2014-04-10'),(3873,'kr',20.5586,20.3398,'2014-04-11'),(3874,'kr',20.7635,20.526,'2014-04-14'),(3875,'kr',20.7914,20.3864,'2014-04-15'),(3876,'kr',20.6797,20.4655,'2014-04-16'),(3877,'kr',20.6704,20.5167,'2014-04-17'),(3878,'kr',20.8659,20.5959,'2014-04-21'),(3879,'kr',21.2174,20.7216,'2014-04-22'),(3880,'kr',21.2616,20.9776,'2014-04-23'),(3881,'kr',21.2523,20.8822,'2014-04-24'),(3882,'kr',21.108,20.8196,'2014-04-25'),(3883,'kr',21.2989,21.0475,'2014-04-28'),(3884,'kr',21.364,21.1964,'2014-04-29'),(3885,'kr',21.4339,21.1057,'2014-04-30'),(3886,'kr',21.5689,21.3594,'2014-05-01'),(3887,'kr',21.7644,21.4013,'2014-05-02'),(3888,'kr',21.7132,21.5037,'2014-05-05'),(3889,'kr',21.662,21.4734,'2014-05-06'),(3890,'kr',21.6201,21.094,'2014-05-</w:t>
        </w:r>
        <w:r>
          <w:t>07'),(3891,'kr',21.7877,21.4152,'2014-05-08'),(3892,'kr',21.6434,21.4618,'2014-05-09'),(3893,'kr',21.783,21.6154,'2014-05-12'),(3894,'kr',21.8463,21.6314,'2014-05-13'),(3895,'kr',21.9257,21.6874,'2014-05-14'),(3896,'kr',21.7762,21.4772,'2014-05-15'),(3897,'kr',22.0145,21.6594,'2014-05-16'),(3898,'kr',22.0004,21.7995,'2014-05-19'),(3899,'kr',21.9304,21.6968,'2014-05-20'),(3900,'kr',21.9911,21.7855,'2014-05-21'),(3901,'kr',22.3789,21.622,'2014-05-22'),(3902,'kr',21.8977,21.615,'2014-05-23'),(3903,'kr',21.9631,21.8416,'2014-05-27'),(3904,'kr',22.0448,21.8136,'2014-05-28'),(3905,'kr',21.9724,21.7248,'2014-05-29'),(3906,'kr',22.3181,21.8089,'2014-05-30'),(3907,'kr',22.3789,22.0705,'2014-06-02'),(3908,'kr',22.3929,22.1266,'2014-06-03'),(3909,'kr',22.512,22.2574,'2014-06-04'),(3910,'kr',22.5891,22.3368,'2014-06-05'),(3911,'kr',22.6265,22.4536,'2014-06-06'),(3912,'kr',22.6872,22.4817,'2014-06-09'),(3913,'kr',22.6265,22.2247,'2014-06-10'),(3914,'kr',22.5494,22.185,'2014-06-11'),(3915,'kr',22.3555,21.9864,'2014-06-12'),(3916,'kr',22.1827,21.9818,'2014-06-13'),(3917,'kr',22.1359,21.9444,'2014-06-16'),(3918,'kr',22.164,21.8836,'2014-06-17'),(3919,'kr',22.0892,21.8509,'2014-06-18'),(3920,'kr',23.4534,23.0376,'2014-06-19'),(3921,'kr',23.4534,23.1755,'2014-06-20'),(3922,'kr',23.2479,23.0423,'2014-06-23'),(3923,'kr',23.1241,22.9348,'2014-06-24'),(3924,'kr',23.089,22.9021,'2014-06-25'),(3925,'kr',23.2479,22.9021,'2014-06-26'),(3926,'kr',23.3366,22.9909,'2014-06-27'),(3927,'kr',23.3086,23.0516,'2014-06-30'),(3928,'kr',23.2666,22.9442,'2014-07-01'),(3929,'kr',23.2105,22.9675,'2014-07-02'),(3930,'kr',23.3553,23.1077,'2014-07-03'),(3931,'kr',23.2105,22.9956,'2014-07-07'),(3932,'kr',23.1264,22.804,'2014-07-08'),(3933,'kr',23.0937,22.8648,'2014-07-09'),(3934,'kr',22.9909,22.804,'2014-07-10'),(3935,'kr',22.9629,22.79,'2014-07-11'),(3936,'kr',23.033,22.8414,'2014-07-14'),(3937,'kr',23.2058,22.9208,'2014-07-15'),(3938,'kr',23.061,22.9068,'2014-07-16'),(3939,'kr',23.2105,22.9769,'2014-07-17'),(3940,'kr',23.2105,22.9769,'2014-07-18'),(3941,'kr',23.2409,23.089,'2014-07-21'),(3942,'kr',23.4955,23.1544,'2014-07-22'),(3943,'kr',23.5048,23.2577,'2014-07-23'),(3944,'kr',24.0561,23.4721,'2014-07-24'),(3945,'kr',23.8646,23.6497,'2014-07-25'),(3946,'kr',23.7992,23.4161,'2014-07-28'),(3947,'kr',23.6076,23.4347,'2014-07-29'),(3948,'kr',23.5702,23.2198,'2014-07-30'),(3949,'kr',23.1451,22.8741,'2014-07-31'),(3950,'kr',23.0843,22.8367,'2014-08-</w:t>
        </w:r>
        <w:r>
          <w:lastRenderedPageBreak/>
          <w:t>01'),(3951,'kr',23.0937,22.8905,'2014-08-04'),(3952,'kr',23.1451,22.7012,'2014-08-05'),(3953,'kr',23.0984,22.6966,'2014-08-06'),(3954,'kr',23.1404,22.8134,'2014-08-07'),(3955,'kr',23.1124,22.8227,'2014-08-08'),(3956,'kr',23.5656,23.1661,'2014-08-11'),(3957,'kr',23.5235,23.36,'2014-08-12'),(3958,'kr',23.5122,23.3012,'2014-08-13'),(3959,'kr',23.7044,23.2778,'2014-08-14'),(3960,'kr',23.784,23.4044,'2014-08-15'),(3961,'kr',23.6622,23.4653,'2014-08-18'),(3962,'kr',23.7044,23.4278,'2014-08-19'),(3963,'kr',23.709,23.4466,'2014-08-20'),(3964,'kr',23.77,23.634,'2014-08-21'),(3965,'kr',23.7512,23.5309,'2014-08-22'),(3966,'kr',23.7419,23.4466,'2014-08-25'),(3967,'kr',23.7325,23.4981,'2014-08-26'),(3968,'kr',23.845,23.5581,'2014-08-27'),(3969,'kr',23.9434,23.762,'2014-08-28'),(3970,'kr',23.9575,23.8122,'2014-08-29'),(3971,'kr',24.1872,23.8919,'2014-09-02'),(3972,'kr',24.2434,24.1169,'2014-09-03'),(3973,'kr',24.4872,24.1684,'2014-09-04'),(3974,'kr',24.5762,24.2622,'2014-09-05'),(3975,'kr',24.7122,24.3442,'2014-09-08'),(3976,'kr',24.6512,24.2247,'2014-09-09'),(3977,'kr',24.3887,24.0887,'2014-09-10'),(3978,'kr',24.7028,23.9903,'2014-09-11'),(3979,'kr',24.459,24.1169,'2014-09-12'),(3980,'kr',24.309,24.1028,'2014-09-15'),(3981,'kr',24.5856,24.1028,'2014-09-16'),(3982,'kr',24.6325,24.4122,'2014-09-17'),(3983,'kr',24.6325,24.4543,'2014-09-18'),(3984,'kr',24.7356,24.4122,'2014-09-19'),(3985,'kr',24.4909,24.3465,'2014-09-22'),(3986,'kr',24.4965,24.295,'2014-09-23'),(3987,'kr',24.8247,24.3981,'2014-09-24'),(3988,'kr',24.6981,24.2247,'2014-09-25'),(3989,'kr',24.3559,24.1178,'2014-09-26'),(3990,'kr',24.3981,24.1169,'2014-09-29'),(3991,'kr',24.609,24.2856,'2014-09-30'),(3992,'kr',24.3559,24.159,'2014-10-01'),(3993,'kr',24.3184,24.0325,'2014-10-02'),(3994,'kr',24.82,24.2762,'2014-10-03'),(3995,'kr',25.1387,24.7918,'2014-10-06'),(3996,'kr',24.8832,24.6559,'2014-10-07'),(3997,'kr',25.3731,24.7872,'2014-10-08'),(3998,'kr',25.4293,24.895,'2014-10-09'),(3999,'kr',25.4903,25.059,'2014-10-10'),(4000,'kr',25.3496,24.7684,'2014-10-13'),(4001,'kr',25.0684,24.8715,'2014-10-14'),(4002,'kr',24.7731,23.8309,'2014-10-15'),(4003,'kr',24.4005,24.0008,'2014-10-16'),(4004,'kr',24.2762,23.9106,'2014-10-17'),(4005,'kr',24.8076,24.1572,'2014-10-20'),(4006,'kr',25.2559,24.8059,'2014-10-21'),(4007,'kr',25.7012,25.2747,'2014-10-22'),(4008,'kr',25.7106,25.4059,'2014-10-23'),(4009,'kr',25.5137,25.2845,'2014-10-24'),(4010,'kr',25.6543,25.3918,'2014-10-</w:t>
        </w:r>
        <w:r>
          <w:t>27'),(4011,'kr',25.6356,25.4839,'2014-10-28'),(4012,'kr',25.7809,25.3918,'2014-10-29'),(4013,'kr',27.5041,26.9304,'2014-10-30'),(4014,'kr',26.3012,26.0246,'2014-10-31'),(4015,'kr',26.4981,26.109,'2014-11-03'),(4016,'kr',26.7746,26.4596,'2014-11-04'),(4017,'kr',27.2574,26.8121,'2014-11-05'),(4018,'kr',27.2246,26.8966,'2014-11-06'),(4019,'kr',27.2199,26.934,'2014-11-07'),(4020,'kr',27.4543,27.0699,'2014-11-10'),(4021,'kr',27.5715,27.2059,'2014-11-11'),(4022,'kr',27.5038,26.9301,'2014-11-12'),(4023,'kr',27.5791,27.2781,'2014-11-13'),(4024,'kr',27.4662,27.0947,'2014-11-14'),(4025,'kr',27.4521,27.1323,'2014-11-17'),(4026,'kr',27.6026,27.3204,'2014-11-18'),(4027,'kr',27.6261,27.4427,'2014-11-19'),(4028,'kr',27.6622,27.2969,'2014-11-20'),(4029,'kr',27.7342,27.4004,'2014-11-21'),(4030,'kr',27.6425,27.4803,'2014-11-24'),(4031,'kr',27.9223,27.3816,'2014-11-25'),(4032,'kr',27.8706,27.5462,'2014-11-26'),(4033,'kr',28.3926,28.007,'2014-11-28'),(4034,'kr',28.3644,28.0587,'2014-12-01'),(4035,'kr',28.3032,27.8542,'2014-12-02'),(4036,'kr',28.0822,27.5273,'2014-12-03'),(4037,'kr',28.7594,28.0305,'2014-12-04'),(4038,'kr',28.8393,28.5571,'2014-12-05'),(4039,'kr',29.1449,28.5807,'2014-12-08'),(4040,'kr',28.9192,28.4396,'2014-12-09'),(4041,'kr',29.3377,28.8346,'2014-12-10'),(4042,'kr',29.2437,28.8722,'2014-12-11'),(4043,'kr',29.3142,28.7782,'2014-12-12'),(4044,'kr',29.3189,28.8487,'2014-12-15'),(4045,'kr',29.46,28.9051,'2014-12-16'),(4046,'kr',29.4224,28.8628,'2014-12-17'),(4047,'kr',29.9302,29.5305,'2014-12-18'),(4048,'kr',30.1559,29.8127,'2014-12-19'),(4049,'kr',30.4075,29.949,'2014-12-22'),(4050,'kr',30.3863,29.9772,'2014-12-23'),(4051,'kr',30.3675,30.1183,'2014-12-24'),(4052,'kr',30.3628,30.2077,'2014-12-26'),(4053,'kr',30.3958,30.0948,'2014-12-29'),(4054,'kr',30.4851,30.2594,'2014-12-30'),(4055,'kr',30.5555,30.1559,'2014-12-31'),(4056,'kr',30.424,29.7327,'2015-01-02'),(4057,'kr',29.9161,29.5634,'2015-01-05'),(4058,'kr',29.8221,29.333,'2015-01-06'),(4059,'kr',30.5838,29.7186,'2015-01-07'),(4060,'kr',31.1481,30.6873,'2015-01-08'),(4061,'kr',31.1528,30.8467,'2015-01-09'),(4062,'kr',31.1951,30.7061,'2015-01-12'),(4063,'kr',31.3597,30.7813,'2015-01-13'),(4064,'kr',31.0118,30.739,'2015-01-14'),(4065,'kr',31.4561,30.9459,'2015-01-15'),(4066,'kr',31.4961,31.2187,'2015-01-16'),(4067,'kr',31.6654,31.1387,'2015-01-20'),(4068,'kr',31.5149,31.1575,'2015-01-21'),(4069,'kr',31.8394,31.3879,'2015-01-22'),(4070,'kr',32.2155,31.8629,'2015-01-</w:t>
        </w:r>
        <w:r>
          <w:lastRenderedPageBreak/>
          <w:t>23'),(4071,'kr',32.4224,31.9335,'2015-01-26'),(4072,'kr',32.7116,32.1427,'2015-01-27'),(4073,'kr',32.9444,32.2814,'2015-01-28'),(4074,'kr',32.6105,32.1732,'2015-01-29'),(4075,'kr',32.6905,32.3848,'2015-01-30'),(4076,'kr',32.7939,32.1309,'2015-02-02'),(4077,'kr',33.2665,32.7798,'2015-02-03'),(4078,'kr',33.6733,33.1137,'2015-02-04'),(4079,'kr',33.6921,33.551,'2015-02-05'),(4080,'kr',33.8143,33.5228,'2015-02-06'),(4081,'kr',33.725,33.1513,'2015-02-09'),(4082,'kr',33.7297,33.3112,'2015-02-10'),(4083,'kr',33.85,33.6048,'2015-02-11'),(4084,'kr',34.1658,33.817,'2015-02-12'),(4085,'kr',34.3686,34.0904,'2015-02-13'),(4086,'kr',34.6232,34.114,'2015-02-17'),(4087,'kr',34.6986,34.4299,'2015-02-18'),(4088,'kr',34.5619,34.0763,'2015-02-19'),(4089,'kr',34.378,34.1234,'2015-02-20'),(4090,'kr',34.5194,34.3191,'2015-02-23'),(4091,'kr',34.5383,34.2601,'2015-02-24'),(4092,'kr',34.609,33.982,'2015-02-25'),(4093,'kr',34.1234,33.9183,'2015-02-26'),(4094,'kr',33.9961,33.421,'2015-02-27'),(4095,'kr',33.7085,33.3314,'2015-03-02'),(4096,'kr',33.3408,32.8175,'2015-03-03'),(4097,'kr',32.8524,32.5676,'2015-03-04'),(4098,'kr',35.3445,34.2271,'2015-03-05'),(4099,'kr',35.2077,34.7929,'2015-03-06'),(4100,'kr',35.5283,35.0805,'2015-03-09'),(4101,'kr',35.3115,34.873,'2015-03-10'),(4102,'kr',35.2502,34.906,'2015-03-11'),(4103,'kr',36.0328,35.3492,'2015-03-12'),(4104,'kr',36.1884,35.7546,'2015-03-13'),(4105,'kr',36.5938,36.1789,'2015-03-16'),(4106,'kr',36.2166,35.7829,'2015-03-17'),(4107,'kr',35.8913,35.269,'2015-03-18'),(4108,'kr',36.0564,35.7075,'2015-03-19'),(4109,'kr',36.3298,35.9951,'2015-03-20'),(4110,'kr',36.6504,36.1365,'2015-03-23'),(4111,'kr',36.5349,36.1836,'2015-03-24'),(4112,'kr',36.5608,35.7593,'2015-03-25'),(4113,'kr',36.1789,35.4765,'2015-03-26'),(4114,'kr',36.1978,35.8348,'2015-03-27'),(4115,'kr',36.5184,35.9479,'2015-03-30'),(4116,'kr',36.5255,36.1365,'2015-03-31'),(4117,'kr',36.2449,35.5943,'2015-04-01'),(4118,'kr',36.5231,36.0941,'2015-04-02'),(4119,'kr',36.5655,36.0422,'2015-04-06'),(4120,'kr',36.4194,35.9951,'2015-04-07'),(4121,'kr',36.2685,35.8206,'2015-04-08'),(4122,'kr',36.4618,36.1554,'2015-04-09'),(4123,'kr',36.4288,36.0234,'2015-04-10'),(4124,'kr',36.5184,35.9715,'2015-04-13'),(4125,'kr',36.1742,35.3963,'2015-04-14'),(4126,'kr',35.5896,34.8306,'2015-04-15'),(4127,'kr',34.9013,34.2837,'2015-04-16'),(4128,'kr',34.4393,33.7486,'2015-04-17'),(4129,'kr',34.1753,33.5828,'2015-04-20'),(4130,'kr',34.0386,33.6378,'2015-04-</w:t>
        </w:r>
        <w:r>
          <w:t>21'),(4131,'kr',33.9678,32.8128,'2015-04-22'),(4132,'kr',33.5765,33.1617,'2015-04-23'),(4133,'kr',33.8924,33.6284,'2015-04-24'),(4134,'kr',34.0386,33.1852,'2015-04-27'),(4135,'kr',33.3455,32.7138,'2015-04-28'),(4136,'kr',32.6949,32.1339,'2015-04-29'),(4137,'kr',32.8458,32.2801,'2015-04-30'),(4138,'kr',33.2489,32.5535,'2015-05-01'),(4139,'kr',33.2745,32.9071,'2015-05-04'),(4140,'kr',32.8269,32.1033,'2015-05-05'),(4141,'kr',32.9448,32.2895,'2015-05-06'),(4142,'kr',33.3125,32.4969,'2015-05-07'),(4143,'kr',34.1093,33.4728,'2015-05-08'),(4144,'kr',34.2884,33.8075,'2015-05-11'),(4145,'kr',33.9207,33.5671,'2015-05-12'),(4146,'kr',33.9091,33.5998,'2015-05-13'),(4147,'kr',34.2783,33.5693,'2015-05-14'),(4148,'kr',34.5572,34.2499,'2015-05-15'),(4149,'kr',34.7084,34.3776,'2015-05-18'),(4150,'kr',34.855,34.4059,'2015-05-19'),(4151,'kr',34.9566,34.411,'2015-05-20'),(4152,'kr',35.1527,34.6659,'2015-05-21'),(4153,'kr',35.2284,34.8597,'2015-05-22'),(4154,'kr',35.2331,34.9637,'2015-05-26'),(4155,'kr',35.2709,34.8833,'2015-05-27'),(4156,'kr',35.0677,34.8975,'2015-05-28'),(4157,'kr',35.0251,34.4106,'2015-05-29'),(4158,'kr',34.6092,34.335,'2015-06-01'),(4159,'kr',34.4853,34.0609,'2015-06-02'),(4160,'kr',34.3728,33.9342,'2015-06-03'),(4161,'kr',34.3587,33.9332,'2015-06-04'),(4162,'kr',34.0703,33.5315,'2015-06-05'),(4163,'kr',33.6875,33.3944,'2015-06-08'),(4164,'kr',33.6638,33.2006,'2015-06-09'),(4165,'kr',33.7418,33.4228,'2015-06-10'),(4166,'kr',34.2258,33.7489,'2015-06-11'),(4167,'kr',34.0112,33.6071,'2015-06-12'),(4168,'kr',34.1034,33.4606,'2015-06-15'),(4169,'kr',34.283,33.7678,'2015-06-16'),(4170,'kr',34.5383,34.2263,'2015-06-17'),(4171,'kr',35.4647,34.491,'2015-06-18'),(4172,'kr',35.2,34.6753,'2015-06-19'),(4173,'kr',35.2615,34.9377,'2015-06-22'),(4174,'kr',35.1433,34.6375,'2015-06-23'),(4175,'kr',34.7888,34.4485,'2015-06-24'),(4176,'kr',35.1291,34.2499,'2015-06-25'),(4177,'kr',34.9637,34.4768,'2015-06-26'),(4178,'kr',34.7699,34.2504,'2015-06-29'),(4179,'kr',34.6517,34.2641,'2015-06-30'),(4180,'kr',34.7273,34.335,'2015-07-01'),(4181,'kr',34.8361,34.439,'2015-07-02'),(4182,'kr',34.8881,34.3917,'2015-07-06'),(4183,'kr',35.7341,34.7415,'2015-07-07'),(4184,'kr',35.7389,35.2378,'2015-07-08'),(4185,'kr',36.0414,35.6916,'2015-07-09'),(4186,'kr',36.3108,35.9043,'2015-07-10'),(4187,'kr',36.533,36.1394,'2015-07-13'),(4188,'kr',36.3959,36.0366,'2015-07-14'),(4189,'kr',36.5093,35.9988,'2015-07-15'),(4190,'kr',36.5755,36.2257,'2015-07-</w:t>
        </w:r>
        <w:r>
          <w:lastRenderedPageBreak/>
          <w:t>16'),(4191,'kr',36.6511,36.3959,'2015-07-17'),(4192,'kr',37.1938,36.6039,'2015-07-20'),(4193,'kr',37.1711,36.6322,'2015-07-21'),(4194,'kr',37.1522,36.6417,'2015-07-22'),(4195,'kr',37.1332,36.5093,'2015-07-23'),(4196,'kr',36.7929,36.2352,'2015-07-24'),(4197,'kr',36.3108,35.3465,'2015-07-27'),(4198,'kr',36.7409,36.1879,'2015-07-28'),(4199,'kr',36.8686,36.5377,'2015-07-29'),(4200,'kr',36.9347,36.1028,'2015-07-30'),(4201,'kr',37.1143,36.7268,'2015-07-31'),(4202,'kr',37.2467,36.8875,'2015-08-03'),(4203,'kr',37.1238,36.1595,'2015-08-04'),(4204,'kr',37.0293,36.4053,'2015-08-05'),(4205,'kr',37.0104,36.2824,'2015-08-06'),(4206,'kr',36.5471,35.46,'2015-08-07'),(4207,'kr',36.1501,35.3465,'2015-08-10'),(4208,'kr',35.7719,35.1764,'2015-08-11'),(4209,'kr',37.38,35.1617,'2015-08-12'),(4210,'kr',36.2329,35.723,'2015-08-13'),(4211,'kr',36.3656,35.9959,'2015-08-14'),(4212,'kr',36.6595,36.0528,'2015-08-17'),(4213,'kr',36.7164,36.4415,'2015-08-18'),(4214,'kr',36.451,35.2186,'2015-08-19'),(4215,'kr',35.7684,34.7351,'2015-08-20'),(4216,'kr',34.3938,33.095,'2015-08-21'),(4217,'kr',33.0287,25.8996,'2015-08-24'),(4218,'kr',33.3605,31.91,'2015-08-25'),(4219,'kr',33.3225,32.0238,'2015-08-26'),(4220,'kr',34.1283,33.0192,'2015-08-27'),(4221,'kr',33.7017,32.8959,'2015-08-28'),(4222,'kr',33.2183,32.5452,'2015-08-31'),(4223,'kr',32.3082,31.8816,'2015-09-01'),(4224,'kr',33.1329,32.4251,'2015-09-02'),(4225,'kr',33.2206,32.621,'2015-09-03'),(4226,'kr',32.5736,32.147,'2015-09-04'),(4227,'kr',33.2467,32.6779,'2015-09-08'),(4228,'kr',33.5311,32.6115,'2015-09-09'),(4229,'kr',33.7586,32.5262,'2015-09-10'),(4230,'kr',35.7874,34.2137,'2015-09-11'),(4231,'kr',35.7589,29.6822,'2015-09-14'),(4232,'kr',35.5409,34.8299,'2015-09-15'),(4233,'kr',35.4556,35.029,'2015-09-16'),(4234,'kr',35.977,35.1285,'2015-09-17'),(4235,'kr',35.6546,34.6971,'2015-09-18'),(4236,'kr',35.1996,34.4791,'2015-09-21'),(4237,'kr',34.5644,33.9861,'2015-09-22'),(4238,'kr',34.6166,34.0809,'2015-09-23'),(4239,'kr',34.4222,33.8346,'2015-09-24'),(4240,'kr',34.8299,34.0051,'2015-09-25'),(4241,'kr',34.1189,33.7112,'2015-09-28'),(4242,'kr',34.2895,33.4553,'2015-09-29'),(4243,'kr',34.3653,33.7871,'2015-09-30'),(4244,'kr',34.882,33.8354,'2015-10-01'),(4245,'kr',35.228,33.9198,'2015-10-02'),(4246,'kr',36.1192,35.0764,'2015-10-05'),(4247,'kr',36.1097,35.1143,'2015-10-06'),(4248,'kr',35.8348,35.1901,'2015-10-07'),(4249,'kr',36.0812,35.3987,'2015-10-08'),(4250,'kr',36.3561,35.7779,'2015-10-</w:t>
        </w:r>
        <w:r>
          <w:t>09'),(4251,'kr',36.4036,35.8253,'2015-10-12'),(4252,'kr',36.3846,35.3987,'2015-10-13'),(4253,'kr',35.6262,33.9909,'2015-10-14'),(4254,'kr',35.1522,34.408,'2015-10-15'),(4255,'kr',35.5883,34.972,'2015-10-16'),(4256,'kr',36.0718,35.4082,'2015-10-19'),(4257,'kr',36.0149,35.6262,'2015-10-20'),(4258,'kr',36.1192,35.74,'2015-10-21'),(4259,'kr',36.5078,36.1097,'2015-10-22'),(4260,'kr',36.5078,35.721,'2015-10-23'),(4261,'kr',36.0054,35.5361,'2015-10-26'),(4262,'kr',35.3987,34.3179,'2015-10-27'),(4263,'kr',35.8063,34.8962,'2015-10-28'),(4264,'kr',35.8442,35.5788,'2015-10-29'),(4265,'kr',35.9675,35.4271,'2015-10-30'),(4266,'kr',36.2234,35.5978,'2015-11-02'),(4267,'kr',36.1666,35.7115,'2015-11-03'),(4268,'kr',36.0148,34.9626,'2015-11-04'),(4269,'kr',35.266,34.7825,'2015-11-05'),(4270,'kr',35.6262,34.9531,'2015-11-06'),(4271,'kr',35.5504,35.01,'2015-11-09'),(4272,'kr',35.5652,35.2042,'2015-11-10'),(4273,'kr',35.651,35.0045,'2015-11-11'),(4274,'kr',35.4038,34.7003,'2015-11-12'),(4275,'kr',34.8619,34.225,'2015-11-13'),(4276,'kr',34.7906,34.2441,'2015-11-16'),(4277,'kr',35.2945,34.6243,'2015-11-17'),(4278,'kr',35.7175,35.1281,'2015-11-18'),(4279,'kr',35.8887,35.2422,'2015-11-19'),(4280,'kr',35.8506,35.3183,'2015-11-20'),(4281,'kr',35.5369,35.1994,'2015-11-23'),(4282,'kr',35.4799,35.1947,'2015-11-24'),(4283,'kr',35.5559,35.2802,'2015-11-25'),(4284,'kr',36.288,35.4038,'2015-11-27'),(4285,'kr',36.364,35.6605,'2015-11-30'),(4286,'kr',36.4591,35.9885,'2015-12-01'),(4287,'kr',36.4496,36.0313,'2015-12-02'),(4288,'kr',38.3415,36.4681,'2015-12-03'),(4289,'kr',38.5791,37.7235,'2015-12-04'),(4290,'kr',39.6249,38.8263,'2015-12-07'),(4291,'kr',39.5488,38.7883,'2015-12-08'),(4292,'kr',39.5964,38.7027,'2015-12-09'),(4293,'kr',39.5488,39.0355,'2015-12-10'),(4294,'kr',39.4015,38.7122,'2015-12-11'),(4295,'kr',39.8055,39.083,'2015-12-14'),(4296,'kr',40.4775,39.8531,'2015-12-15'),(4297,'kr',40.4615,39.7865,'2015-12-16'),(4298,'kr',40.2904,39.8626,'2015-12-17'),(4299,'kr',39.6724,38.6362,'2015-12-18'),(4300,'kr',39.2066,38.6362,'2015-12-21'),(4301,'kr',40.0622,39.3682,'2015-12-22'),(4302,'kr',40.3655,39.9576,'2015-12-23'),(4303,'kr',40.5661,40.1858,'2015-12-24'),(4304,'kr',40.4995,40.0717,'2015-12-28'),(4305,'kr',40.5661,40.2428,'2015-12-29'),(4306,'kr',40.6421,40.1715,'2015-12-30'),(4307,'kr',40.0622,39.6154,'2015-12-31'),(4308,'kr',39.2351,38.6647,'2016-01-04'),(4309,'kr',40.0337,39.2256,'2016-01-05'),(4310,'kr',40.3284,39.6914,'2016-01-</w:t>
        </w:r>
        <w:r>
          <w:lastRenderedPageBreak/>
          <w:t>06'),(4311,'kr',39.4728,38.8643,'2016-01-07'),(4312,'kr',39.3112,38.6457,'2016-01-08'),(4313,'kr',39.3967,38.8453,'2016-01-11'),(4314,'kr',39.6344,38.6647,'2016-01-12'),(4315,'kr',39.3017,37.2101,'2016-01-13'),(4316,'kr',37.6665,36.3545,'2016-01-14'),(4317,'kr',36.8964,36.1834,'2016-01-15'),(4318,'kr',36.9154,35.9267,'2016-01-19'),(4319,'kr',36.2024,34.6433,'2016-01-20'),(4320,'kr',36.0028,35.0996,'2016-01-21'),(4321,'kr',36.017,35.014,'2016-01-22'),(4322,'kr',35.5132,34.7764,'2016-01-25'),(4323,'kr',35.1471,34.7003,'2016-01-26'),(4324,'kr',36.0218,34.995,'2016-01-27'),(4325,'kr',36.1073,35.4323,'2016-01-28'),(4326,'kr',36.9249,36.0218,'2016-01-29'),(4327,'kr',38.2749,36.7063,'2016-02-01'),(4328,'kr',38.2464,37.5714,'2016-02-02'),(4329,'kr',38.4746,37.6094,'2016-02-03'),(4330,'kr',37.9232,36.9344,'2016-02-04'),(4331,'kr',37.2101,35.6225,'2016-02-05'),(4332,'kr',35.3183,33.6736,'2016-02-08'),(4333,'kr',35.2707,34.4721,'2016-02-09'),(4334,'kr',36.0011,34.9523,'2016-02-10'),(4335,'kr',35.267,34.1133,'2016-02-11'),(4336,'kr',36.5541,35.1907,'2016-02-12'),(4337,'kr',37.2024,36.3539,'2016-02-16'),(4338,'kr',37.7077,36.6113,'2016-02-17'),(4339,'kr',37.4217,35.9439,'2016-02-18'),(4340,'kr',36.3443,35.6769,'2016-02-19'),(4341,'kr',36.6399,36.0869,'2016-02-22'),(4342,'kr',37.1547,36.1632,'2016-02-23'),(4343,'kr',36.9641,36.3253,'2016-02-24'),(4344,'kr',37.6648,36.945,'2016-02-25'),(4345,'kr',38.0891,37.374,'2016-02-26'),(4346,'kr',38.5753,37.7554,'2016-02-29'),(4347,'kr',38.8423,38.051,'2016-03-01'),(4348,'kr',39.0044,38.5658,'2016-03-02'),(4349,'kr',36.6494,35.1669,'2016-03-03'),(4350,'kr',35.9439,34.7617,'2016-03-04'),(4351,'kr',35.8962,34.8379,'2016-03-07'),(4352,'kr',35.9248,35.1335,'2016-03-08'),(4353,'kr',36.2871,35.3623,'2016-03-09'),(4354,'kr',36.1918,35.5149,'2016-03-10'),(4355,'kr',36.8783,36.1156,'2016-03-11'),(4356,'kr',37.0402,36.2109,'2016-03-14'),(4357,'kr',36.6685,35.9058,'2016-03-15'),(4358,'kr',36.8878,36.0583,'2016-03-16'),(4359,'kr',36.7638,36.2109,'2016-03-17'),(4360,'kr',37.0689,36.2299,'2016-03-18'),(4361,'kr',36.802,36.3157,'2016-03-21'),(4362,'kr',36.535,35.9344,'2016-03-22'),(4363,'kr',36.249,35.615,'2016-03-23'),(4364,'kr',35.9344,35.3719,'2016-03-24'),(4365,'kr',36.3157,35.7818,'2016-03-28'),(4366,'kr',36.3729,35.982,'2016-03-29'),(4367,'kr',36.4969,36.0488,'2016-03-30'),(4368,'kr',36.6018,36.2013,'2016-03-31'),(4369,'kr',36.6304,36.1441,'2016-04-01'),(4370,'kr',36.6682,36.1441,'2016-04-</w:t>
        </w:r>
        <w:r>
          <w:t>04'),(4371,'kr',36.5827,35.839,'2016-04-05'),(4372,'kr',37.3931,36.4397,'2016-04-06'),(4373,'kr',37.3264,36.2585,'2016-04-07'),(4374,'kr',36.5599,36.1632,'2016-04-08'),(4375,'kr',36.3148,35.3957,'2016-04-11'),(4376,'kr',35.5816,35.1764,'2016-04-12'),(4377,'kr',36.1155,35.5625,'2016-04-13'),(4378,'kr',35.8343,35.286,'2016-04-14'),(4379,'kr',35.5816,35,'2016-04-15'),(4380,'kr',35.0286,34.5614,'2016-04-18'),(4381,'kr',35.0668,34.4184,'2016-04-19'),(4382,'kr',35.6007,34.5805,'2016-04-20'),(4383,'kr',35.286,34.633,'2016-04-21'),(4384,'kr',34.8379,33.4936,'2016-04-22'),(4385,'kr',35.1383,33.7415,'2016-04-25'),(4386,'kr',35.3814,34.5996,'2016-04-26'),(4387,'kr',35,34.4947,'2016-04-27'),(4388,'kr',34.9333,34.1324,'2016-04-28'),(4389,'kr',34.0466,33.1599,'2016-04-29'),(4390,'kr',33.9036,33.5222,'2016-05-02'),(4391,'kr',33.7415,33.4555,'2016-05-03'),(4392,'kr',33.4459,32.5974,'2016-05-04'),(4393,'kr',33.3601,32.626,'2016-05-05'),(4394,'kr',33.3601,32.6308,'2016-05-06'),(4395,'kr',34.2182,32.9502,'2016-05-09'),(4396,'kr',33.9131,33.3411,'2016-05-10'),(4397,'kr',33.6511,33.1825,'2016-05-11'),(4398,'kr',33.565,33.0008,'2016-05-12'),(4399,'kr',33.6607,33.173,'2016-05-13'),(4400,'kr',33.5077,32.9196,'2016-05-16'),(4401,'kr',33.2925,32.8096,'2016-05-17'),(4402,'kr',32.9817,32.1498,'2016-05-18'),(4403,'kr',33.3833,32.8,'2016-05-19'),(4404,'kr',33.4216,32.9578,'2016-05-20'),(4405,'kr',33.4168,33.106,'2016-05-23'),(4406,'kr',33.9954,33.2686,'2016-05-24'),(4407,'kr',34.1292,33.3068,'2016-05-25'),(4408,'kr',34.1484,33.4216,'2016-05-26'),(4409,'kr',34.1675,33.8276,'2016-05-27'),(4410,'kr',34.4735,34.0623,'2016-05-31'),(4411,'kr',34.8656,34.1197,'2016-06-01'),(4412,'kr',34.9229,34.507,'2016-06-02'),(4413,'kr',34.764,34.4257,'2016-06-03'),(4414,'kr',34.8225,34.4161,'2016-06-06'),(4415,'kr',34.9229,34.3506,'2016-06-07'),(4416,'kr',35.0951,34.5882,'2016-06-08'),(4417,'kr',35.1907,34.7317,'2016-06-09'),(4418,'kr',35.3819,34.5882,'2016-06-10'),(4419,'kr',34.9612,34.3492,'2016-06-13'),(4420,'kr',34.5978,33.8615,'2016-06-14'),(4421,'kr',34.4305,33.6033,'2016-06-15'),(4422,'kr',35.3628,33.8041,'2016-06-16'),(4423,'kr',33.9475,33.0104,'2016-06-17'),(4424,'kr',34.1101,33.1921,'2016-06-20'),(4425,'kr',33.2973,32.7761,'2016-06-21'),(4426,'kr',33.0295,32.5896,'2016-06-22'),(4427,'kr',33.1538,32.8478,'2016-06-23'),(4428,'kr',33.9475,32.4175,'2016-06-24'),(4429,'kr',35.2528,33.2303,'2016-06-27'),(4430,'kr',35.3819,34.3109,'2016-06-</w:t>
        </w:r>
        <w:r>
          <w:lastRenderedPageBreak/>
          <w:t>28'),(4431,'kr',35.0473,34.6552,'2016-06-29'),(4432,'kr',35.1811,34.4591,'2016-06-30'),(4433,'kr',35.3724,34.9421,'2016-07-01'),(4434,'kr',35.7645,34.9516,'2016-07-05'),(4435,'kr',36.0035,35.6497,'2016-07-06'),(4436,'kr',36.0657,35.5589,'2016-07-07'),(4437,'kr',36.2235,35.8553,'2016-07-08'),(4438,'kr',36.3095,35.8362,'2016-07-11'),(4439,'kr',35.927,35.3628,'2016-07-12'),(4440,'kr',35.994,35.5349,'2016-07-13'),(4441,'kr',35.9748,35.4776,'2016-07-14'),(4442,'kr',35.6306,34.8464,'2016-07-15'),(4443,'kr',35.2385,34.7126,'2016-07-18'),(4444,'kr',34.856,34.4735,'2016-07-19'),(4445,'kr',34.9516,34.5117,'2016-07-20'),(4446,'kr',34.7317,34.2535,'2016-07-21'),(4447,'kr',34.6169,34.2344,'2016-07-22'),(4448,'kr',34.2249,33.871,'2016-07-25'),(4449,'kr',34.8608,34.2392,'2016-07-26'),(4450,'kr',34.7791,33.9858,'2016-07-27'),(4451,'kr',33.6989,32.8765,'2016-07-28'),(4452,'kr',32.8956,32.3267,'2016-07-29'),(4453,'kr',32.8383,32.3984,'2016-08-01'),(4454,'kr',32.3219,31.0692,'2016-08-02'),(4455,'kr',32.0637,31.2126,'2016-08-03'),(4456,'kr',31.8246,30.7058,'2016-08-04'),(4457,'kr',31.4708,31.0022,'2016-08-05'),(4458,'kr',31.2796,30.8588,'2016-08-08'),(4459,'kr',31.423,30.8492,'2016-08-09'),(4460,'kr',31.2031,30.854,'2016-08-10'),(4461,'kr',31.5298,30.7332,'2016-08-11'),(4462,'kr',31.3091,30.9348,'2016-08-12'),(4463,'kr',31.645,31.1555,'2016-08-15'),(4464,'kr',31.2323,30.7716,'2016-08-16'),(4465,'kr',30.9156,30.1861,'2016-08-17'),(4466,'kr',31.3091,30.5863,'2016-08-18'),(4467,'kr',31.4866,31.0499,'2016-08-19'),(4468,'kr',31.5682,31.1459,'2016-08-22'),(4469,'kr',31.6546,30.954,'2016-08-23'),(4470,'kr',31.9042,30.9156,'2016-08-24'),(4471,'kr',31.7314,31.3571,'2016-08-25'),(4472,'kr',31.6162,31.1555,'2016-08-26'),(4473,'kr',31.4051,30.8772,'2016-08-29'),(4474,'kr',31.1939,30.8004,'2016-08-30'),(4475,'kr',30.9923,30.6276,'2016-08-31'),(4476,'kr',30.858,30.5316,'2016-09-01'),(4477,'kr',31.4914,30.7188,'2016-09-02'),(4478,'kr',31.3955,30.8724,'2016-09-06'),(4479,'kr',30.474,29.8502,'2016-09-07'),(4480,'kr',30.4548,29.4662,'2016-09-08'),(4481,'kr',30.6276,29.8022,'2016-09-09'),(4482,'kr',30.2581,29.4662,'2016-09-12'),(4483,'kr',29.9078,29.2263,'2016-09-13'),(4484,'kr',29.8598,29.4279,'2016-09-14'),(4485,'kr',30.0133,29.2359,'2016-09-15'),(4486,'kr',30.0901,29.5958,'2016-09-16'),(4487,'kr',30.0038,29.5142,'2016-09-19'),(4488,'kr',30.1189,29.687,'2016-09-20'),(4489,'kr',29.9941,29.3895,'2016-09-21'),(4490,'kr',29.7638,29.4374,'2016-09-</w:t>
        </w:r>
        <w:r>
          <w:t>22'),(4491,'kr',29.6534,29.2167,'2016-09-23'),(4492,'kr',29.2455,28.852,'2016-09-26'),(4493,'kr',28.9575,28.6408,'2016-09-27'),(4494,'kr',28.9096,28.4872,'2016-09-28'),(4495,'kr',28.66,28.3001,'2016-09-29'),(4496,'kr',28.7849,28.3241,'2016-09-30'),(4497,'kr',28.4968,28.0745,'2016-10-03'),(4498,'kr',28.2089,27.7194,'2016-10-04'),(4499,'kr',27.9401,27.6042,'2016-10-05'),(4500,'kr',28.4105,27.5562,'2016-10-06'),(4501,'kr',28.4009,27.8346,'2016-10-07'),(4502,'kr',28.2041,27.7818,'2016-10-10'),(4503,'kr',28.9959,28.0649,'2016-10-11'),(4504,'kr',30.1765,28.7656,'2016-10-12'),(4505,'kr',29.9174,29.3703,'2016-10-13'),(4506,'kr',30.3109,29.7638,'2016-10-14'),(4507,'kr',30.0805,29.4566,'2016-10-17'),(4508,'kr',29.6918,29.2743,'2016-10-18'),(4509,'kr',29.8118,29.0439,'2016-10-19'),(4510,'kr',29.9078,29.5478,'2016-10-20'),(4511,'kr',29.8406,29.4183,'2016-10-21'),(4512,'kr',30.0325,29.6006,'2016-10-24'),(4513,'kr',29.8118,29.6198,'2016-10-25'),(4514,'kr',29.879,29.5142,'2016-10-26'),(4515,'kr',29.9462,29.447,'2016-10-27'),(4516,'kr',30.1669,29.6534,'2016-10-28'),(4517,'kr',30.2917,29.591,'2016-10-31'),(4518,'kr',29.8598,29.4566,'2016-11-01'),(4519,'kr',31.1747,29.591,'2016-11-02'),(4520,'kr',30.93,29.687,'2016-11-03'),(4521,'kr',30.2629,29.5046,'2016-11-04'),(4522,'kr',30.1669,29.7446,'2016-11-07'),(4523,'kr',29.9653,29.3703,'2016-11-08'),(4524,'kr',31.1507,29.2167,'2016-11-09'),(4525,'kr',32.2149,30.9538,'2016-11-10'),(4526,'kr',32.3122,31.3777,'2016-11-11'),(4527,'kr',33.6706,32.3218,'2016-11-14'),(4528,'kr',33.6706,32.7939,'2016-11-15'),(4529,'kr',33.4972,32.3604,'2016-11-16'),(4530,'kr',32.3604,31.397,'2016-11-17'),(4531,'kr',32.6397,32.0135,'2016-11-18'),(4532,'kr',32.6012,32.1195,'2016-11-21'),(4533,'kr',32.4952,32.1869,'2016-11-22'),(4534,'kr',32.6397,32.1099,'2016-11-23'),(4535,'kr',32.8999,32.5627,'2016-11-25'),(4536,'kr',32.8517,32.1484,'2016-11-28'),(4537,'kr',32.5145,31.8546,'2016-11-29'),(4538,'kr',31.6089,30.7804,'2016-11-30'),(4539,'kr',32.1773,29.9519,'2016-12-01'),(4540,'kr',32.5916,31.6667,'2016-12-02'),(4541,'kr',32.0039,31.5029,'2016-12-05'),(4542,'kr',31.8787,31.2814,'2016-12-06'),(4543,'kr',32.5145,31.7582,'2016-12-07'),(4544,'kr',33.107,32.2736,'2016-12-08'),(4545,'kr',33.5261,32.7457,'2016-12-09'),(4546,'kr',33.6031,32.8469,'2016-12-12'),(4547,'kr',33.2611,32.6012,'2016-12-13'),(4548,'kr',34.0848,33.3334,'2016-12-14'),(4549,'kr',34.7303,33.3334,'2016-12-15'),(4550,'kr',34.7688,34.3498,'2016-12-</w:t>
        </w:r>
        <w:r>
          <w:lastRenderedPageBreak/>
          <w:t>16'),(4551,'kr',35.106,34.4702,'2016-12-19'),(4552,'kr',34.6629,34.1812,'2016-12-20'),(4553,'kr',34.2727,33.921,'2016-12-21'),(4554,'kr',34.1619,33.4779,'2016-12-22'),(4555,'kr',34.1234,33.6802,'2016-12-23'),(4556,'kr',33.9789,33.5935,'2016-12-27'),(4557,'kr',33.95,33.2178,'2016-12-28'),(4558,'kr',33.5983,33.2756,'2016-12-29'),(4559,'kr',33.555,33.1503,'2016-12-30'),(4560,'kr',33.2467,32.1966,'2017-01-03'),(4561,'kr',32.6012,32.0039,'2017-01-04'),(4562,'kr',32.0424,31.4933,'2017-01-05'),(4563,'kr',31.9654,31.5222,'2017-01-06'),(4564,'kr',31.975,31.5993,'2017-01-09'),(4565,'kr',32.2255,31.6185,'2017-01-10'),(4566,'kr',32.0617,31.6956,'2017-01-11'),(4567,'kr',32.4037,31.7221,'2017-01-12'),(4568,'kr',33.1696,32.37,'2017-01-13'),(4569,'kr',33.6609,32.7553,'2017-01-17'),(4570,'kr',33.7091,33.0829,'2017-01-18'),(4571,'kr',33.7091,33.0058,'2017-01-19'),(4572,'kr',33.3334,32.7746,'2017-01-20'),(4573,'kr',32.8902,32.2255,'2017-01-23'),(4574,'kr',32.4085,32.0713,'2017-01-24'),(4575,'kr',32.6975,32.0039,'2017-01-25'),(4576,'kr',32.7842,32.3411,'2017-01-26'),(4577,'kr',32.5049,31.7775,'2017-01-27'),(4578,'kr',32.3893,31.8883,'2017-01-30'),(4579,'kr',32.7264,32.1966,'2017-01-31'),(4580,'kr',32.659,32.0617,'2017-02-01'),(4581,'kr',32.9095,32.476,'2017-02-02'),(4582,'kr',33.0636,32.7168,'2017-02-03'),(4583,'kr',32.842,32.4085,'2017-02-06'),(4584,'kr',32.5048,31.8546,'2017-02-07'),(4585,'kr',31.9076,31.2525,'2017-02-08'),(4586,'kr',32.4808,31.2814,'2017-02-09'),(4587,'kr',32.4374,31.9605,'2017-02-10'),(4588,'kr',32.5541,32.0513,'2017-02-13'),(4589,'kr',32.235,31.5872,'2017-02-14'),(4590,'kr',32.4864,31.9546,'2017-02-15'),(4591,'kr',33.1342,32.4961,'2017-02-16'),(4592,'kr',33.3953,32.6508,'2017-02-17'),(4593,'kr',33.5983,32.9312,'2017-02-21'),(4594,'kr',32.9215,31.8241,'2017-02-22'),(4595,'kr',32.2834,31.5679,'2017-02-23'),(4596,'kr',32.1867,31.7226,'2017-02-24'),(4597,'kr',31.8096,30.9685,'2017-02-27'),(4598,'kr',31.0941,30.5334,'2017-02-28'),(4599,'kr',31.4035,30.6301,'2017-03-01'),(4600,'kr',30.34,29.2571,'2017-03-02'),(4601,'kr',29.7309,28.4546,'2017-03-03'),(4602,'kr',28.8317,28.3676,'2017-03-06'),(4603,'kr',28.2806,27.7778,'2017-03-07'),(4604,'kr',28.1839,27.8648,'2017-03-08'),(4605,'kr',28.4788,27.8117,'2017-03-09'),(4606,'kr',28.1127,27.7585,'2017-03-10'),(4607,'kr',28.1162,27.5845,'2017-03-13'),(4608,'kr',27.8358,27.3524,'2017-03-14'),(4609,'kr',28.1162,27.6328,'2017-03-15'),(4610,'kr',28.445,27.9228,'2017-03-</w:t>
        </w:r>
        <w:r>
          <w:t>16'),(4611,'kr',28.6577,28.2854,'2017-03-17'),(4612,'kr',28.8897,28.1549,'2017-03-20'),(4613,'kr',28.4643,27.9277,'2017-03-21'),(4614,'kr',28.2322,27.8262,'2017-03-22'),(4615,'kr',28.6577,28.1162,'2017-03-23'),(4616,'kr',28.2903,27.9809,'2017-03-24'),(4617,'kr',28.2613,27.8552,'2017-03-27'),(4618,'kr',28.2032,27.8938,'2017-03-28'),(4619,'kr',28.4353,28.0485,'2017-03-29'),(4620,'kr',28.3676,28.1162,'2017-03-30'),(4621,'kr',28.764,28.3289,'2017-03-31'),(4622,'kr',28.5048,28.2467,'2017-04-03'),(4623,'kr',28.7543,28.3096,'2017-04-04'),(4624,'kr',28.7737,28.3386,'2017-04-05'),(4625,'kr',28.8704,28.4256,'2017-04-06'),(4626,'kr',29.0154,28.3096,'2017-04-07'),(4627,'kr',29.3925,28.8317,'2017-04-10'),(4628,'kr',29.2378,28.5416,'2017-04-11'),(4629,'kr',28.9574,28.5126,'2017-04-12'),(4630,'kr',29.3731,28.9767,'2017-04-13'),(4631,'kr',29.1604,28.8852,'2017-04-17'),(4632,'kr',29.0831,28.7253,'2017-04-18'),(4633,'kr',29.1024,28.88,'2017-04-19'),(4634,'kr',29.1024,28.6915,'2017-04-20'),(4635,'kr',29.1411,28.5997,'2017-04-21'),(4636,'kr',29.2184,28.9284,'2017-04-24'),(4637,'kr',29.1991,28.6818,'2017-04-25'),(4638,'kr',29.1024,28.822,'2017-04-26'),(4639,'kr',29.3248,28.9042,'2017-04-27'),(4640,'kr',29.1701,28.5126,'2017-04-28'),(4641,'kr',28.8124,28.0485,'2017-05-01'),(4642,'kr',28.0292,27.6038,'2017-05-02'),(4643,'kr',28.5706,27.9132,'2017-05-03'),(4644,'kr',28.706,28.1549,'2017-05-04'),(4645,'kr',28.4836,28.1887,'2017-05-05'),(4646,'kr',28.4836,27.8938,'2017-05-08'),(4647,'kr',28.2806,28.0002,'2017-05-09'),(4648,'kr',29.0782,28.0775,'2017-05-10'),(4649,'kr',29.7433,29.1318,'2017-05-11'),(4650,'kr',29.3842,28.593,'2017-05-12'),(4651,'kr',28.7144,28.1513,'2017-05-15'),(4652,'kr',28.3455,27.9572,'2017-05-16'),(4653,'kr',28.0348,27.7048,'2017-05-17'),(4654,'kr',28.3552,28.0446,'2017-05-18'),(4655,'kr',28.3843,28.161,'2017-05-19'),(4656,'kr',28.5396,28.2484,'2017-05-22'),(4657,'kr',28.4231,28.1805,'2017-05-23'),(4658,'kr',28.3261,28.0154,'2017-05-24'),(4659,'kr',28.4814,28.2144,'2017-05-25'),(4660,'kr',28.5979,28.394,'2017-05-26'),(4661,'kr',28.9425,28.4717,'2017-05-30'),(4662,'kr',29.0638,28.6852,'2017-05-31'),(4663,'kr',29.4715,28.8309,'2017-06-01'),(4664,'kr',29.7531,29.1172,'2017-06-02'),(4665,'kr',29.2871,28.8114,'2017-06-05'),(4666,'kr',29.2191,28.8503,'2017-06-06'),(4667,'kr',29.0056,28.8309,'2017-06-07'),(4668,'kr',29.6754,28.9182,'2017-06-08'),(4669,'kr',30.0249,29.3453,'2017-06-09'),(4670,'kr',29.8792,28.9231,'2017-06-</w:t>
        </w:r>
        <w:r>
          <w:lastRenderedPageBreak/>
          <w:t>12'),(4671,'kr',29.4424,28.7241,'2017-06-13'),(4672,'kr',29.6463,28.8988,'2017-06-14'),(4673,'kr',26.4234,23.6568,'2017-06-15'),(4674,'kr',21.6959,19.8613,'2017-06-16'),(4675,'kr',22.2978,21.5503,'2017-06-19'),(4676,'kr',22.0163,21.6086,'2017-06-20'),(4677,'kr',21.9872,21.23,'2017-06-21'),(4678,'kr',21.9192,21.3756,'2017-06-22'),(4679,'kr',22.1037,21.7736,'2017-06-23'),(4680,'kr',22.0745,21.8318,'2017-06-26'),(4681,'kr',22.4919,21.8804,'2017-06-27'),(4682,'kr',22.8123,22.1619,'2017-06-28'),(4683,'kr',22.8608,22.2396,'2017-06-29'),(4684,'kr',22.822,22.5793,'2017-06-30'),(4685,'kr',22.9094,22.7443,'2017-07-03'),(4686,'kr',22.987,22.2978,'2017-07-05'),(4687,'kr',22.8802,22.3755,'2017-07-06'),(4688,'kr',22.657,22.3658,'2017-07-07'),(4689,'kr',22.4725,21.9386,'2017-07-10'),(4690,'kr',22.2493,21.8416,'2017-07-11'),(4691,'kr',22.2687,21.9872,'2017-07-12'),(4692,'kr',22.3366,21.9483,'2017-07-13'),(4693,'kr',22.5211,22.2201,'2017-07-14'),(4694,'kr',22.4822,22.1522,'2017-07-17'),(4695,'kr',22.2007,21.8804,'2017-07-18'),(4696,'kr',22.2881,21.8998,'2017-07-19'),(4697,'kr',22.704,22.3172,'2017-07-20'),(4698,'kr',22.6181,22.3269,'2017-07-21'),(4699,'kr',22.6474,22.4929,'2017-07-24'),(4700,'kr',23.1132,22.6473,'2017-07-25'),(4701,'kr',23.3268,22.9579,'2017-07-26'),(4702,'kr',23.3753,22.8317,'2017-07-27'),(4703,'kr',23.5695,23.1423,'2017-07-28'),(4704,'kr',23.8403,23.453,'2017-07-31'),(4705,'kr',23.6083,23.3268,'2017-08-01'),(4706,'kr',23.9772,23.7054,'2017-08-02'),(4707,'kr',23.8607,23.152,'2017-08-03'),(4708,'kr',23.6083,23.3268,'2017-08-04'),(4709,'kr',23.8219,23.4239,'2017-08-07'),(4710,'kr',23.7345,23.385,'2017-08-08'),(4711,'kr',23.3947,23.1909,'2017-08-09'),(4712,'kr',23.2006,22.8511,'2017-08-10'),(4713,'kr',23.4404,22.485,'2017-08-11'),(4714,'kr',23.1389,22.8949,'2017-08-14'),(4715,'kr',23.012,22.5143,'2017-08-15'),(4716,'kr',22.7826,22.4167,'2017-08-16'),(4717,'kr',22.9437,22.2996,'2017-08-17'),(4718,'kr',22.524,22.1873,'2017-08-18'),(4719,'kr',22.4167,22.0068,'2017-08-21'),(4720,'kr',22.5143,22.1141,'2017-08-22'),(4721,'kr',22.5338,22.2996,'2017-08-23'),(4722,'kr',22.6899,20.5527,'2017-08-24'),(4723,'kr',21.5286,20.7869,'2017-08-25'),(4724,'kr',21.3627,20.6991,'2017-08-28'),(4725,'kr',21.4017,21.0816,'2017-08-29'),(4726,'kr',21.6652,21.0504,'2017-08-30'),(4727,'kr',21.6555,21.2846,'2017-08-31'),(4728,'kr',21.997,21.4115,'2017-09-01'),(4729,'kr',22.2508,21.714,'2017-09-05'),(4730,'kr',22.0653,21.6555,'2017-09-</w:t>
        </w:r>
        <w:r>
          <w:t>06'),(4731,'kr',22.3776,21.675,'2017-09-07'),(4732,'kr',21.2651,19.9183,'2017-09-08'),(4733,'kr',20.8357,20.2306,'2017-09-11'),(4734,'kr',21.2651,20.865,'2017-09-12'),(4735,'kr',21.5481,21.0406,'2017-09-13'),(4736,'kr',21.3432,20.6503,'2017-09-14'),(4737,'kr',21.0894,20.7283,'2017-09-15'),(4738,'kr',21.1529,20.8211,'2017-09-18'),(4739,'kr',21.0699,20.5722,'2017-09-19'),(4740,'kr',20.6332,20.2502,'2017-09-20'),(4741,'kr',20.3477,19.7329,'2017-09-21'),(4742,'kr',19.9476,19.5573,'2017-09-22'),(4743,'kr',19.7524,19.406,'2017-09-25'),(4744,'kr',19.8695,19.4694,'2017-09-26'),(4745,'kr',20.0745,19.6451,'2017-09-27'),(4746,'kr',20.0257,19.6646,'2017-09-28'),(4747,'kr',19.9183,19.5573,'2017-09-29'),(4748,'kr',19.7427,19.2157,'2017-10-02'),(4749,'kr',20.2306,19.5182,'2017-10-03'),(4750,'kr',20.2697,19.9379,'2017-10-04'),(4751,'kr',20.4502,19.9867,'2017-10-05'),(4752,'kr',20.2502,19.8988,'2017-10-06'),(4753,'kr',20.3185,19.7232,'2017-10-09'),(4754,'kr',20.1818,19.5085,'2017-10-10'),(4755,'kr',21.4993,20.2355,'2017-10-11'),(4756,'kr',20.8455,20.0355,'2017-10-12'),(4757,'kr',21.0406,20.3282,'2017-10-13'),(4758,'kr',20.7869,19.8988,'2017-10-16'),(4759,'kr',20.1721,19.7622,'2017-10-17'),(4760,'kr',20.2599,19.9574,'2017-10-18'),(4761,'kr',20.4551,20.094,'2017-10-19'),(4762,'kr',20.5429,20.216,'2017-10-20'),(4763,'kr',21.0894,20.4551,'2017-10-23'),(4764,'kr',21.0504,20.8064,'2017-10-24'),(4765,'kr',21.0309,20.5332,'2017-10-25'),(4766,'kr',20.8357,20.1379,'2017-10-26'),(4767,'kr',20.216,19.8695,'2017-10-27'),(4768,'kr',20.2697,19.9183,'2017-10-30'),(4769,'kr',20.3087,20.0647,'2017-10-31'),(4770,'kr',20.7771,20.2599,'2017-11-01'),(4771,'kr',20.8455,20.2355,'2017-11-02'),(4772,'kr',21.2553,20.7088,'2017-11-03'),(4773,'kr',21.2358,20.7967,'2017-11-06'),(4774,'kr',20.9235,20.6405,'2017-11-07'),(4775,'kr',21.3627,20.7576,'2017-11-08'),(4776,'kr',21.5628,21.2456,'2017-11-09'),(4777,'kr',21.8506,21.4212,'2017-11-10'),(4778,'kr',21.714,21.4505,'2017-11-13'),(4779,'kr',21.6607,21.1307,'2017-11-14'),(4780,'kr',25.3951,25.0993,'2017-11-15'),(4781,'kr',22.0238,21.3466,'2017-11-16'),(4782,'kr',23.0347,21.8569,'2017-11-17'),(4783,'kr',23.0838,22.4949,'2017-11-20'),(4784,'kr',22.8777,22.279,'2017-11-21'),(4785,'kr',22.8384,22.3977,'2017-11-22'),(4786,'kr',22.9954,22.5194,'2017-11-24'),(4787,'kr',22.8973,22.5243,'2017-11-27'),(4788,'kr',23.1721,22.6127,'2017-11-28'),(4789,'kr',23.9474,23.1819,'2017-11-29'),(4790,'kr',27.1862,25.0565,'2017-11-</w:t>
        </w:r>
        <w:r>
          <w:lastRenderedPageBreak/>
          <w:t>30'),(4791,'kr',25.4785,24.7326,'2017-12-01'),(4792,'kr',26.4845,25.5079,'2017-12-04'),(4793,'kr',26.4992,25.6355,'2017-12-05'),(4794,'kr',26.0674,25.7435,'2017-12-06'),(4795,'kr',26.1851,25.8809,'2017-12-07'),(4796,'kr',26.3063,25.9889,'2017-12-08'),(4797,'kr',26.46,25.8613,'2017-12-11'),(4798,'kr',26.4649,25.7959,'2017-12-12'),(4799,'kr',26.3913,25.557,'2017-12-13'),(4800,'kr',26.3029,25.4098,'2017-12-14'),(4801,'kr',26.0281,25.4294,'2017-12-15'),(4802,'kr',26.5826,26.0183,'2017-12-18'),(4803,'kr',26.617,26.3324,'2017-12-19'),(4804,'kr',26.9065,26.5041,'2017-12-20'),(4805,'kr',27.1862,26.6366,'2017-12-21'),(4806,'kr',27.7555,27.1077,'2017-12-22'),(4807,'kr',27.9616,27.0783,'2017-12-26'),(4808,'kr',27.4316,27.1764,'2017-12-27'),(4809,'kr',27.2942,26.931,'2017-12-28'),(4810,'kr',27.2697,26.9409,'2017-12-29'),(4811,'kr',27.7849,27.0096,'2018-01-02'),(4812,'kr',27.941,27.1764,'2018-01-03'),(4813,'kr',27.5396,26.0477,'2018-01-04'),(4814,'kr',27.0586,26.3913,'2018-01-05'),(4815,'kr',27.5984,26.8133,'2018-01-08'),(4816,'kr',27.6377,27.2451,'2018-01-09'),(4817,'kr',27.5297,26.3814,'2018-01-10'),(4818,'kr',27.5886,27.0488,'2018-01-11'),(4819,'kr',28.2365,27.4905,'2018-01-12'),(4820,'kr',27.9419,27.4807,'2018-01-16'),(4821,'kr',28.364,27.834,'2018-01-17'),(4822,'kr',28.8154,28.1677,'2018-01-18'),(4823,'kr',29.2669,28.3836,'2018-01-19'),(4824,'kr',29.1715,28.6191,'2018-01-22'),(4825,'kr',29.0804,28.4768,'2018-01-23'),(4826,'kr',29.316,28.6044,'2018-01-24'),(4827,'kr',29.895,29.1589,'2018-01-25'),(4828,'kr',30.3123,29.4926,'2018-01-26'),(4829,'kr',30.8225,29.9736,'2018-01-29'),(4830,'kr',30.8702,30.16,'2018-01-30'),(4831,'kr',30.5134,29.6497,'2018-01-31'),(4832,'kr',30.1306,29.5172,'2018-02-01'),(4833,'kr',29.5662,28.7664,'2018-02-02'),(4834,'kr',28.9921,27.726,'2018-02-05'),(4835,'kr',28.678,26.6759,'2018-02-06'),(4836,'kr',28.9136,28.3002,'2018-02-07'),(4837,'kr',28.364,27.0096,'2018-02-08'),(4838,'kr',27.5199,26.1361,'2018-02-09'),(4839,'kr',27.3629,26.5188,'2018-02-12'),(4840,'kr',27.6868,26.6366,'2018-02-13'),(4841,'kr',28.2639,27.3766,'2018-02-14'),(4842,'kr',28.5202,27.9238,'2018-02-15'),(4843,'kr',28.6631,28.1653,'2018-02-16'),(4844,'kr',27.697,26.8344,'2018-02-20'),(4845,'kr',27.628,26.8936,'2018-02-21'),(4846,'kr',27.2682,26.5288,'2018-02-22'),(4847,'kr',27.14,26.795,'2018-02-23'),(4848,'kr',27.6231,27.0119,'2018-02-26'),(4849,'kr',27.7019,26.8837,'2018-02-27'),(4850,'kr',27.2287,26.7358,'2018-02-</w:t>
        </w:r>
        <w:r>
          <w:t>28'),(4851,'kr',27.4555,26.7161,'2018-03-01'),(4852,'kr',27.2297,26.5781,'2018-03-02'),(4853,'kr',27.6132,26.8837,'2018-03-05'),(4854,'kr',27.8893,27.3963,'2018-03-06'),(4855,'kr',27.2977,25.6514,'2018-03-07'),(4856,'kr',24.4684,22.5263,'2018-03-08'),(4857,'kr',23.7586,22.5559,'2018-03-09'),(4858,'kr',23.8178,23.0685,'2018-03-12'),(4859,'kr',24.0445,23.5812,'2018-03-13'),(4860,'kr',23.6502,23.0784,'2018-03-14'),(4861,'kr',23.6206,23.177,'2018-03-15'),(4862,'kr',23.6009,23.1178,'2018-03-16'),(4863,'kr',23.6403,22.7826,'2018-03-19'),(4864,'kr',23.1868,22.8122,'2018-03-20'),(4865,'kr',23.4629,23.0389,'2018-03-21'),(4866,'kr',23.2016,22.7235,'2018-03-22'),(4867,'kr',23.9656,22.9148,'2018-03-23'),(4868,'kr',23.5713,22.9305,'2018-03-26'),(4869,'kr',23.7931,23.0932,'2018-03-27'),(4870,'kr',23.7093,23.1375,'2018-03-28'),(4871,'kr',23.6945,23.3938,'2018-03-29'),(4872,'kr',23.6107,22.8171,'2018-04-02'),(4873,'kr',23.453,22.9305,'2018-04-03'),(4874,'kr',23.8818,22.8221,'2018-04-04'),(4875,'kr',23.9163,23.4234,'2018-04-05'),(4876,'kr',23.7882,23.3248,'2018-04-06'),(4877,'kr',23.5565,23.2065,'2018-04-09'),(4878,'kr',23.384,23.0389,'2018-04-10'),(4879,'kr',23.4037,22.9155,'2018-04-11'),(4880,'kr',23.4924,23.1326,'2018-04-12'),(4881,'kr',23.522,23.1474,'2018-04-13'),(4882,'kr',24.0741,23.4959,'2018-04-16'),(4883,'kr',24.1234,23.8325,'2018-04-17'),(4884,'kr',24.7099,24.1727,'2018-04-18'),(4885,'kr',24.1874,23.7783,'2018-04-19'),(4886,'kr',25.0599,23.6502,'2018-04-20'),(4887,'kr',24.5177,23.6896,'2018-04-23'),(4888,'kr',25.2472,24.4684,'2018-04-24'),(4889,'kr',25.3557,24.8233,'2018-04-25'),(4890,'kr',25.474,25.0796,'2018-04-26'),(4891,'kr',25.3951,25.0993,'2018-04-27'),(4892,'kr',25.6665,24.774,'2018-04-30'),(4893,'kr',24.9613,23.9558,'2018-05-01'),(4894,'kr',24.4487,23.2755,'2018-05-02'),(4895,'kr',24.1036,23.384,'2018-05-03'),(4896,'kr',24.0444,23.4244,'2018-05-04'),(4897,'kr',24.1395,23.5467,'2018-05-07'),(4898,'kr',23.9114,23.5417,'2018-05-08'),(4899,'kr',24.1431,23.6206,'2018-05-09'),(4900,'kr',24.4487,24.0051,'2018-05-10'),(4901,'kr',24.4043,23.9459,'2018-05-11'),(4902,'kr',24.5341,24.2467,'2018-05-14'),(4903,'kr',24.5836,24.3904,'2018-05-15'),(4904,'kr',24.8314,24.4746,'2018-05-16'),(4905,'kr',26.1294,24.9503,'2018-05-17'),(4906,'kr',25.1583,24.4449,'2018-05-18'),(4907,'kr',24.8512,24.4251,'2018-05-21'),(4908,'kr',24.8115,24.4647,'2018-05-22'),(4909,'kr',24.4845,24.1278,'2018-05-23'),(4910,'kr',24.4449,24.0287,'2018-05-</w:t>
        </w:r>
        <w:r>
          <w:lastRenderedPageBreak/>
          <w:t>24'),(4911,'kr',24.648,24.1179,'2018-05-25'),(4912,'kr',24.3855,24.1278,'2018-05-29'),(4913,'kr',24.8314,24.1476,'2018-05-30'),(4914,'kr',24.8908,24.0981,'2018-05-31'),(4915,'kr',24.3111,24.0188,'2018-06-01'),(4916,'kr',24.6134,24.222,'2018-06-04'),(4917,'kr',24.9007,24.5539,'2018-06-05'),(4918,'kr',24.7224,24.3954,'2018-06-06'),(4919,'kr',24.9403,24.4449,'2018-06-07'),(4920,'kr',25.2624,24.6233,'2018-06-08'),(4921,'kr',25.7529,25.2178,'2018-06-11'),(4922,'kr',25.6439,25.2673,'2018-06-12'),(4923,'kr',26.0699,25.3763,'2018-06-13'),(4924,'kr',26.2384,25.9213,'2018-06-14'),(4925,'kr',25.9,25.5448,'2018-06-15'),(4926,'kr',26.0402,25.416,'2018-06-18'),(4927,'kr',25.8916,25.2599,'2018-06-19'),(4928,'kr',26.1492,25.5993,'2018-06-20'),(4929,'kr',29.2308,27.4968,'2018-06-21'),(4930,'kr',29.7263,28.5471,'2018-06-22'),(4931,'kr',29.4587,28.7156,'2018-06-25'),(4932,'kr',29.102,28.4877,'2018-06-26'),(4933,'kr',29.2209,28.5967,'2018-06-27'),(4934,'kr',28.7354,27.9922,'2018-06-28'),(4935,'kr',28.6264,28.1805,'2018-06-29'),(4936,'kr',28.2598,27.6058,'2018-07-02'),(4937,'kr',28.671,28.0517,'2018-07-03'),(4938,'kr',28.7552,28.1805,'2018-07-05'),(4939,'kr',28.9633,28.3192,'2018-07-06'),(4940,'kr',28.9138,28.3935,'2018-07-09'),(4941,'kr',28.775,28.1904,'2018-07-10'),(4942,'kr',28.3688,27.3878,'2018-07-11'),(4943,'kr',27.9278,27.5067,'2018-07-12'),(4944,'kr',28.1904,27.5761,'2018-07-13'),(4945,'kr',27.7544,27.4473,'2018-07-16'),(4946,'kr',28.3688,27.7445,'2018-07-17'),(4947,'kr',28.4183,27.7544,'2018-07-18'),(4948,'kr',28.2201,27.8139,'2018-07-19'),(4949,'kr',27.9675,27.6851,'2018-07-20'),(4950,'kr',28.6462,27.9229,'2018-07-23'),(4951,'kr',28.3589,27.6654,'2018-07-24'),(4952,'kr',28.0616,27.5067,'2018-07-25'),(4953,'kr',28.674,28.2895,'2018-07-26'),(4954,'kr',28.7156,28.298,'2018-07-27'),(4955,'kr',29.5677,28.448,'2018-07-30'),(4956,'kr',29.4488,28.6264,'2018-07-31'),(4957,'kr',29.0921,28.3192,'2018-08-01'),(4958,'kr',29.5132,28.3589,'2018-08-02'),(4959,'kr',29.9046,29.429,'2018-08-03'),(4960,'kr',29.9245,29.5826,'2018-08-06'),(4961,'kr',30.1028,29.6272,'2018-08-07'),(4962,'kr',30.3803,29.6272,'2018-08-08'),(4963,'kr',30.3208,29.5182,'2018-08-09'),(4964,'kr',30.0235,29.3398,'2018-08-10'),(4965,'kr',30.0731,29.4984,'2018-08-13'),(4966,'kr',30.7323,29.7666,'2018-08-14'),(4967,'kr',30.2644,29.6571,'2018-08-15'),(4968,'kr',30.4784,29.7766,'2018-08-16'),(4969,'kr',31.5636,30.0752,'2018-08-17'),(4970,'kr',31.459,31.1604,'2018-08-</w:t>
        </w:r>
        <w:r>
          <w:t>20'),(4971,'kr',31.4292,30.8916,'2018-08-21'),(4972,'kr',31.8473,31.2101,'2018-08-22'),(4973,'kr',32.2555,31.3694,'2018-08-23'),(4974,'kr',32.1559,31.0509,'2018-08-24'),(4975,'kr',31.2527,30.7671,'2018-08-27'),(4976,'kr',31.2002,30.6825,'2018-08-28'),(4977,'kr',31.2201,30.52,'2018-08-29'),(4978,'kr',31.5486,30.5929,'2018-08-30'),(4979,'kr',31.3694,30.792,'2018-08-31'),(4980,'kr',31.7975,31.3893,'2018-09-04'),(4981,'kr',31.9468,31.4541,'2018-09-05'),(4982,'kr',32.5939,31.907,'2018-09-06'),(4983,'kr',32.584,32.1908,'2018-09-07'),(4984,'kr',32.0066,31.4889,'2018-09-10'),(4985,'kr',31.9369,31.2301,'2018-09-11'),(4986,'kr',31.688,30.9513,'2018-09-12'),(4987,'kr',29.0498,28.1738,'2018-09-13'),(4988,'kr',28.4824,27.6363,'2018-09-14'),(4989,'kr',28.8507,27.4171,'2018-09-17'),(4990,'kr',29.2987,28.6914,'2018-09-18'),(4991,'kr',29.4978,28.2434,'2018-09-19'),(4992,'kr',29.0896,28.4226,'2018-09-20'),(4993,'kr',29.8612,29.1693,'2018-09-21'),(4994,'kr',30.2047,29.3186,'2018-09-24'),(4995,'kr',29.7368,28.9801,'2018-09-25'),(4996,'kr',29.5177,29.2191,'2018-09-26'),(4997,'kr',29.1892,28.4475,'2018-09-27'),(4998,'kr',29.1394,28.8258,'2018-09-28'),(4999,'kr',29.1295,28.6118,'2018-10-01'),(5000,'kr',29.01,28.5122,'2018-10-02'),(5001,'kr',29.4829,28.9602,'2018-10-03'),(5002,'kr',29.2589,28.5321,'2018-10-04'),(5003,'kr',29.3087,28.3032,'2018-10-05'),(5004,'kr',29.2937,28.9652,'2018-10-08'),(5005,'kr',28.572,27.3176,'2018-10-09'),(5006,'kr',28.2932,27.5466,'2018-10-10'),(5007,'kr',27.6362,26.6108,'2018-10-11'),(5008,'kr',27.0886,26.5062,'2018-10-12'),(5009,'kr',27.5366,26.6307,'2018-10-15'),(5010,'kr',27.3972,26.8497,'2018-10-16'),(5011,'kr',27.457,26.7999,'2018-10-17'),(5012,'kr',27.6959,27.0936,'2018-10-18'),(5013,'kr',27.4968,27.1384,'2018-10-19'),(5014,'kr',28.0742,27.4072,'2018-10-22'),(5015,'kr',28.3629,27.3873,'2018-10-23'),(5016,'kr',28.5819,27.7357,'2018-10-24'),(5017,'kr',28.1638,27.6163,'2018-10-25'),(5018,'kr',27.8651,27.0602,'2018-10-26'),(5019,'kr',28.6765,26.8198,'2018-10-29'),(5020,'kr',30.0603,28.0941,'2018-10-30'),(5021,'kr',30.2544,28.6616,'2018-10-31'),(5022,'kr',29.9159,28.9204,'2018-11-01'),(5023,'kr',30.3789,29.1195,'2018-11-02'),(5024,'kr',30.5531,29.8164,'2018-11-05'),(5025,'kr',30.7522,30.2943,'2018-11-06'),(5026,'kr',31.6034,30.802,'2018-11-07'),(5027,'kr',31.4989,30.9712,'2018-11-08'),(5028,'kr',31.5984,30.8368,'2018-11-09'),(5029,'kr',31.8373,30.9712,'2018-11-12'),(5030,'kr',31.4989,31.0061,'2018-11-</w:t>
        </w:r>
        <w:r>
          <w:lastRenderedPageBreak/>
          <w:t>13'),(5031,'kr',31.31,30.015,'2018-11-14'),(5032,'kr',30.32,29.75,'2018-11-15'),(5033,'kr',30.25,29.61,'2018-11-16'),(5034,'kr',30.75,30.22,'2018-11-19'),(5035,'kr',30.34,29.46,'2018-11-20'),(5036,'kr',29.98,29.46,'2018-11-21'),(5037,'msft',33.4128,33.1024,'2013-11-22'),(5038,'msft',33.6522,33.3152,'2013-11-25'),(5039,'msft',33.3862,33.1201,'2013-11-26'),(5040,'msft',33.4837,33.2443,'2013-11-27'),(5041,'msft',33.9537,33.5369,'2013-11-29'),(5042,'msft',34.3882,33.7497,'2013-12-02'),(5043,'msft',34.131,33.7675,'2013-12-03'),(5044,'msft',34.5655,33.8029,'2013-12-04'),(5045,'msft',34.4724,32.9694,'2013-12-05'),(5046,'msft',34.1842,33.6877,'2013-12-06'),(5047,'msft',34.468,34.0246,'2013-12-09'),(5048,'msft',34.4946,33.7143,'2013-12-10'),(5049,'msft',33.9626,33.1556,'2013-12-11'),(5050,'msft',33.3773,32.9694,'2013-12-12'),(5051,'msft',33.2088,32.4728,'2013-12-13'),(5052,'msft',32.8098,32.4019,'2013-12-16'),(5053,'msft',32.9073,32.2196,'2013-12-17'),(5054,'msft',32.4551,31.5063,'2013-12-18'),(5055,'msft',32.4107,31.994,'2013-12-19'),(5056,'msft',32.7477,32.0871,'2013-12-20'),(5057,'msft',32.7122,32.4107,'2013-12-23'),(5058,'msft',32.9605,32.4905,'2013-12-24'),(5059,'msft',33.2443,32.9605,'2013-12-26'),(5060,'msft',33.3596,32.9605,'2013-12-27'),(5061,'msft',33.1467,32.7216,'2013-12-30'),(5062,'msft',33.3241,33.0022,'2013-12-31'),(5063,'msft',33.1645,32.8985,'2014-01-02'),(5064,'msft',33.0049,32.4551,'2014-01-03'),(5065,'msft',32.7122,32.0206,'2014-01-06'),(5066,'msft',32.3575,32.1092,'2014-01-07'),(5067,'msft',32.0472,31.5506,'2014-01-08'),(5068,'msft',31.8432,31.391,'2014-01-09'),(5069,'msft',32.056,31.7013,'2014-01-10'),(5070,'msft',31.9408,30.8855,'2014-01-13'),(5071,'msft',31.8166,30.7082,'2014-01-14'),(5072,'msft',32.6236,31.79,'2014-01-15'),(5073,'msft',32.8098,32.1979,'2014-01-16'),(5074,'msft',32.659,32.056,'2014-01-17'),(5075,'msft',32.6502,31.9762,'2014-01-21'),(5076,'msft',32.2068,31.7013,'2014-01-22'),(5077,'msft',32.0383,31.4974,'2014-01-23'),(5078,'msft',33.2975,32.393,'2014-01-24'),(5079,'msft',32.7122,31.9053,'2014-01-27'),(5080,'msft',32.2689,31.7013,'2014-01-28'),(5081,'msft',32.7034,31.8343,'2014-01-29'),(5082,'msft',32.7034,32.127,'2014-01-30'),(5083,'msft',33.599,32.4196,'2014-01-31'),(5084,'msft',33.6832,32.3043,'2014-02-03'),(5085,'msft',32.9774,32.1447,'2014-02-04'),(5086,'msft',32.3398,31.7457,'2014-02-05'),(5087,'msft',32.1447,31.6481,'2014-02-06'),(5088,'msft',32.4462,31.9319,'2014-02-07'),(5089,'msft',32.6324,32.1802,'2014-02-10'),(5090,'msft',33.0403,32.6856,'2014-02-</w:t>
        </w:r>
        <w:r>
          <w:t>11'),(5091,'msft',33.3418,33.0758,'2014-02-12'),(5092,'msft',33.5724,33.1024,'2014-02-13'),(5093,'msft',33.5014,33.1024,'2014-02-14'),(5094,'msft',33.7527,33.4221,'2014-02-18'),(5095,'msft',33.7259,33.2434,'2014-02-19'),(5096,'msft',33.8331,33.4087,'2014-02-20'),(5097,'msft',34.2619,33.8241,'2014-02-21'),(5098,'msft',33.9269,33.5382,'2014-02-24'),(5099,'msft',33.8152,33.3685,'2014-02-25'),(5100,'msft',33.7169,33.2256,'2014-02-26'),(5101,'msft',33.8509,33.2613,'2014-02-27'),(5102,'msft',34.3602,33.7884,'2014-02-28'),(5103,'msft',34.0654,33.498,'2014-03-03'),(5104,'msft',34.378,34.0118,'2014-03-04'),(5105,'msft',34.1903,33.8867,'2014-03-05'),(5106,'msft',34.1636,33.8509,'2014-03-06'),(5107,'msft',34.2708,33.6723,'2014-03-07'),(5108,'msft',33.9581,33.6991,'2014-03-10'),(5109,'msft',34.1547,33.6991,'2014-03-11'),(5110,'msft',34.3334,33.7616,'2014-03-12'),(5111,'msft',34.3512,33.6288,'2014-03-13'),(5112,'msft',34.0698,33.5077,'2014-03-14'),(5113,'msft',34.3155,33.7616,'2014-03-17'),(5114,'msft',35.6467,34.1458,'2014-03-18'),(5115,'msft',35.334,34.7622,'2014-03-19'),(5116,'msft',36.3158,35.057,'2014-03-20'),(5117,'msft',36.5758,35.7449,'2014-03-21'),(5118,'msft',36.3078,35.6109,'2014-03-24'),(5119,'msft',36.6205,35.7002,'2014-03-25'),(5120,'msft',36.3659,35.3787,'2014-03-26'),(5121,'msft',35.7092,35.1464,'2014-03-27'),(5122,'msft',36.3033,35.4501,'2014-03-28'),(5123,'msft',37.0761,36.0934,'2014-03-31'),(5124,'msft',37.1565,36.6919,'2014-04-01'),(5125,'msft',37.2191,36.7813,'2014-04-02'),(5126,'msft',36.8885,36.3703,'2014-04-03'),(5127,'msft',36.9778,35.4144,'2014-04-04'),(5128,'msft',35.9772,35.5037,'2014-04-07'),(5129,'msft',35.6735,35.0213,'2014-04-08'),(5130,'msft',36.2274,35.6288,'2014-04-09'),(5131,'msft',36.3525,34.923,'2014-04-10'),(5132,'msft',35.5484,34.8426,'2014-04-11'),(5133,'msft',35.2089,34.7533,'2014-04-14'),(5134,'msft',35.7003,34.8873,'2014-04-15'),(5135,'msft',36.1068,35.6511,'2014-04-16'),(5136,'msft',35.9102,35.2982,'2014-04-17'),(5137,'msft',35.87,35.5484,'2014-04-21'),(5138,'msft',35.8611,35.5841,'2014-04-22'),(5139,'msft',35.7271,35.2625,'2014-04-23'),(5140,'msft',35.7092,35.1106,'2014-04-24'),(5141,'msft',36.3435,35.5127,'2014-04-25'),(5142,'msft',36.8885,35.8164,'2014-04-28'),(5143,'msft',36.7992,36.0844,'2014-04-29'),(5144,'msft',36.1827,35.8878,'2014-04-30'),(5145,'msft',36.0576,35.6913,'2014-05-01'),(5146,'msft',36.0398,35.4323,'2014-05-02'),(5147,'msft',35.4143,35.1106,'2014-05-05'),(5148,'msft',35.1553,34.7979,'2014-05-06'),(5149,'msft',35.2982,34.4048,'2014-05-07'),(5150,'msft',35.6467,34.8158,'2014-05-</w:t>
        </w:r>
        <w:r>
          <w:lastRenderedPageBreak/>
          <w:t>08'),(5151,'msft',35.602,35.1732,'2014-05-09'),(5152,'msft',35.7539,35.4233,'2014-05-12'),(5153,'msft',36.438,35.8532,'2014-05-13'),(5154,'msft',36.393,36.0331,'2014-05-14'),(5155,'msft',36.348,35.5473,'2014-05-15'),(5156,'msft',35.8442,35.3313,'2014-05-16'),(5157,'msft',35.8262,35.5023,'2014-05-19'),(5158,'msft',35.9341,35.5023,'2014-05-20'),(5159,'msft',36.303,35.7541,'2014-05-21'),(5160,'msft',36.303,35.8532,'2014-05-22'),(5161,'msft',36.321,35.9881,'2014-05-23'),(5162,'msft',36.222,35.8172,'2014-05-27'),(5163,'msft',36.1591,35.8262,'2014-05-28'),(5164,'msft',36.303,35.9071,'2014-05-29'),(5165,'msft',36.8608,36.213,'2014-05-30'),(5166,'msft',36.9688,36.5999,'2014-06-02'),(5167,'msft',36.5999,36.213,'2014-06-03'),(5168,'msft',36.321,35.8622,'2014-06-04'),(5169,'msft',37.1127,36.348,'2014-06-05'),(5170,'msft',37.4816,37.1037,'2014-06-06'),(5171,'msft',37.3197,36.9058,'2014-06-09'),(5172,'msft',37.0318,36.7619,'2014-06-10'),(5173,'msft',36.9508,36.6764,'2014-06-11'),(5174,'msft',36.7798,36.249,'2014-06-12'),(5175,'msft',37.3961,36.7619,'2014-06-13'),(5176,'msft',37.4366,36.9238,'2014-06-16'),(5177,'msft',37.7065,36.2895,'2014-06-17'),(5178,'msft',37.5536,37.0498,'2014-06-18'),(5179,'msft',37.5806,37.1848,'2014-06-19'),(5180,'msft',37.6346,37.2297,'2014-06-20'),(5181,'msft',37.7875,37.5086,'2014-06-23'),(5182,'msft',37.7335,37.3916,'2014-06-24'),(5183,'msft',37.8325,37.3017,'2014-06-25'),(5184,'msft',37.7335,37.2747,'2014-06-26'),(5185,'msft',38.0484,37.3467,'2014-06-27'),(5186,'msft',37.9765,37.5176,'2014-06-30'),(5187,'msft',37.9225,37.5086,'2014-07-01'),(5188,'msft',37.6975,37.3646,'2014-07-02'),(5189,'msft',37.7785,37.3916,'2014-07-03'),(5190,'msft',37.8955,37.5266,'2014-07-07'),(5191,'msft',37.7875,37.4366,'2014-07-08'),(5192,'msft',37.7785,37.3646,'2014-07-09'),(5193,'msft',37.7875,36.9328,'2014-07-10'),(5194,'msft',37.8685,37.3197,'2014-07-11'),(5195,'msft',38.1924,37.8235,'2014-07-14'),(5196,'msft',38.2104,37.8145,'2014-07-15'),(5197,'msft',39.8658,38.2194,'2014-07-16'),(5198,'msft',41.1254,39.8118,'2014-07-17'),(5199,'msft',40.3427,39.8118,'2014-07-18'),(5200,'msft',40.6306,39.7849,'2014-07-21'),(5201,'msft',40.6216,40.1177,'2014-07-22'),(5202,'msft',40.8915,40.1447,'2014-07-23'),(5203,'msft',40.4866,39.8748,'2014-07-24'),(5204,'msft',40.1807,39.8568,'2014-07-25'),(5205,'msft',40.0458,39.5239,'2014-07-28'),(5206,'msft',39.6679,39.263,'2014-07-29'),(5207,'msft',39.6769,38.9481,'2014-07-30'),(5208,'msft',39.308,38.7592,'2014-07-31'),(5209,'msft',38.9121,38.3273,'2014-08-01'),(5210,'msft',39.1101,38.5163,'2014-08-</w:t>
        </w:r>
        <w:r>
          <w:t>04'),(5211,'msft',39.1011,38.5343,'2014-08-05'),(5212,'msft',38.8402,37.9765,'2014-08-06'),(5213,'msft',39.0921,38.3723,'2014-08-07'),(5214,'msft',38.9706,38.6062,'2014-08-08'),(5215,'msft',39.0921,38.7052,'2014-08-11'),(5216,'msft',39.218,38.6872,'2014-08-12'),(5217,'msft',39.7489,39.1551,'2014-08-13'),(5218,'msft',39.9621,39.5959,'2014-08-14'),(5219,'msft',40.3922,39.9468,'2014-08-15'),(5220,'msft',40.5856,40.1987,'2014-08-18'),(5221,'msft',41.0473,40.5856,'2014-08-19'),(5222,'msft',41.1016,40.649,'2014-08-20'),(5223,'msft',40.9658,40.5856,'2014-08-21'),(5224,'msft',41.165,40.8029,'2014-08-22'),(5225,'msft',41.1378,40.7757,'2014-08-25'),(5226,'msft',41.0971,40.6852,'2014-08-26'),(5227,'msft',40.7395,40.5222,'2014-08-27'),(5228,'msft',40.7214,40.3864,'2014-08-28'),(5229,'msft',41.1378,40.6082,'2014-08-29'),(5230,'msft',41.1559,40.6037,'2014-09-02'),(5231,'msft',40.8391,40.314,'2014-09-03'),(5232,'msft',40.9839,40.486,'2014-09-04'),(5233,'msft',41.5814,40.8391,'2014-09-05'),(5234,'msft',42.3691,41.6358,'2014-09-08'),(5235,'msft',42.523,42.025,'2014-09-09'),(5236,'msft',42.4958,41.8983,'2014-09-10'),(5237,'msft',42.5501,42.0703,'2014-09-11'),(5238,'msft',42.5682,42.188,'2014-09-12'),(5239,'msft',42.2876,41.7353,'2014-09-15'),(5240,'msft',42.4143,41.9074,'2014-09-16'),(5241,'msft',42.2695,41.853,'2014-09-17'),(5242,'msft',42.3962,42.0613,'2014-09-18'),(5243,'msft',43.0662,42.188,'2014-09-19'),(5244,'msft',42.8942,42.532,'2014-09-22'),(5245,'msft',42.532,42.0703,'2014-09-23'),(5246,'msft',42.6497,41.9526,'2014-09-24'),(5247,'msft',42.6316,41.672,'2014-09-25'),(5248,'msft',42.2061,41.4275,'2014-09-26'),(5249,'msft',42.1518,41.4275,'2014-09-29'),(5250,'msft',42.076,41.6539,'2014-09-30'),(5251,'msft',42.1246,41.5045,'2014-10-01'),(5252,'msft',41.7353,41.3189,'2014-10-02'),(5253,'msft',41.9164,41.2917,'2014-10-03'),(5254,'msft',41.9164,41.5723,'2014-10-06'),(5255,'msft',41.5814,41.1197,'2014-10-07'),(5256,'msft',42.4505,41.0473,'2014-10-08'),(5257,'msft',42.3691,41.4094,'2014-10-09'),(5258,'msft',41.7535,39.7889,'2014-10-10'),(5259,'msft',40.3411,39.3725,'2014-10-13'),(5260,'msft',40.1782,39.4358,'2014-10-14'),(5261,'msft',39.2819,38.1141,'2014-10-15'),(5262,'msft',39.0013,38.2227,'2014-10-16'),(5263,'msft',39.7753,38.7387,'2014-10-17'),(5264,'msft',39.9609,38.7568,'2014-10-20'),(5265,'msft',40.7169,40.0062,'2014-10-21'),(5266,'msft',40.8029,40.0379,'2014-10-22'),(5267,'msft',41.1424,40.314,'2014-10-23'),(5268,'msft',42.4596,40.9025,'2014-10-24'),(5269,'msft',41.7353,41.3823,'2014-10-27'),(5270,'msft',42.0975,41.4366,'2014-10-</w:t>
        </w:r>
        <w:r>
          <w:lastRenderedPageBreak/>
          <w:t>28'),(5271,'msft',42.2785,41.9526,'2014-10-29'),(5272,'msft',41.9345,41.4366,'2014-10-30'),(5273,'msft',42.523,42.0794,'2014-10-31'),(5274,'msft',42.9666,42.3057,'2014-11-03'),(5275,'msft',43.211,42.7765,'2014-11-04'),(5276,'msft',43.3649,42.7855,'2014-11-05'),(5277,'msft',44.234,43.2653,'2014-11-06'),(5278,'msft',44.2884,43.7181,'2014-11-07'),(5279,'msft',44.4966,43.9534,'2014-11-10'),(5280,'msft',44.2974,44.0394,'2014-11-11'),(5281,'msft',44.2884,43.9262,'2014-11-12'),(5282,'msft',44.9447,44.0937,'2014-11-13'),(5283,'msft',45.3068,44.7139,'2014-11-14'),(5284,'msft',44.999,44.4875,'2014-11-17'),(5285,'msft',44.9367,44.3673,'2014-11-18'),(5286,'msft',44.4173,43.6658,'2014-11-19'),(5287,'msft',44.3673,43.6111,'2014-11-20'),(5288,'msft',44.6861,43.3378,'2014-11-21'),(5289,'msft',43.7296,43.1738,'2014-11-24'),(5290,'msft',43.7022,43.2285,'2014-11-25'),(5291,'msft',43.7204,43.0736,'2014-11-26'),(5292,'msft',43.9072,43.3743,'2014-11-28'),(5293,'msft',44.4402,43.4654,'2014-12-01'),(5294,'msft',44.6861,43.9118,'2014-12-02'),(5295,'msft',44.1851,43.5519,'2014-12-03'),(5296,'msft',44.6952,43.9118,'2014-12-04'),(5297,'msft',44.6133,44.0757,'2014-12-05'),(5298,'msft',44.0484,43.2239,'2014-12-08'),(5299,'msft',43.6567,42.8641,'2014-12-09'),(5300,'msft',43.4198,42.5453,'2014-12-10'),(5301,'msft',43.4927,42.527,'2014-12-11'),(5302,'msft',43.4836,42.5179,'2014-12-12'),(5303,'msft',43.4289,42.4086,'2014-12-15'),(5304,'msft',42.2172,41.1149,'2014-12-16'),(5305,'msft',41.8574,40.9054,'2014-12-17'),(5306,'msft',43.2923,42.216,'2014-12-18'),(5307,'msft',43.8207,42.9734,'2014-12-19'),(5308,'msft',43.8389,43.4654,'2014-12-22'),(5309,'msft',44.4584,43.848,'2014-12-23'),(5310,'msft',44.3126,43.8024,'2014-12-24'),(5311,'msft',44.1031,43.5656,'2014-12-26'),(5312,'msft',43.5291,43.0554,'2014-12-29'),(5313,'msft',43.3834,42.6728,'2014-12-30'),(5314,'msft',43.2194,42.3175,'2014-12-31'),(5315,'msft',43.2012,42.3994,'2015-01-02'),(5316,'msft',42.5725,42.1352,'2015-01-05'),(5317,'msft',42.5899,41.4884,'2015-01-06'),(5318,'msft',42.3266,41.4429,'2015-01-07'),(5319,'msft',43.5017,42.5634,'2015-01-08'),(5320,'msft',43.5656,42.7274,'2015-01-09'),(5321,'msft',43.3105,42.2355,'2015-01-12'),(5322,'msft',43.6476,41.9622,'2015-01-13'),(5323,'msft',42.1261,41.5613,'2015-01-14'),(5324,'msft',42.2537,41.37,'2015-01-15'),(5325,'msft',42.1626,41.1513,'2015-01-16'),(5326,'msft',42.4997,41.5157,'2015-01-20'),(5327,'msft',42.035,41.4338,'2015-01-21'),(5328,'msft',42.9415,41.9804,'2015-01-22'),(5329,'msft',43.1738,42.6363,'2015-01-23'),(5330,'msft',42.9405,42.126,'2015-01-</w:t>
        </w:r>
        <w:r>
          <w:t>26'),(5331,'msft',39.3566,38.359,'2015-01-27'),(5332,'msft',38.9831,37.4981,'2015-01-28'),(5333,'msft',38.3727,37.161,'2015-01-29'),(5334,'msft',37.8807,36.7602,'2015-01-30'),(5335,'msft',37.6894,36.6508,'2015-02-02'),(5336,'msft',38.1996,37.3933,'2015-02-03'),(5337,'msft',38.4547,37.6803,'2015-02-04'),(5338,'msft',38.8464,38.1313,'2015-02-05'),(5339,'msft',38.9831,38.4,'2015-02-06'),(5340,'msft',38.9375,38.4547,'2015-02-09'),(5341,'msft',38.9649,38.4273,'2015-02-10'),(5342,'msft',38.8555,38.4547,'2015-02-11'),(5343,'msft',39.2564,38.728,'2015-02-12'),(5344,'msft',39.967,39.311,'2015-02-13'),(5345,'msft',40.3707,39.6275,'2015-02-17'),(5346,'msft',40.0954,39.811,'2015-02-18'),(5347,'msft',39.9361,39.499,'2015-02-19'),(5348,'msft',40.2606,39.7192,'2015-02-20'),(5349,'msft',40.545,40.0496,'2015-02-23'),(5350,'msft',40.6459,40.2973,'2015-02-24'),(5351,'msft',40.4533,40.1872,'2015-02-25'),(5352,'msft',40.5817,40.2698,'2015-02-26'),(5353,'msft',40.5542,40.0587,'2015-02-27'),(5354,'msft',40.545,39.9578,'2015-03-02'),(5355,'msft',40.2101,39.5357,'2015-03-03'),(5356,'msft',39.6458,39.3431,'2015-03-04'),(5357,'msft',39.6734,39.288,'2015-03-05'),(5358,'msft',39.5541,38.6733,'2015-03-06'),(5359,'msft',39.5679,38.71,'2015-03-09'),(5360,'msft',39.1871,38.5632,'2015-03-10'),(5361,'msft',38.8751,38.3888,'2015-03-11'),(5362,'msft',38.2145,37.4897,'2015-03-12'),(5363,'msft',38.0494,37.2603,'2015-03-13'),(5364,'msft',38.2053,37.875,'2015-03-16'),(5365,'msft',38.3797,37.7558,'2015-03-17'),(5366,'msft',39.2972,37.9209,'2015-03-18'),(5367,'msft',39.077,38.7375,'2015-03-19'),(5368,'msft',39.4348,38.9852,'2015-03-20'),(5369,'msft',39.5724,39.2513,'2015-03-23'),(5370,'msft',39.6091,39.2238,'2015-03-24'),(5371,'msft',39.3844,38.0218,'2015-03-25'),(5372,'msft',38.1778,37.5447,'2015-03-26'),(5373,'msft',38.0127,37.4622,'2015-03-27'),(5374,'msft',38.1136,37.5356,'2015-03-30'),(5375,'msft',37.6457,37.1961,'2015-03-31'),(5376,'msft',37.3979,36.9851,'2015-04-01'),(5377,'msft',37.3796,36.8107,'2015-04-02'),(5378,'msft',38.3338,36.8658,'2015-04-06'),(5379,'msft',38.4531,37.9026,'2015-04-07'),(5380,'msft',38.2512,37.6548,'2015-04-08'),(5381,'msft',38.187,37.8475,'2015-04-09'),(5382,'msft',38.4898,37.9943,'2015-04-10'),(5383,'msft',38.5907,37.976,'2015-04-13'),(5384,'msft',38.5632,37.976,'2015-04-14'),(5385,'msft',38.9577,38.242,'2015-04-15'),(5386,'msft',38.8476,38.3705,'2015-04-16'),(5387,'msft',38.2971,37.7649,'2015-04-17'),(5388,'msft',39.6091,38.242,'2015-04-20'),(5389,'msft',39.5908,39.0219,'2015-04-21'),(5390,'msft',39.5724,39.0403,'2015-04-</w:t>
        </w:r>
        <w:r>
          <w:lastRenderedPageBreak/>
          <w:t>22'),(5391,'msft',40.0129,39.2697,'2015-04-23'),(5392,'msft',44.1692,41.8846,'2015-04-24'),(5393,'msft',44.16,43.3251,'2015-04-27'),(5394,'msft',45.1509,43.7655,'2015-04-28'),(5395,'msft',45.2427,44.4995,'2015-04-29'),(5396,'msft',45.4537,44.5913,'2015-04-30'),(5397,'msft',44.8436,44.4078,'2015-05-01'),(5398,'msft',44.839,44.2059,'2015-05-04'),(5399,'msft',44.1875,43.4077,'2015-05-05'),(5400,'msft',43.8297,42.2241,'2015-05-06'),(5401,'msft',43.2012,42.3525,'2015-05-07'),(5402,'msft',44.0224,43.6003,'2015-05-08'),(5403,'msft',43.9582,43.4627,'2015-05-11'),(5404,'msft',43.7471,42.5911,'2015-05-12'),(5405,'msft',44.3344,43.6462,'2015-05-13'),(5406,'msft',44.7931,44.0683,'2015-05-14'),(5407,'msft',44.8711,44.0866,'2015-05-15'),(5408,'msft',44.2426,43.6829,'2015-05-18'),(5409,'msft',44.1515,43.5697,'2015-05-19'),(5410,'msft',44.2623,43.6528,'2015-05-20'),(5411,'msft',43.9576,43.4081,'2015-05-21'),(5412,'msft',43.7267,43.2373,'2015-05-22'),(5413,'msft',43.2927,42.6555,'2015-05-26'),(5414,'msft',44.1146,43.0526,'2015-05-27'),(5415,'msft',44.3454,43.7636,'2015-05-28'),(5416,'msft',43.9299,43.0249,'2015-05-29'),(5417,'msft',44.1146,43.0526,'2015-06-01'),(5418,'msft',43.7267,43.0526,'2015-06-02'),(5419,'msft',44.0822,43.2373,'2015-06-03'),(5420,'msft',43.5512,42.6647,'2015-06-04'),(5421,'msft',42.9602,42.3323,'2015-06-05'),(5422,'msft',42.8771,42.1753,'2015-06-08'),(5423,'msft',42.4246,41.9813,'2015-06-09'),(5424,'msft',43.2465,42.1937,'2015-06-10'),(5425,'msft',43.3296,42.6001,'2015-06-11'),(5426,'msft',42.914,42.3877,'2015-06-12'),(5427,'msft',42.1568,41.5751,'2015-06-15'),(5428,'msft',42.7016,41.8336,'2015-06-16'),(5429,'msft',42.5447,41.889,'2015-06-17'),(5430,'msft',43.2188,42.637,'2015-06-18'),(5431,'msft',43.2419,42.4708,'2015-06-19'),(5432,'msft',43.1449,42.6278,'2015-06-22'),(5433,'msft',42.7386,42.1291,'2015-06-23'),(5434,'msft',42.7063,42.0644,'2015-06-24'),(5435,'msft',42.5354,42.0183,'2015-06-25'),(5436,'msft',42.7386,41.5842,'2015-06-26'),(5437,'msft',41.7689,40.9655,'2015-06-29'),(5438,'msft',41.298,40.5776,'2015-06-30'),(5439,'msft',41.7689,40.7254,'2015-07-01'),(5440,'msft',41.3257,40.6885,'2015-07-02'),(5441,'msft',41.0763,40.5869,'2015-07-06'),(5442,'msft',41.0856,40.0051,'2015-07-07'),(5443,'msft',41.4642,40.6608,'2015-07-08'),(5444,'msft',41.7597,41.0948,'2015-07-09'),(5445,'msft',41.6858,41.1594,'2015-07-10'),(5446,'msft',42.1291,41.5104,'2015-07-13'),(5447,'msft',42.4431,41.8428,'2015-07-14'),(5448,'msft',42.3784,41.9536,'2015-07-15'),(5449,'msft',43.1172,42.4477,'2015-07-16'),(5450,'msft',43.2003,42.7201,'2015-07-</w:t>
        </w:r>
        <w:r>
          <w:t>17'),(5451,'msft',43.5235,42.8863,'2015-07-20'),(5452,'msft',43.7082,42.9233,'2015-07-21'),(5453,'msft',43.3388,41.744,'2015-07-22'),(5454,'msft',42.6924,41.6489,'2015-07-23'),(5455,'msft',42.7755,42.2953,'2015-07-24'),(5456,'msft',42.4892,41.7874,'2015-07-27'),(5457,'msft',42.1466,41.3626,'2015-07-28'),(5458,'msft',43.2003,41.7966,'2015-07-29'),(5459,'msft',43.7729,42.4154,'2015-07-30'),(5460,'msft',43.7452,42.9417,'2015-07-31'),(5461,'msft',43.4035,42.8956,'2015-08-03'),(5462,'msft',44.0592,43.108,'2015-08-04'),(5463,'msft',44.7056,43.9022,'2015-08-05'),(5464,'msft',44.1146,42.7848,'2015-08-06'),(5465,'msft',43.2003,42.7201,'2015-08-07'),(5466,'msft',43.856,43.2557,'2015-08-10'),(5467,'msft',43.3481,42.3877,'2015-08-11'),(5468,'msft',43.3111,42.2076,'2015-08-12'),(5469,'msft',43.4958,42.9325,'2015-08-13'),(5470,'msft',43.4958,42.9602,'2015-08-14'),(5471,'msft',43.8191,43.0064,'2015-08-17'),(5472,'msft',44.0894,43.4108,'2015-08-18'),(5473,'msft',43.7641,43.039,'2015-08-19'),(5474,'msft',43.197,42.4441,'2015-08-20'),(5475,'msft',42.2768,40.0365,'2015-08-21'),(5476,'msft',40.2596,36.9224,'2015-08-24'),(5477,'msft',40.1945,37.5453,'2015-08-25'),(5478,'msft',39.8227,38.1681,'2015-08-26'),(5479,'msft',40.8545,39.9017,'2015-08-27'),(5480,'msft',41.0404,40.334,'2015-08-28'),(5481,'msft',40.8359,40.0644,'2015-08-31'),(5482,'msft',39.5903,38.7258,'2015-09-01'),(5483,'msft',40.3247,38.9303,'2015-09-02'),(5484,'msft',40.8824,40.2317,'2015-09-03'),(5485,'msft',40.0086,39.2231,'2015-09-04'),(5486,'msft',40.901,40.1573,'2015-09-08'),(5487,'msft',41.2728,39.8878,'2015-09-09'),(5488,'msft',40.7058,39.7344,'2015-09-10'),(5489,'msft',40.5199,39.9156,'2015-09-11'),(5490,'msft',40.3804,39.8413,'2015-09-14'),(5491,'msft',41.1706,40.0458,'2015-09-15'),(5492,'msft',41.2542,40.7523,'2015-09-16'),(5493,'msft',41.8306,40.9754,'2015-09-17'),(5494,'msft',40.8917,40.2782,'2015-09-18'),(5495,'msft',41.3379,40.5292,'2015-09-21'),(5496,'msft',40.9475,40.2596,'2015-09-22'),(5497,'msft',41.059,40.4455,'2015-09-23'),(5498,'msft',41.0218,40.2224,'2015-09-24'),(5499,'msft',41.5796,40.6779,'2015-09-25'),(5500,'msft',40.98,40.162,'2015-09-28'),(5501,'msft',40.5013,40.0179,'2015-09-29'),(5502,'msft',41.1799,40.5849,'2015-09-30'),(5503,'msft',41.5982,40.6686,'2015-10-01'),(5504,'msft',42.3604,40.8266,'2015-10-02'),(5505,'msft',43.5874,42.4813,'2015-10-05'),(5506,'msft',43.8524,42.9646,'2015-10-06'),(5507,'msft',44.015,42.7137,'2015-10-07'),(5508,'msft',44.1684,43.2249,'2015-10-08'),(5509,'msft',44.1917,43.6153,'2015-10-09'),(5510,'msft',43.7548,43.2249,'2015-10-</w:t>
        </w:r>
        <w:r>
          <w:lastRenderedPageBreak/>
          <w:t>12'),(5511,'msft',43.8104,43.2807,'2015-10-13'),(5512,'msft',43.7827,43.2528,'2015-10-14'),(5513,'msft',43.7176,43.2528,'2015-10-15'),(5514,'msft',44.1917,43.594,'2015-10-16'),(5515,'msft',44.5077,43.7083,'2015-10-19'),(5516,'msft',44.4426,43.7083,'2015-10-20'),(5517,'msft',44.61,43.7919,'2015-10-21'),(5518,'msft',45.5024,43.7734,'2015-10-22'),(5519,'msft',50.2617,48.5699,'2015-10-23'),(5520,'msft',50.4941,48.8023,'2015-10-26'),(5521,'msft',50.5406,49.8063,'2015-10-27'),(5522,'msft',50.1781,49.137,'2015-10-28'),(5523,'msft',50.0386,49.4716,'2015-10-29'),(5524,'msft',50.1874,48.9139,'2015-10-30'),(5525,'msft',49.6018,48.9139,'2015-11-02'),(5526,'msft',50.5592,49.1741,'2015-11-03'),(5527,'msft',51.0147,50.2524,'2015-11-04'),(5528,'msft',50.8474,50.1967,'2015-11-05'),(5529,'msft',51.1077,50.1632,'2015-11-06'),(5530,'msft',51.0054,49.7877,'2015-11-09'),(5531,'msft',50.3175,49.5181,'2015-11-10'),(5532,'msft',50.3826,49.6947,'2015-11-11'),(5533,'msft',50.1772,49.4437,'2015-11-12'),(5534,'msft',49.5367,48.8302,'2015-11-13'),(5535,'msft',50.0944,49.1277,'2015-11-16'),(5536,'msft',50.0952,49.4588,'2015-11-17'),(5537,'msft',50.5163,49.5804,'2015-11-18'),(5538,'msft',51.1527,50.3301,'2015-11-19'),(5539,'msft',50.8158,49.8472,'2015-11-20'),(5540,'msft',50.9655,50.3011,'2015-11-23'),(5541,'msft',50.9468,50.142,'2015-11-24'),(5542,'msft',50.7503,50.2449,'2015-11-25'),(5543,'msft',50.6099,50.3385,'2015-11-27'),(5544,'msft',51.4335,50.535,'2015-11-30'),(5545,'msft',51.6861,50.8158,'2015-12-01'),(5546,'msft',52.3693,51.527,'2015-12-02'),(5547,'msft',52.1915,50.4695,'2015-12-03'),(5548,'msft',52.622,50.6286,'2015-12-04'),(5549,'msft',52.3787,51.7423,'2015-12-07'),(5550,'msft',52.5003,51.4615,'2015-12-08'),(5551,'msft',52.2851,51.0123,'2015-12-09'),(5552,'msft',52.0839,51.4803,'2015-12-10'),(5553,'msft',51.5645,50.5444,'2015-12-11'),(5554,'msft',51.6674,50.2356,'2015-12-14'),(5555,'msft',52.3131,51.5551,'2015-12-15'),(5556,'msft',52.636,51.2463,'2015-12-16'),(5557,'msft',53.146,51.9714,'2015-12-17'),(5558,'msft',52.4067,50.5631,'2015-12-18'),(5559,'msft',51.7984,50.7467,'2015-12-21'),(5560,'msft',51.9201,51.003,'2015-12-22'),(5561,'msft',52.2944,51.8827,'2015-12-23'),(5562,'msft',52.3693,51.8733,'2015-12-24'),(5563,'msft',52.3599,51.4522,'2015-12-28'),(5564,'msft',53.2022,52.4629,'2015-12-29'),(5565,'msft',53.1367,52.6758,'2015-12-30'),(5566,'msft',52.5845,51.8639,'2015-12-31'),(5567,'msft',51.2837,49.9642,'2016-01-04'),(5568,'msft',51.8359,51.0404,'2016-01-05'),(5569,'msft',50.9095,50.1982,'2016-01-06'),(5570,'msft',50.0531,48.7289,'2016-01-</w:t>
        </w:r>
        <w:r>
          <w:t>07'),(5571,'msft',49.8613,48.8038,'2016-01-08'),(5572,'msft',49.4588,48.158,'2016-01-11'),(5573,'msft',49.6928,48.7195,'2016-01-12'),(5574,'msft',50.6006,48.0119,'2016-01-13'),(5575,'msft',49.9888,48.261,'2016-01-14'),(5576,'msft',48.6353,47.1099,'2016-01-15'),(5577,'msft',48.3639,46.8479,'2016-01-19'),(5578,'msft',48.0832,45.9495,'2016-01-20'),(5579,'msft',48.2703,47.0725,'2016-01-21'),(5580,'msft',48.9722,47.9709,'2016-01-22'),(5581,'msft',49.2717,48.3358,'2016-01-25'),(5582,'msft',49.0752,48.2423,'2016-01-26'),(5583,'msft',48.8506,47.7464,'2016-01-27'),(5584,'msft',48.8599,47.9615,'2016-01-28'),(5585,'msft',51.5551,50.5351,'2016-01-29'),(5586,'msft',51.5551,50.9983,'2016-02-01'),(5587,'msft',50.7784,49.2717,'2016-02-02'),(5588,'msft',49.9642,47.9709,'2016-02-03'),(5589,'msft',49.4214,48.0738,'2016-02-04'),(5590,'msft',48.6634,46.38,'2016-02-05'),(5591,'msft',46.3893,45.0979,'2016-02-08'),(5592,'msft',47.0163,45.5471,'2016-02-09'),(5593,'msft',47.1567,46.3425,'2016-02-10'),(5594,'msft',46.8947,45.3973,'2016-02-11'),(5595,'msft',47.4281,46.5578,'2016-02-12'),(5596,'msft',48.1551,47.2502,'2016-02-16'),(5597,'msft',49.7386,48.4944,'2016-02-17'),(5598,'msft',49.9082,49.1071,'2016-02-18'),(5599,'msft',49.2767,48.5698,'2016-02-19'),(5600,'msft',49.9554,49.2767,'2016-02-22'),(5601,'msft',49.3615,48.0514,'2016-02-23'),(5602,'msft',48.5415,47.3162,'2016-02-24'),(5603,'msft',49.1071,47.7027,'2016-02-25'),(5604,'msft',49.6537,48.1645,'2016-02-26'),(5605,'msft',48.6829,47.7498,'2016-02-29'),(5606,'msft',49.5689,47.9947,'2016-03-01'),(5607,'msft',49.9177,49.1589,'2016-03-02'),(5608,'msft',49.9271,48.8054,'2016-03-03'),(5609,'msft',49.4369,48.7395,'2016-03-04'),(5610,'msft',48.8243,47.6744,'2016-03-07'),(5611,'msft',49.1353,47.6885,'2016-03-08'),(5612,'msft',49.814,48.8761,'2016-03-09'),(5613,'msft',49.8988,48.2211,'2016-03-10'),(5614,'msft',50.0213,49.371,'2016-03-11'),(5615,'msft',50.5115,49.6066,'2016-03-14'),(5616,'msft',50.5115,49.7103,'2016-03-15'),(5617,'msft',51.4634,50.3324,'2016-03-16'),(5618,'msft',51.8405,50.8979,'2016-03-17'),(5619,'msft',51.8122,50.3748,'2016-03-18'),(5620,'msft',50.8317,49.8894,'2016-03-21'),(5621,'msft',51.1335,50.3889,'2016-03-22'),(5622,'msft',51.1241,50.6528,'2016-03-23'),(5623,'msft',51.209,50.6434,'2016-03-24'),(5624,'msft',51.1712,50.2664,'2016-03-28'),(5625,'msft',51.7085,50.3795,'2016-03-29'),(5626,'msft',52.4437,51.7462,'2016-03-30'),(5627,'msft',52.3966,51.7085,'2016-03-31'),(5628,'msft',52.4154,51.4352,'2016-04-01'),(5629,'msft',52.4625,51.8405,'2016-04-04'),(5630,'msft',52.1232,51.3315,'2016-04-</w:t>
        </w:r>
        <w:r>
          <w:lastRenderedPageBreak/>
          <w:t>05'),(5631,'msft',52.029,51.0958,'2016-04-06'),(5632,'msft',51.7556,51.1147,'2016-04-07'),(5633,'msft',52.1044,51.1995,'2016-04-08'),(5634,'msft',51.9818,51.1807,'2016-04-11'),(5635,'msft',51.6331,50.6717,'2016-04-12'),(5636,'msft',52.2528,51.7368,'2016-04-13'),(5637,'msft',52.3824,51.9064,'2016-04-14'),(5638,'msft',52.7076,51.9441,'2016-04-15'),(5639,'msft',53.3391,52.0384,'2016-04-18'),(5640,'msft',53.5088,52.4814,'2016-04-19'),(5641,'msft',53.2543,52.2976,'2016-04-20'),(5642,'msft',52.9998,52.2316,'2016-04-21'),(5643,'msft',49.4178,47.8535,'2016-04-22'),(5644,'msft',49.1353,48.6641,'2016-04-25'),(5645,'msft',49.3427,48.1551,'2016-04-26'),(5646,'msft',48.5415,47.6461,'2016-04-27'),(5647,'msft',47.8535,46.713,'2016-04-28'),(5648,'msft',47.3633,46.515,'2016-04-29'),(5649,'msft',47.8346,46.9202,'2016-05-02'),(5650,'msft',47.5141,46.7507,'2016-05-03'),(5651,'msft',47.1842,46.6187,'2016-05-04'),(5652,'msft',47.4105,46.8732,'2016-05-05'),(5653,'msft',47.4953,46.8072,'2016-05-06'),(5654,'msft',47.6791,47.1277,'2016-05-09'),(5655,'msft',48.1645,47.3068,'2016-05-10'),(5656,'msft',48.8054,48.0702,'2016-05-11'),(5657,'msft',48.8337,47.9948,'2016-05-12'),(5658,'msft',48.9138,48.1079,'2016-05-13'),(5659,'msft',48.9751,47.8346,'2016-05-16'),(5660,'msft',49.0994,47.799,'2016-05-17'),(5661,'msft',48.5394,47.7421,'2016-05-18'),(5662,'msft',48.0458,47.2865,'2016-05-19'),(5663,'msft',48.6153,47.837,'2016-05-20'),(5664,'msft',48.1028,47.4383,'2016-05-23'),(5665,'msft',49.0804,47.837,'2016-05-24'),(5666,'msft',49.8207,49.1563,'2016-05-25'),(5667,'msft',49.336,48.7482,'2016-05-26'),(5668,'msft',49.6594,49.1373,'2016-05-27'),(5669,'msft',50.3048,49.4316,'2016-05-31'),(5670,'msft',50.2573,49.7732,'2016-06-01'),(5671,'msft',50.058,49.199,'2016-06-02'),(5672,'msft',49.7543,48.976,'2016-06-03'),(5673,'msft',49.6878,49.2512,'2016-06-06'),(5674,'msft',50.0485,49.4505,'2016-06-07'),(5675,'msft',49.7732,49.2322,'2016-06-08'),(5676,'msft',49.3556,48.8716,'2016-06-09'),(5677,'msft',49.4031,48.4444,'2016-06-10'),(5678,'msft',48.136,46.5651,'2016-06-13'),(5679,'msft',47.5522,47.0492,'2016-06-14'),(5680,'msft',47.5712,47.1631,'2016-06-15'),(5681,'msft',47.9034,46.9892,'2016-06-16'),(5682,'msft',47.8655,47.2865,'2016-06-17'),(5683,'msft',48.2451,47.4858,'2016-06-20'),(5684,'msft',48.8146,47.6092,'2016-06-21'),(5685,'msft',48.8431,48.3614,'2016-06-22'),(5686,'msft',49.4126,48.5488,'2016-06-23'),(5687,'msft',48.3495,47.0017,'2016-06-24'),(5688,'msft',46.6473,45.5923,'2016-06-27'),(5689,'msft',46.9543,46.195,'2016-06-28'),(5690,'msft',48.1407,47.2675,'2016-06-</w:t>
        </w:r>
        <w:r>
          <w:t>29'),(5691,'msft',48.6912,47.9319,'2016-06-30'),(5692,'msft',49.0899,48.4729,'2016-07-01'),(5693,'msft',48.6722,48.1597,'2016-07-05'),(5694,'msft',48.919,47.8275,'2016-07-06'),(5695,'msft',48.9855,48.4729,'2016-07-07'),(5696,'msft',49.6973,48.9285,'2016-07-08'),(5697,'msft',50.1434,49.8017,'2016-07-11'),(5698,'msft',50.6844,50.1007,'2016-07-12'),(5699,'msft',51.121,50.4756,'2016-07-13'),(5700,'msft',51.2444,50.8553,'2016-07-14'),(5701,'msft',51.2539,50.5041,'2016-07-15'),(5702,'msft',51.5766,50.8268,'2016-07-18'),(5703,'msft',51.159,50.2383,'2016-07-19'),(5704,'msft',53.9495,52.7061,'2016-07-20'),(5705,'msft',53.3705,52.9244,'2016-07-21'),(5706,'msft',53.7478,52.9434,'2016-07-22'),(5707,'msft',53.8546,53.3942,'2016-07-25'),(5708,'msft',54.3766,53.6363,'2016-07-26'),(5709,'msft',53.9115,53.2566,'2016-07-27'),(5710,'msft',53.5034,52.8865,'2016-07-28'),(5711,'msft',53.8736,53.1997,'2016-07-29'),(5712,'msft',53.8641,53.2851,'2016-08-01'),(5713,'msft',54.0064,53.4464,'2016-08-02'),(5714,'msft',54.2058,53.6173,'2016-08-03'),(5715,'msft',54.5943,53.7881,'2016-08-04'),(5716,'msft',55.2498,54.5285,'2016-08-05'),(5717,'msft',55.1312,54.8417,'2016-08-08'),(5718,'msft',55.5251,55.0695,'2016-08-09'),(5719,'msft',55.3542,54.8797,'2016-08-10'),(5720,'msft',55.4776,55.079,'2016-08-11'),(5721,'msft',55.2308,54.6898,'2016-08-12'),(5722,'msft',55.5251,55.0125,'2016-08-15'),(5723,'msft',55.0307,54.6964,'2016-08-16'),(5724,'msft',55.088,54.6582,'2016-08-17'),(5725,'msft',55.1071,54.6964,'2016-08-18'),(5726,'msft',55.1357,54.6296,'2016-08-19'),(5727,'msft',55.1548,54.6869,'2016-08-22'),(5728,'msft',55.5655,55.2504,'2016-08-23'),(5729,'msft',55.4318,55.1214,'2016-08-24'),(5730,'msft',55.6706,55.1835,'2016-08-25'),(5731,'msft',56.0622,55.0975,'2016-08-26'),(5732,'msft',55.9667,55.4891,'2016-08-29'),(5733,'msft',55.5751,55.0211,'2016-08-30'),(5734,'msft',55.2026,54.7251,'2016-08-31'),(5735,'msft',55.2217,54.4481,'2016-09-01'),(5736,'msft',55.5751,54.8397,'2016-09-02'),(5737,'msft',55.2026,54.6391,'2016-09-06'),(5738,'msft',55.2408,54.8254,'2016-09-07'),(5739,'msft',55.193,54.6105,'2016-09-08'),(5740,'msft',54.9352,53.6841,'2016-09-09'),(5741,'msft',54.6343,53.111,'2016-09-12'),(5742,'msft',54.1043,53.5312,'2016-09-13'),(5743,'msft',54.0852,53.5121,'2016-09-14'),(5744,'msft',54.7728,53.4644,'2016-09-15'),(5745,'msft',55.0402,54.1998,'2016-09-16'),(5746,'msft',55.1548,54.2953,'2016-09-19'),(5747,'msft',54.7728,54.1998,'2016-09-20'),(5748,'msft',55.2504,54.515,'2016-09-21'),(5749,'msft',55.3936,55.0402,'2016-09-22'),(5750,'msft',55.3077,54.8015,'2016-09-</w:t>
        </w:r>
        <w:r>
          <w:lastRenderedPageBreak/>
          <w:t>23'),(5751,'msft',54.5723,54.2762,'2016-09-26'),(5752,'msft',55.4509,54.1339,'2016-09-27'),(5753,'msft',55.4509,55.0784,'2016-09-28'),(5754,'msft',55.554,54.6391,'2016-09-29'),(5755,'msft',55.1739,54.7633,'2016-09-30'),(5756,'msft',54.9638,54.4959,'2016-10-03'),(5757,'msft',55.0068,54.4099,'2016-10-04'),(5758,'msft',55.3555,54.6869,'2016-10-05'),(5759,'msft',55.2599,54.706,'2016-10-06'),(5760,'msft',55.3745,54.8397,'2016-10-07'),(5761,'msft',55.7661,55.2695,'2016-10-10'),(5762,'msft',55.4127,54.3335,'2016-10-11'),(5763,'msft',54.6964,53.8655,'2016-10-12'),(5764,'msft',54.7251,53.7843,'2016-10-13'),(5765,'msft',55.1453,54.5532,'2016-10-14'),(5766,'msft',54.8779,54.3144,'2016-10-17'),(5767,'msft',55.3411,54.8301,'2016-10-18'),(5768,'msft',55.2408,54.8158,'2016-10-19'),(5769,'msft',54.9352,54.1138,'2016-10-20'),(5770,'msft',57.7335,56.8119,'2016-10-21'),(5771,'msft',58.2588,57.2369,'2016-10-24'),(5772,'msft',58.6121,58.0678,'2016-10-25'),(5773,'msft',58.4498,57.7526,'2016-10-26'),(5774,'msft',58.0964,57.3897,'2016-10-27'),(5775,'msft',57.8004,56.9026,'2016-10-28'),(5776,'msft',57.7049,57.2273,'2016-10-31'),(5777,'msft',57.3228,56.5874,'2016-11-01'),(5778,'msft',57.2369,56.6352,'2016-11-02'),(5779,'msft',56.9599,56.4537,'2016-11-03'),(5780,'msft',56.6161,55.8902,'2016-11-04'),(5781,'msft',57.8004,57.0936,'2016-11-07'),(5782,'msft',58.0487,57.447,'2016-11-08'),(5783,'msft',57.8672,56.5397,'2016-11-09'),(5784,'msft',57.7717,55.0404,'2016-11-10'),(5785,'msft',56.4595,55.4032,'2016-11-11'),(5786,'msft',56.4251,54.706,'2016-11-14'),(5787,'msft',57.2005,56.0707,'2016-11-15'),(5788,'msft',57.3639,56.5466,'2016-11-16'),(5789,'msft',58.6043,57.6572,'2016-11-17'),(5790,'msft',58.787,57.9793,'2016-11-18'),(5791,'msft',58.6235,58.0947,'2016-11-21'),(5792,'msft',58.9024,58.4649,'2016-11-22'),(5793,'msft',58.7485,57.9312,'2016-11-23'),(5794,'msft',58.2004,57.8158,'2016-11-25'),(5795,'msft',58.6716,57.8928,'2016-11-28'),(5796,'msft',59.0466,58.1908,'2016-11-29'),(5797,'msft',58.8254,57.8976,'2016-11-30'),(5798,'msft',57.8351,56.6668,'2016-12-01'),(5799,'msft',57.1812,56.537,'2016-12-02'),(5800,'msft',58.2533,57.2678,'2016-12-05'),(5801,'msft',58.1331,57.4985,'2016-12-06'),(5802,'msft',59.0177,57.4985,'2016-12-07'),(5803,'msft',59.21,58.4985,'2016-12-08'),(5804,'msft',59.6043,58.7725,'2016-12-09'),(5805,'msft',59.9023,59.3446,'2016-12-12'),(5806,'msft',60.9792,59.8446,'2016-12-13'),(5807,'msft',61.0081,60.1235,'2016-12-14'),(5808,'msft',60.723,59.9023,'2016-12-15'),(5809,'msft',60.5273,59.7244,'2016-12-16'),(5810,'msft',61.3158,60.0177,'2016-12-</w:t>
        </w:r>
        <w:r>
          <w:t>19'),(5811,'msft',61.3446,60.5994,'2016-12-20'),(5812,'msft',61.2484,60.6908,'2016-12-21'),(5813,'msft',61.6331,60.9648,'2016-12-22'),(5814,'msft',61.0946,60.3831,'2016-12-23'),(5815,'msft',61.6042,60.7773,'2016-12-27'),(5816,'msft',60.96,60.4119,'2016-12-28'),(5817,'msft',60.7677,60.3158,'2016-12-29'),(5818,'msft',60.5658,59.6427,'2016-12-30'),(5819,'msft',60.4215,59.7341,'2017-01-03'),(5820,'msft',60.335,59.7293,'2017-01-04'),(5821,'msft',60.2485,59.6427,'2017-01-05'),(5822,'msft',60.7196,59.6523,'2017-01-06'),(5823,'msft',60.6523,60.1331,'2017-01-09'),(5824,'msft',60.6427,59.8831,'2017-01-10'),(5825,'msft',60.7965,60.0273,'2017-01-11'),(5826,'msft',60.96,59.5658,'2017-01-12'),(5827,'msft',60.4456,59.9504,'2017-01-13'),(5828,'msft',60.2869,59.6427,'2017-01-17'),(5829,'msft',60.2869,59.7293,'2017-01-18'),(5830,'msft',60.5562,59.8014,'2017-01-19'),(5831,'msft',60.4023,59.9696,'2017-01-20'),(5832,'msft',60.6868,60.1619,'2017-01-23'),(5833,'msft',61.2821,60.5177,'2017-01-24'),(5834,'msft',61.6331,61.0081,'2017-01-25'),(5835,'msft',62.0513,61.1042,'2017-01-26'),(5836,'msft',63.3734,62.3926,'2017-01-27'),(5837,'msft',63.258,62.3061,'2017-01-30'),(5838,'msft',62.6426,61.7869,'2017-01-31'),(5839,'msft',62.133,61.0273,'2017-02-01'),(5840,'msft',60.9696,60.335,'2017-02-02'),(5841,'msft',61.2484,60.6427,'2017-02-03'),(5842,'msft',61.2004,60.71,'2017-02-06'),(5843,'msft',61.3254,60.7965,'2017-02-07'),(5844,'msft',61.3542,60.7869,'2017-02-08'),(5845,'msft',61.9552,60.8831,'2017-02-09'),(5846,'msft',61.8254,61.5129,'2017-02-10'),(5847,'msft',62.3638,61.6619,'2017-02-13'),(5848,'msft',62.6065,61.9293,'2017-02-14'),(5849,'msft',62.4614,62.0599,'2017-02-15'),(5850,'msft',63.1095,62.3356,'2017-02-16'),(5851,'msft',62.5774,62.2002,'2017-02-17'),(5852,'msft',62.8289,62.3453,'2017-02-21'),(5853,'msft',62.2872,61.9583,'2017-02-22'),(5854,'msft',62.6147,62.0986,'2017-02-23'),(5855,'msft',62.6838,62.0406,'2017-02-24'),(5856,'msft',62.4323,61.9535,'2017-02-27'),(5857,'msft',62.1034,61.6778,'2017-02-28'),(5858,'msft',62.8676,61.9311,'2017-03-01'),(5859,'msft',62.6355,61.7939,'2017-03-02'),(5860,'msft',62.1808,61.5424,'2017-03-03'),(5861,'msft',62.4517,61.7262,'2017-03-06'),(5862,'msft',62.6597,62.0938,'2017-03-07'),(5863,'msft',62.9595,62.1518,'2017-03-08'),(5864,'msft',63.0708,62.3743,'2017-03-09'),(5865,'msft',63.1288,62.6355,'2017-03-10'),(5866,'msft',63.0659,62.4614,'2017-03-13'),(5867,'msft',62.442,62.0551,'2017-03-14'),(5868,'msft',62.7999,62.1518,'2017-03-15'),(5869,'msft',62.6452,62.2002,'2017-03-16'),(5870,'msft',63.1095,62.5678,'2017-03-</w:t>
        </w:r>
        <w:r>
          <w:lastRenderedPageBreak/>
          <w:t>17'),(5871,'msft',63.0466,62.6065,'2017-03-20'),(5872,'msft',63.361,62.0357,'2017-03-21'),(5873,'msft',63.0127,62.0261,'2017-03-22'),(5874,'msft',63.1046,62.65,'2017-03-23'),(5875,'msft',63.3126,62.6452,'2017-03-24'),(5876,'msft',63.0901,62.2485,'2017-03-27'),(5877,'msft',63.332,62.5387,'2017-03-28'),(5878,'msft',63.361,62.8265,'2017-03-29'),(5879,'msft',63.8253,63.2256,'2017-03-30'),(5880,'msft',64.0285,63.3126,'2017-03-31'),(5881,'msft',63.7866,63.0611,'2017-04-03'),(5882,'msft',63.6609,63.1482,'2017-04-04'),(5883,'msft',64.1832,63.3071,'2017-04-05'),(5884,'msft',63.8979,63.3416,'2017-04-06'),(5885,'msft',63.806,63.3029,'2017-04-07'),(5886,'msft',63.6705,63.2256,'2017-04-10'),(5887,'msft',63.4674,62.7322,'2017-04-11'),(5888,'msft',63.3707,62.9837,'2017-04-12'),(5889,'msft',63.7092,62.8289,'2017-04-13'),(5890,'msft',63.3513,62.887,'2017-04-17'),(5891,'msft',63.5641,63.0321,'2017-04-18'),(5892,'msft',63.6028,62.7709,'2017-04-19'),(5893,'msft',63.6028,63.0127,'2017-04-20'),(5894,'msft',64.5218,63.3126,'2017-04-21'),(5895,'msft',65.4504,64.9087,'2017-04-24'),(5896,'msft',65.818,65.3924,'2017-04-25'),(5897,'msft',66.0792,65.4118,'2017-04-26'),(5898,'msft',66.1469,65.3731,'2017-04-27'),(5899,'msft',66.8821,65.4795,'2017-04-28'),(5900,'msft',67.2787,66.263,'2017-05-01'),(5901,'msft',67.4335,66.8724,'2017-05-02'),(5902,'msft',67.1143,66.4662,'2017-05-03'),(5903,'msft',66.8241,66.3984,'2017-05-04'),(5904,'msft',66.7757,66.2485,'2017-05-05'),(5905,'msft',66.7951,66.1856,'2017-05-08'),(5906,'msft',67.0175,66.4371,'2017-05-09'),(5907,'msft',67.2884,66.6693,'2017-05-10'),(5908,'msft',66.4855,65.8954,'2017-05-11'),(5909,'msft',66.3694,65.818,'2017-05-12'),(5910,'msft',66.2437,65.3634,'2017-05-15'),(5911,'msft',67.5573,66.312,'2017-05-16'),(5912,'msft',67.2265,65.6018,'2017-05-17'),(5913,'msft',66.2828,65.3197,'2017-05-18'),(5914,'msft',66.2488,65.6018,'2017-05-19'),(5915,'msft',66.6428,65.6699,'2017-05-22'),(5916,'msft',66.886,66.5261,'2017-05-23'),(5917,'msft',67.0125,66.5942,'2017-05-24'),(5918,'msft',67.9854,67.0417,'2017-05-25'),(5919,'msft',68.3162,67.6352,'2017-05-26'),(5920,'msft',68.501,67.8784,'2017-05-30'),(5921,'msft',68.8221,67.9173,'2017-05-31'),(5922,'msft',68.6956,67.568,'2017-06-01'),(5923,'msft',69.9117,68.3356,'2017-06-02'),(5924,'msft',70.9138,69.8631,'2017-06-05'),(5925,'msft',70.6511,70.3106,'2017-06-06'),(5926,'msft',70.797,69.9993,'2017-06-07'),(5927,'msft',70.5538,69.5615,'2017-06-08'),(5928,'msft',70.1257,66.7304,'2017-06-09'),(5929,'msft',68.0438,66.2828,'2017-06-12'),(5930,'msft',68.8999,68.0632,'2017-06-</w:t>
        </w:r>
        <w:r>
          <w:t>13'),(5931,'msft',69.1723,67.5476,'2017-06-14'),(5932,'msft',68.3064,66.9347,'2017-06-15'),(5933,'msft',68.1267,67.3433,'2017-06-16'),(5934,'msft',69.0215,68.4427,'2017-06-19'),(5935,'msft',68.9486,67.9757,'2017-06-20'),(5936,'msft',68.7053,68.0438,'2017-06-21'),(5937,'msft',68.6761,67.82,'2017-06-22'),(5938,'msft',69.3183,68.0243,'2017-06-23'),(5939,'msft',69.7658,68.5351,'2017-06-26'),(5940,'msft',68.2773,67.3044,'2017-06-27'),(5941,'msft',67.9475,66.9249,'2017-06-28'),(5942,'msft',67.606,66.2439,'2017-06-29'),(5943,'msft',67.499,66.8763,'2017-06-30'),(5944,'msft',67.713,66.1758,'2017-07-03'),(5945,'msft',67.5573,66.3704,'2017-07-05'),(5946,'msft',66.9152,66.2731,'2017-07-06'),(5947,'msft',67.9465,66.8374,'2017-07-07'),(5948,'msft',68.3454,67.3238,'2017-07-10'),(5949,'msft',68.7637,67.8589,'2017-07-11'),(5950,'msft',69.3474,68.6372,'2017-07-12'),(5951,'msft',70.0867,69.3766,'2017-07-13'),(5952,'msft',71.2835,70.009,'2017-07-14'),(5953,'msft',71.4586,70.7484,'2017-07-17'),(5954,'msft',71.4002,70.69,'2017-07-18'),(5955,'msft',72.0326,71.4586,'2017-07-19'),(5956,'msft',72.2856,71.2932,'2017-07-20'),(5957,'msft',72.2758,71.1862,'2017-07-21'),(5958,'msft',71.7505,71.1473,'2017-07-24'),(5959,'msft',72.2953,71.5072,'2017-07-25'),(5960,'msft',72.3634,71.8088,'2017-07-26'),(5961,'msft',72.4023,70.3592,'2017-07-27'),(5962,'msft',71.3224,70.5733,'2017-07-28'),(5963,'msft',71.4489,70.4468,'2017-07-31'),(5964,'msft',71.4294,70.5246,'2017-08-01'),(5965,'msft',70.5927,69.508,'2017-08-02'),(5966,'msft',70.476,69.8971,'2017-08-03'),(5967,'msft',71.0597,70.2814,'2017-08-04'),(5968,'msft',70.9235,70.3009,'2017-08-07'),(5969,'msft',71.1473,69.8047,'2017-08-08'),(5970,'msft',70.5441,70.0966,'2017-08-09'),(5971,'msft',70.2328,69.4155,'2017-08-10'),(5972,'msft',70.7289,69.3474,'2017-08-11'),(5973,'msft',71.7213,70.9722,'2017-08-14'),(5974,'msft',71.9763,71.4383,'2017-08-15'),(5975,'msft',72.4751,71.5655,'2017-08-16'),(5976,'msft',72.2501,70.8124,'2017-08-17'),(5977,'msft',71.2427,70.3527,'2017-08-18'),(5978,'msft',70.8906,70.1277,'2017-08-21'),(5979,'msft',71.634,70.7635,'2017-08-22'),(5980,'msft',71.5459,70.9395,'2017-08-23'),(5981,'msft',71.2623,70.4896,'2017-08-24'),(5982,'msft',71.7415,70.8906,'2017-08-25'),(5983,'msft',71.4872,70.9591,'2017-08-28'),(5984,'msft',71.5557,70.4701,'2017-08-29'),(5985,'msft',72.5826,71.2323,'2017-08-30'),(5986,'msft',73.3162,72.1817,'2017-08-31'),(5987,'msft',73.1011,72.0252,'2017-09-01'),(5988,'msft',72.2697,71.3797,'2017-09-05'),(5989,'msft',72.4164,71.7415,'2017-09-06'),(5990,'msft',72.9641,71.9861,'2017-09-</w:t>
        </w:r>
        <w:r>
          <w:lastRenderedPageBreak/>
          <w:t>07'),(5991,'msft',72.8076,72.2208,'2017-09-08'),(5992,'msft',73.3016,72.6805,'2017-09-11'),(5993,'msft',73.5901,72.7392,'2017-09-12'),(5994,'msft',73.5803,72.9152,'2017-09-13'),(5995,'msft',73.8346,72.8859,'2017-09-14'),(5996,'msft',73.7368,72.4458,'2017-09-15'),(5997,'msft',74.3041,73.3945,'2017-09-18'),(5998,'msft',74.0498,73.3651,'2017-09-19'),(5999,'msft',73.8933,72.6805,'2017-09-20'),(6000,'msft',73.5901,72.4849,'2017-09-21'),(6001,'msft',72.8761,72.2306,'2017-09-22'),(6002,'msft',72.6218,71.321,'2017-09-25'),(6003,'msft',72.1915,71.3894,'2017-09-26'),(6004,'msft',72.5436,71.5655,'2017-09-27'),(6005,'msft',72.348,71.7024,'2017-09-28'),(6006,'msft',72.9006,72.2599,'2017-09-29'),(6007,'msft',73.3651,72.6658,'2017-10-02'),(6008,'msft',73.238,72.568,'2017-10-03'),(6009,'msft',73.0815,72.0937,'2017-10-04'),(6010,'msft',74.4508,73.3162,'2017-10-05'),(6011,'msft',74.3628,73.8835,'2017-10-06'),(6012,'msft',74.8714,74.1965,'2017-10-09'),(6013,'msft',74.9496,74.4704,'2017-10-10'),(6014,'msft',74.7833,74.2845,'2017-10-11'),(6015,'msft',75.5951,74.6953,'2017-10-12'),(6016,'msft',76.1624,75.5951,'2017-10-13'),(6017,'msft',76.1037,75.6538,'2017-10-16'),(6018,'msft',75.9179,75.556,'2017-10-17'),(6019,'msft',76.1429,75.6734,'2017-10-18'),(6020,'msft',76.2211,75.6538,'2017-10-19'),(6021,'msft',77.2383,76.5048,'2017-10-20'),(6022,'msft',77.6002,77.0329,'2017-10-23'),(6023,'msft',77.4633,76.7395,'2017-10-24'),(6024,'msft',77.3655,76.2994,'2017-10-25'),(6025,'msft',77.6784,77.0231,'2017-10-26'),(6026,'msft',84.3098,81.7766,'2017-10-27'),(6027,'msft',82.4759,81.2826,'2017-10-30'),(6028,'msft',82.5101,81.2875,'2017-10-31'),(6029,'msft',81.9233,81.0626,'2017-11-01'),(6030,'msft',82.6079,81.2973,'2017-11-02'),(6031,'msft',82.6862,81.5712,'2017-11-03'),(6032,'msft',82.8427,82.2387,'2017-11-06'),(6033,'msft',83.0383,82.0895,'2017-11-07'),(6034,'msft',82.7546,81.9917,'2017-11-08'),(6035,'msft',82.4221,81.0821,'2017-11-09'),(6036,'msft',82.2509,81.4049,'2017-11-10'),(6037,'msft',82.0993,81.6298,'2017-11-13'),(6038,'msft',82.2558,81.1604,'2017-11-14'),(6039,'msft',82.2659,81.2829,'2017-11-15'),(6040,'msft',82.0005,81.5287,'2017-11-16'),(6041,'msft',81.7056,80.8406,'2017-11-17'),(6042,'msft',81.1846,80.8504,'2017-11-20'),(6043,'msft',82.4133,81.3321,'2017-11-21'),(6044,'msft',82.4723,81.6269,'2017-11-22'),(6045,'msft',82.0103,81.3714,'2017-11-24'),(6046,'msft',82.551,81.8825,'2017-11-27'),(6047,'msft',83.6126,82.5903,'2017-11-28'),(6048,'msft',83.4722,81.7597,'2017-11-29'),(6049,'msft',83.0818,81.9218,'2017-11-30'),(6050,'msft',83.3668,81.8039,'2017-12-</w:t>
        </w:r>
        <w:r>
          <w:t>01'),(6051,'msft',82.9932,79.3268,'2017-12-04'),(6052,'msft',81.2731,79.6021,'2017-12-05'),(6053,'msft',81.7252,80.0443,'2017-12-06'),(6054,'msft',81.391,80.6046,'2017-12-07'),(6055,'msft',83.1407,81.912,'2017-12-08'),(6056,'msft',83.9173,82.6886,'2017-12-11'),(6057,'msft',84.5857,83.6322,'2017-12-12'),(6058,'msft',84.5366,83.7207,'2017-12-13'),(6059,'msft',84.4126,83.0916,'2017-12-14'),(6060,'msft',85.608,83.4356,'2017-12-15'),(6061,'msft',86.011,84.7627,'2017-12-18'),(6062,'msft',84.8806,83.819,'2017-12-19'),(6063,'msft',84.8315,83.2685,'2017-12-20'),(6064,'msft',84.6349,83.9468,'2017-12-21'),(6065,'msft',84.1729,83.475,'2017-12-22'),(6066,'msft',84.0791,83.5831,'2017-12-26'),(6067,'msft',84.5169,83.7649,'2017-12-27'),(6068,'msft',84.4678,84.0942,'2017-12-28'),(6069,'msft',84.5857,84.0451,'2017-12-29'),(6070,'msft',84.8413,84.0451,'2018-01-02'),(6071,'msft',85.0379,84.5071,'2018-01-03'),(6072,'msft',86.1683,85.0969,'2018-01-04'),(6073,'msft',86.9056,85.9422,'2018-01-05'),(6074,'msft',87.0727,86.1139,'2018-01-08'),(6075,'msft',87.2174,86.3649,'2018-01-09'),(6076,'msft',86.6893,85.9226,'2018-01-10'),(6077,'msft',86.6303,85.7555,'2018-01-11'),(6078,'msft',88.2523,86.9449,'2018-01-12'),(6079,'msft',89.2451,86.5128,'2018-01-16'),(6080,'msft',88.7438,87.2398,'2018-01-17'),(6081,'msft',89.1271,88.1343,'2018-01-18'),(6082,'msft',89.0681,88.1343,'2018-01-19'),(6083,'msft',90.0609,88.2129,'2018-01-22'),(6084,'msft',90.7294,89.9823,'2018-01-23'),(6085,'msft',91.8401,90.0216,'2018-01-24'),(6086,'msft',91.6534,90.3657,'2018-01-25'),(6087,'msft',92.4594,91.0046,'2018-01-26'),(6088,'msft',93.8258,92.1252,'2018-01-29'),(6089,'msft',92.0662,90.5328,'2018-01-30'),(6090,'msft',93.7766,91.9188,'2018-01-31'),(6091,'msft',94.4352,91.9889,'2018-02-01'),(6092,'msft',92.371,89.943,'2018-02-02'),(6093,'msft',91.6534,86.5025,'2018-02-05'),(6094,'msft',89.9184,83.7993,'2018-02-06'),(6095,'msft',90.2084,87.6821,'2018-02-07'),(6096,'msft',88.3456,83.3177,'2018-02-08'),(6097,'msft',87.4167,82.4035,'2018-02-09'),(6098,'msft',88.2523,86.4332,'2018-02-12'),(6099,'msft',88.4685,86.306,'2018-02-13'),(6100,'msft',89.8618,87.3138,'2018-02-14'),(6101,'msft',91.5703,89.4964,'2018-02-15'),(6102,'msft',92.3406,90.6617,'2018-02-16'),(6103,'msft',91.9061,89.8815,'2018-02-20'),(6104,'msft',92.2019,90.3556,'2018-02-21'),(6105,'msft',91.5802,90.2272,'2018-02-22'),(6106,'msft',92.9036,91.2148,'2018-02-23'),(6107,'msft',94.2665,93.0814,'2018-02-26'),(6108,'msft',94.6516,93.032,'2018-02-27'),(6109,'msft',94.5183,92.469,'2018-02-28'),(6110,'msft',93.3974,90.7012,'2018-03-</w:t>
        </w:r>
        <w:r>
          <w:lastRenderedPageBreak/>
          <w:t>01'),(6111,'msft',91.995,89.7334,'2018-03-02'),(6112,'msft',93.1011,91.116,'2018-03-05'),(6113,'msft',93.3184,91.7886,'2018-03-06'),(6114,'msft',92.7758,91.2839,'2018-03-07'),(6115,'msft',93.9208,92.6024,'2018-03-08'),(6116,'msft',95.343,93.8221,'2018-03-09'),(6117,'msft',96.0046,94.8492,'2018-03-12'),(6118,'msft',96.0343,92.8048,'2018-03-13'),(6119,'msft',94.227,92.3406,'2018-03-14'),(6120,'msft',93.4073,91.679,'2018-03-15'),(6121,'msft',94.1973,92.7554,'2018-03-16'),(6122,'msft',92.7357,90.9679,'2018-03-19'),(6123,'msft',92.6073,91.8468,'2018-03-20'),(6124,'msft',92.8838,91.0666,'2018-03-21'),(6125,'msft',90.6123,88.5483,'2018-03-22'),(6126,'msft',89.3383,86.0003,'2018-03-23'),(6127,'msft',92.8344,89.2791,'2018-03-26'),(6128,'msft',93.9593,87.4125,'2018-03-27'),(6129,'msft',90.0988,87.771,'2018-03-28'),(6130,'msft',91.1457,87.3039,'2018-03-29'),(6131,'msft',89.7531,86.4249,'2018-04-02'),(6132,'msft',88.9334,86.8002,'2018-04-03'),(6133,'msft',91.6098,86.6422,'2018-04-04'),(6134,'msft',91.911,90.2667,'2018-04-05'),(6135,'msft',91.3135,88.3705,'2018-04-06'),(6136,'msft',92.0147,89.4964,'2018-04-09'),(6137,'msft',92.1234,90.5037,'2018-04-10'),(6138,'msft',92.1333,90.3457,'2018-04-11'),(6139,'msft',92.9925,91.2839,'2018-04-12'),(6140,'msft',93.0122,91.2938,'2018-04-13'),(6141,'msft',93.4863,92.2616,'2018-04-16'),(6142,'msft',95.343,93.7035,'2018-04-17'),(6143,'msft',95.5207,94.3356,'2018-04-18'),(6144,'msft',95.8664,94.1578,'2018-04-19'),(6145,'msft',94.9183,92.8838,'2018-04-20'),(6146,'msft',95.0961,93.4566,'2018-04-23'),(6147,'msft',95.2738,91.2642,'2018-04-24'),(6148,'msft',92.1431,89.1606,'2018-04-25'),(6149,'msft',93.9702,91.9456,'2018-04-26'),(6150,'msft',96.6861,92.7456,'2018-04-27'),(6151,'msft',95.2011,91.995,'2018-04-30'),(6152,'msft',94.1085,91.6395,'2018-05-01'),(6153,'msft',93.9899,92.0345,'2018-05-02'),(6154,'msft',93.748,91.3037,'2018-05-03'),(6155,'msft',94.1875,91.7678,'2018-05-04'),(6156,'msft',95.5108,93.9208,'2018-05-07'),(6157,'msft',94.9677,93.8844,'2018-05-08'),(6158,'msft',95.7676,93.8714,'2018-05-09'),(6159,'msft',96.7355,95.8466,'2018-05-10'),(6160,'msft',96.6565,95.8368,'2018-05-11'),(6161,'msft',97.4663,96.1034,'2018-05-14'),(6162,'msft',96.6367,95.1454,'2018-05-15'),(6163,'msft',96.6093,95.8306,'2018-05-16'),(6164,'msft',96.7482,95.052,'2018-05-17'),(6165,'msft',96.1431,95.2305,'2018-05-18'),(6166,'msft',97.2143,96.0141,'2018-05-21'),(6167,'msft',97.373,96.4109,'2018-05-22'),(6168,'msft',97.9285,95.538,'2018-05-23'),(6169,'msft',98.1368,96.024,'2018-05-24'),(6170,'msft',98.1764,97.0655,'2018-05-</w:t>
        </w:r>
        <w:r>
          <w:t>25'),(6171,'msft',98.0772,96.4406,'2018-05-29'),(6172,'msft',98.4442,97.1151,'2018-05-30'),(6173,'msft',99.1782,97.8094,'2018-05-31'),(6174,'msft',100.0412,98.3649,'2018-06-01'),(6175,'msft',101.033,100.0322,'2018-06-04'),(6176,'msft',101.4992,100.7057,'2018-06-05'),(6177,'msft',101.767,101.0727,'2018-06-06'),(6178,'msft',101.8563,99.5651,'2018-06-07'),(6179,'msft',101.1223,99.7238,'2018-06-08'),(6180,'msft',100.7652,99.8527,'2018-06-11'),(6181,'msft',100.6257,99.9321,'2018-06-12'),(6182,'msft',101.1818,99.7436,'2018-06-13'),(6183,'msft',101.2017,100.18,'2018-06-14'),(6184,'msft',100.7057,99.2576,'2018-06-15'),(6185,'msft',100.2891,98.6129,'2018-06-18'),(6186,'msft',100.18,98.6922,'2018-06-19'),(6187,'msft',101.6877,100.2991,'2018-06-20'),(6188,'msft',101.6282,100.061,'2018-06-21'),(6189,'msft',99.9519,98.8162,'2018-06-22'),(6190,'msft',99.2973,96.5101,'2018-06-25'),(6191,'msft',99.2675,97.9483,'2018-06-26'),(6192,'msft',99.208,96.6093,'2018-06-27'),(6193,'msft',98.3054,96.4704,'2018-06-28'),(6194,'msft',99.0989,97.5317,'2018-06-29'),(6195,'msft',99.2477,97.2044,'2018-07-02'),(6196,'msft',99.813,98.1368,'2018-07-03'),(6197,'msft',99.1088,98.2259,'2018-07-05'),(6198,'msft',100.6065,98.8608,'2018-07-06'),(6199,'msft',101.4199,100.429,'2018-07-09'),(6200,'msft',101.6778,101.033,'2018-07-10'),(6201,'msft',101.5092,100.2792,'2018-07-11'),(6202,'msft',103.5623,101.896,'2018-07-12'),(6203,'msft',104.7427,103.2449,'2018-07-13'),(6204,'msft',104.9609,103.6665,'2018-07-16'),(6205,'msft',105.6354,103.4731,'2018-07-17'),(6206,'msft',105.189,103.8649,'2018-07-18'),(6207,'msft',104.455,103.0466,'2018-07-19'),(6208,'msft',107.3216,105.2188,'2018-07-20'),(6209,'msft',107.2621,105.2684,'2018-07-23'),(6210,'msft',107.9365,106.3892,'2018-07-24'),(6211,'msft',110.2476,106.7264,'2018-07-25'),(6212,'msft',110.0988,108.611,'2018-07-26'),(6213,'msft',109.2855,105.2783,'2018-07-27'),(6214,'msft',106.657,103.9095,'2018-07-30'),(6215,'msft',105.8536,104.5245,'2018-07-31'),(6216,'msft',105.5818,104.5641,'2018-08-01'),(6217,'msft',107.2125,103.9889,'2018-08-02'),(6218,'msft',107.1728,105.9528,'2018-08-03'),(6219,'msft',107.5398,106.6858,'2018-08-06'),(6220,'msft',108.2143,107.2918,'2018-08-07'),(6221,'msft',108.859,107.8769,'2018-08-08'),(6222,'msft',109.2657,108.7102,'2018-08-09'),(6223,'msft',108.7995,107.5001,'2018-08-10'),(6224,'msft',108.6904,107.2224,'2018-08-13'),(6225,'msft',108.859,107.1629,'2018-08-14'),(6226,'msft',108.5163,106.3606,'2018-08-15'),(6227,'msft',108.3918,106.8385,'2018-08-16'),(6228,'msft',107.4359,106.2311,'2018-08-17'),(6229,'msft',107.4359,106.022,'2018-08-20'),(6230,'msft',106.8883,105.3947,'2018-08-</w:t>
        </w:r>
        <w:r>
          <w:lastRenderedPageBreak/>
          <w:t>21'),(6231,'msft',106.8783,105.325,'2018-08-22'),(6232,'msft',107.7147,106.4104,'2018-08-23'),(6233,'msft',108.0931,107.0974,'2018-08-24'),(6234,'msft',109.1684,108.0433,'2018-08-27'),(6235,'msft',110.0247,109.3178,'2018-08-28'),(6236,'msft',111.5482,109.7957,'2018-08-29'),(6237,'msft',112.1257,110.9607,'2018-08-30'),(6238,'msft',112.2919,111.0354,'2018-08-31'),(6239,'msft',111.4735,109.7459,'2018-09-04'),(6240,'msft',110.9408,107.6351,'2018-09-05'),(6241,'msft',108.5212,107.0476,'2018-09-06'),(6242,'msft',108.2572,106.7688,'2018-09-07'),(6243,'msft',109.1684,107.8939,'2018-09-10'),(6244,'msft',111.1101,108.4217,'2018-09-11'),(6245,'msft',111.3689,110.0347,'2018-09-12'),(6246,'msft',113.2359,111.6378,'2018-09-13'),(6247,'msft',113.2408,111.9564,'2018-09-14'),(6248,'msft',113.211,111.3789,'2018-09-17'),(6249,'msft',113.206,111.2395,'2018-09-18'),(6250,'msft',112.8326,110.5574,'2018-09-19'),(6251,'msft',113.3105,111.4486,'2018-09-20'),(6252,'msft',114.7941,113.0218,'2018-09-21'),(6253,'msft',114.4058,111.7349,'2018-09-24'),(6254,'msft',114.605,113.2608,'2018-09-25'),(6255,'msft',114.5601,113.2508,'2018-09-26'),(6256,'msft',114.4158,113.7088,'2018-09-27'),(6257,'msft',114.0772,113.1911,'2018-09-28'),(6258,'msft',115.1825,114.2365,'2018-10-01'),(6259,'msft',115.3418,113.9478,'2018-10-02'),(6260,'msft',115.6803,114.4357,'2018-10-03'),(6261,'msft',114.2652,111.1499,'2018-10-04'),(6262,'msft',112.6833,110.1641,'2018-10-05'),(6263,'msft',111.5482,108.8697,'2018-10-08'),(6264,'msft',112.5936,110.3234,'2018-10-09'),(6265,'msft',111.0204,105.335,'2018-10-10'),(6266,'msft',108.4615,103.7518,'2018-10-11'),(6267,'msft',110.7616,106.6593,'2018-10-12'),(6268,'msft',109.0091,106.4868,'2018-10-15'),(6269,'msft',110.9308,108.4814,'2018-10-16'),(6270,'msft',111.3291,109.077,'2018-10-17'),(6271,'msft',110.0546,107.3662,'2018-10-18'),(6272,'msft',110.3832,107.7446,'2018-10-19'),(6273,'msft',110.0646,107.7745,'2018-10-22'),(6274,'msft',108.5013,104.6579,'2018-10-23'),(6275,'msft',108.0234,101.1532,'2018-10-24'),(6276,'msft',108.8,105.6934,'2018-10-25'),(6277,'msft',108.2823,104.3094,'2018-10-26'),(6278,'msft',108.2325,101.1929,'2018-10-29'),(6279,'msft',103.9311,99.6794,'2018-10-30'),(6280,'msft',107.6749,104.9367,'2018-10-31'),(6281,'msft',106.8584,105.0761,'2018-11-01'),(6282,'msft',106.8584,104.5235,'2018-11-02'),(6283,'msft',107.2766,105.4445,'2018-11-05'),(6284,'msft',108.3719,105.8229,'2018-11-06'),(6285,'msft',111.7573,108.9295,'2018-11-07'),(6286,'msft',111.7274,110.433,'2018-11-08'),(6287,'msft',110.9707,108.2922,'2018-11-09'),(6288,'msft',109.4871,105.6437,'2018-11-12'),(6289,'msft',108.2723,106.1813,'2018-11-13'),(6290,'msft',108.26,104.47,'2018-11-</w:t>
        </w:r>
        <w:r>
          <w:t>14'),(6291,'msft',107.8,103.91,'2018-11-15'),(6292,'msft',108.88,106.8,'2018-11-16'),(6293,'msft',108.56,103.55,'2018-11-19'),(6294,'msft',102.97,99.3528,'2018-11-20'),(6295,'msft',104.43,102.24,'2018-11-21'),(6296,'wmt',69.1695,68.6018,'2013-11-21'),(6297,'wmt',69.7546,68.7765,'2013-11-22'),(6298,'wmt',70.366,69.79,'2013-11-25'),(6299,'wmt',70.462,69.9642,'2013-11-26'),(6300,'wmt',70.7371,70.2,'2013-11-27'),(6301,'wmt',71.0472,70.5843,'2013-11-29'),(6302,'wmt',70.986,70.1913,'2013-12-02'),(6303,'wmt',71.0297,70.4795,'2013-12-03'),(6304,'wmt',71.4783,70.1958,'2013-12-04'),(6305,'wmt',70.0728,69.2822,'2013-12-05'),(6306,'wmt',70.4768,69.9586,'2013-12-06'),(6307,'wmt',70.6526,70.0113,'2013-12-09'),(6308,'wmt',70.0992,69.4403,'2013-12-10'),(6309,'wmt',70.0289,69.4403,'2013-12-11'),(6310,'wmt',69.6248,68.8693,'2013-12-12'),(6311,'wmt',69.1944,68.4565,'2013-12-13'),(6312,'wmt',68.9572,68.1666,'2013-12-16'),(6313,'wmt',68.4213,67.8328,'2013-12-17'),(6314,'wmt',68.5004,67.4726,'2013-12-18'),(6315,'wmt',68.3686,67.8152,'2013-12-19'),(6316,'wmt',68.4126,67.8591,'2013-12-20'),(6317,'wmt',68.5092,67.9646,'2013-12-23'),(6318,'wmt',68.7288,68.1947,'2013-12-24'),(6319,'wmt',68.9748,68.4916,'2013-12-26'),(6320,'wmt',69.3349,68.7815,'2013-12-27'),(6321,'wmt',69.291,68.8957,'2013-12-30'),(6322,'wmt',69.2822,68.8254,'2013-12-31'),(6323,'wmt',69.8093,68.9572,'2014-01-02'),(6324,'wmt',69.5106,68.9748,'2014-01-03'),(6325,'wmt',69.3173,68.3335,'2014-01-06'),(6326,'wmt',69.2646,68.4477,'2014-01-07'),(6327,'wmt',68.966,68.1666,'2014-01-08'),(6328,'wmt',68.8693,68.07,'2014-01-09'),(6329,'wmt',69.1504,68.1139,'2014-01-10'),(6330,'wmt',68.4916,67.8504,'2014-01-13'),(6331,'wmt',68.518,67.9733,'2014-01-14'),(6332,'wmt',68.6058,68.1402,'2014-01-15'),(6333,'wmt',68.0524,67.0686,'2014-01-16'),(6334,'wmt',67.4814,66.7875,'2014-01-17'),(6335,'wmt',67.1037,65.7597,'2014-01-21'),(6336,'wmt',66.8314,65.909,'2014-01-22'),(6337,'wmt',65.9881,65.4171,'2014-01-23'),(6338,'wmt',65.9881,65.2063,'2014-01-24'),(6339,'wmt',65.3292,64.8549,'2014-01-27'),(6340,'wmt',66.234,65.0921,'2014-01-28'),(6341,'wmt',66.2077,65.0657,'2014-01-29'),(6342,'wmt',65.9617,65.3205,'2014-01-30'),(6343,'wmt',66.0496,64.688,'2014-01-31'),(6344,'wmt',65.4434,63.7217,'2014-02-03'),(6345,'wmt',64.2136,63.5109,'2014-02-04'),(6346,'wmt',64.2663,63.4845,'2014-02-05'),(6347,'wmt',64.3103,63.6866,'2014-02-06'),(6348,'wmt',64.8285,63.6866,'2014-02-07'),(6349,'wmt',64.7934,64.0907,'2014-02-10'),(6350,'wmt',65.7509,64.7143,'2014-02-</w:t>
        </w:r>
        <w:r>
          <w:lastRenderedPageBreak/>
          <w:t>11'),(6351,'wmt',66.0408,65.1975,'2014-02-12'),(6352,'wmt',66.3131,65.4961,'2014-02-13'),(6353,'wmt',66.7479,65.9705,'2014-02-14'),(6354,'wmt',66.4536,65.7638,'2014-02-18'),(6355,'wmt',66.1638,65.3644,'2014-02-19'),(6356,'wmt',65.0042,63.9589,'2014-02-20'),(6357,'wmt',64.4772,63.9677,'2014-02-21'),(6358,'wmt',64.8417,64.2488,'2014-02-24'),(6359,'wmt',64.7758,64.2048,'2014-02-25'),(6360,'wmt',65.9705,64.8198,'2014-02-26'),(6361,'wmt',65.6894,65.0834,'2014-02-27'),(6362,'wmt',66.0496,65.1799,'2014-02-28'),(6363,'wmt',65.5928,64.8505,'2014-03-03'),(6364,'wmt',66.3131,65.584,'2014-03-04'),(6365,'wmt',66.1725,65.5137,'2014-03-05'),(6366,'wmt',65.9793,65.4522,'2014-03-06'),(6367,'wmt',66.2723,65.7463,'2014-03-07'),(6368,'wmt',65.9541,65.4678,'2014-03-10'),(6369,'wmt',66.2812,65.6004,'2014-03-11'),(6370,'wmt',66.9708,66.1486,'2014-03-12'),(6371,'wmt',67.3509,66.2281,'2014-03-13'),(6372,'wmt',66.3696,65.6623,'2014-03-14'),(6373,'wmt',66.1751,65.4324,'2014-03-17'),(6374,'wmt',66.2989,65.8214,'2014-03-18'),(6375,'wmt',66.4049,65.4413,'2014-03-19'),(6376,'wmt',66.9089,65.2998,'2014-03-20'),(6377,'wmt',68.0936,66.7055,'2014-03-21'),(6378,'wmt',67.8991,67.289,'2014-03-24'),(6379,'wmt',68.1997,67.3333,'2014-03-25'),(6380,'wmt',68.5401,67.3951,'2014-03-26'),(6381,'wmt',67.9167,67.2272,'2014-03-27'),(6382,'wmt',67.7178,66.9885,'2014-03-28'),(6383,'wmt',67.8814,67.2095,'2014-03-31'),(6384,'wmt',68.2969,67.6692,'2014-04-01'),(6385,'wmt',68.2439,67.4924,'2014-04-02'),(6386,'wmt',68.5622,68.0759,'2014-04-03'),(6387,'wmt',68.8716,68.2969,'2014-04-04'),(6388,'wmt',68.708,68.1598,'2014-04-07'),(6389,'wmt',69.2341,67.8991,'2014-04-08'),(6390,'wmt',69.1545,68.3234,'2014-04-09'),(6391,'wmt',69.0838,67.7665,'2014-04-10'),(6392,'wmt',68.2792,67.4482,'2014-04-11'),(6393,'wmt',68.5622,67.8902,'2014-04-14'),(6394,'wmt',68.35,67.5808,'2014-04-15'),(6395,'wmt',68.487,68.1024,'2014-04-16'),(6396,'wmt',68.739,68.1466,'2014-04-17'),(6397,'wmt',68.7213,68.235,'2014-04-21'),(6398,'wmt',68.8053,68.4207,'2014-04-22'),(6399,'wmt',69.2076,68.5798,'2014-04-23'),(6400,'wmt',69.3755,68.6948,'2014-04-24'),(6401,'wmt',69.6496,68.9777,'2014-04-25'),(6402,'wmt',70.7149,69.6938,'2014-04-28'),(6403,'wmt',70.6133,70.348,'2014-04-29'),(6404,'wmt',70.6663,70.295,'2014-04-30'),(6405,'wmt',70.4895,69.9856,'2014-05-01'),(6406,'wmt',70.516,69.8529,'2014-05-02'),(6407,'wmt',69.7999,69.4065,'2014-05-05'),(6408,'wmt',69.3048,68.9291,'2014-05-06'),(6409,'wmt',69.475,68.9688,'2014-05-07'),(6410,'wmt',70.1253,69.3869,'2014-05-</w:t>
        </w:r>
        <w:r>
          <w:t>08'),(6411,'wmt',70.5256,69.8495,'2014-05-09'),(6412,'wmt',70.4811,69.9652,'2014-05-12'),(6413,'wmt',70.6057,70.2676,'2014-05-13'),(6414,'wmt',70.321,69.4492,'2014-05-14'),(6415,'wmt',68.8888,67.8302,'2014-05-15'),(6416,'wmt',68.8354,68.186,'2014-05-16'),(6417,'wmt',68.613,68.0526,'2014-05-19'),(6418,'wmt',67.9369,67.1808,'2014-05-20'),(6419,'wmt',67.5722,66.9584,'2014-05-21'),(6420,'wmt',67.5375,66.9317,'2014-05-22'),(6421,'wmt',67.3854,67.1007,'2014-05-23'),(6422,'wmt',67.4388,66.9762,'2014-05-27'),(6423,'wmt',67.5544,67.0207,'2014-05-28'),(6424,'wmt',67.7768,67.2253,'2014-05-29'),(6425,'wmt',68.3283,67.6167,'2014-05-30'),(6426,'wmt',68.5952,68.0259,'2014-06-02'),(6427,'wmt',68.4707,67.928,'2014-06-03'),(6428,'wmt',68.7642,68.0793,'2014-06-04'),(6429,'wmt',68.8888,68.3817,'2014-06-05'),(6430,'wmt',69.0222,68.5596,'2014-06-06'),(6431,'wmt',69.1734,68.2305,'2014-06-09'),(6432,'wmt',68.444,68.0657,'2014-06-10'),(6433,'wmt',68.2661,67.6523,'2014-06-11'),(6434,'wmt',67.7768,67.2342,'2014-06-12'),(6435,'wmt',67.3943,66.825,'2014-06-13'),(6436,'wmt',67.1452,66.736,'2014-06-16'),(6437,'wmt',67.0918,66.6426,'2014-06-17'),(6438,'wmt',67.5722,66.647,'2014-06-18'),(6439,'wmt',67.8569,67.4299,'2014-06-19'),(6440,'wmt',67.759,66.825,'2014-06-20'),(6441,'wmt',67.5544,66.9851,'2014-06-23'),(6442,'wmt',67.7946,67.3275,'2014-06-24'),(6443,'wmt',67.4655,66.9673,'2014-06-25'),(6444,'wmt',67.2609,66.4513,'2014-06-26'),(6445,'wmt',67.0563,66.4247,'2014-06-27'),(6446,'wmt',67.332,66.6648,'2014-06-30'),(6447,'wmt',67.0918,66.4958,'2014-07-01'),(6448,'wmt',67.5188,66.9406,'2014-07-02'),(6449,'wmt',67.6523,67.1808,'2014-07-03'),(6450,'wmt',67.7946,67.2075,'2014-07-07'),(6451,'wmt',68.4796,67.6345,'2014-07-08'),(6452,'wmt',68.7909,68.1593,'2014-07-09'),(6453,'wmt',69.0035,68.4173,'2014-07-10'),(6454,'wmt',68.4707,68.1059,'2014-07-11'),(6455,'wmt',68.7198,68.0348,'2014-07-14'),(6456,'wmt',68.4351,68.1059,'2014-07-15'),(6457,'wmt',68.5418,68.2305,'2014-07-16'),(6458,'wmt',68.5418,67.9992,'2014-07-17'),(6459,'wmt',68.5863,68.0615,'2014-07-18'),(6460,'wmt',68.4173,68.0348,'2014-07-21'),(6461,'wmt',68.3995,67.9636,'2014-07-22'),(6462,'wmt',68.5507,68.1326,'2014-07-23'),(6463,'wmt',68.3106,67.7768,'2014-07-24'),(6464,'wmt',67.928,67.4299,'2014-07-25'),(6465,'wmt',67.5455,67.0385,'2014-07-28'),(6466,'wmt',67.6167,66.8516,'2014-07-29'),(6467,'wmt',67.5366,66.4247,'2014-07-30'),(6468,'wmt',66.051,65.4194,'2014-07-31'),(6469,'wmt',65.495,64.9924,'2014-08-01'),(6470,'wmt',65.495,64.9924,'2014-08-</w:t>
        </w:r>
        <w:r>
          <w:lastRenderedPageBreak/>
          <w:t>04'),(6471,'wmt',65.4016,64.7345,'2014-08-05'),(6472,'wmt',66.522,65.5281,'2014-08-06'),(6473,'wmt',66.9876,66.0474,'2014-08-07'),(6474,'wmt',66.916,66.128,'2014-08-08'),(6475,'wmt',66.7996,66.2802,'2014-08-11'),(6476,'wmt',66.6563,66.2713,'2014-08-12'),(6477,'wmt',66.6295,65.8236,'2014-08-13'),(6478,'wmt',66.6474,65.9131,'2014-08-14'),(6479,'wmt',66.8444,65.8012,'2014-08-15'),(6480,'wmt',66.8712,66.3071,'2014-08-18'),(6481,'wmt',67.104,66.3877,'2014-08-19'),(6482,'wmt',67.2025,66.719,'2014-08-20'),(6483,'wmt',67.9726,67.1578,'2014-08-21'),(6484,'wmt',68.2323,67.7308,'2014-08-22'),(6485,'wmt',68.0711,67.6111,'2014-08-25'),(6486,'wmt',68.1875,67.5518,'2014-08-26'),(6487,'wmt',67.9278,67.5518,'2014-08-27'),(6488,'wmt',67.9995,67.5786,'2014-08-28'),(6489,'wmt',67.9457,67.4174,'2014-08-29'),(6490,'wmt',67.9995,67.5249,'2014-09-02'),(6491,'wmt',68.3487,67.9457,'2014-09-03'),(6492,'wmt',68.5905,68.1517,'2014-09-04'),(6493,'wmt',69.6023,68.483,'2014-09-05'),(6494,'wmt',69.2352,68.4382,'2014-09-08'),(6495,'wmt',68.9486,68.2054,'2014-09-09'),(6496,'wmt',69.0203,68.3845,'2014-09-10'),(6497,'wmt',68.4472,68.1338,'2014-09-11'),(6498,'wmt',68.098,67.7487,'2014-09-12'),(6499,'wmt',67.9547,67.704,'2014-09-15'),(6500,'wmt',68.5636,67.695,'2014-09-16'),(6501,'wmt',68.4741,68.0621,'2014-09-17'),(6502,'wmt',68.5725,67.9726,'2014-09-18'),(6503,'wmt',69.0113,68.3935,'2014-09-19'),(6504,'wmt',68.8233,68.2771,'2014-09-22'),(6505,'wmt',68.2547,67.6682,'2014-09-23'),(6506,'wmt',69.2262,67.7846,'2014-09-24'),(6507,'wmt',68.9934,68.1606,'2014-09-25'),(6508,'wmt',68.5636,67.9278,'2014-09-26'),(6509,'wmt',68.2771,67.7398,'2014-09-29'),(6510,'wmt',68.6979,67.8472,'2014-09-30'),(6511,'wmt',68.8233,67.9726,'2014-10-01'),(6512,'wmt',68.868,68.0174,'2014-10-02'),(6513,'wmt',69.3784,68.5278,'2014-10-03'),(6514,'wmt',69.7724,68.9397,'2014-10-06'),(6515,'wmt',69.571,68.6979,'2014-10-07'),(6516,'wmt',70.2784,68.7785,'2014-10-08'),(6517,'wmt',70.5873,69.5396,'2014-10-09'),(6518,'wmt',71.0708,69.7814,'2014-10-10'),(6519,'wmt',70.3679,69.3516,'2014-10-13'),(6520,'wmt',70.4082,69.5486,'2014-10-14'),(6521,'wmt',69.5665,66.5847,'2014-10-15'),(6522,'wmt',66.3245,65.0177,'2014-10-16'),(6523,'wmt',66.71,65.3937,'2014-10-17'),(6524,'wmt',67.3548,66.1907,'2014-10-20'),(6525,'wmt',68.2323,67.1667,'2014-10-21'),(6526,'wmt',68.6442,68.0621,'2014-10-22'),(6527,'wmt',68.6352,67.8562,'2014-10-23'),(6528,'wmt',68.5009,67.6055,'2014-10-24'),(6529,'wmt',68.9307,68.3308,'2014-10-27'),(6530,'wmt',68.7695,68.0532,'2014-10-</w:t>
        </w:r>
        <w:r>
          <w:t>28'),(6531,'wmt',68.6263,68.0263,'2014-10-29'),(6532,'wmt',68.5905,68.0353,'2014-10-30'),(6533,'wmt',69.3068,68.0621,'2014-10-31'),(6534,'wmt',68.3935,67.6861,'2014-11-03'),(6535,'wmt',69.2799,68.3039,'2014-11-04'),(6536,'wmt',70.05,69.2173,'2014-11-05'),(6537,'wmt',70.0052,69.1009,'2014-11-06'),(6538,'wmt',70.8111,69.4948,'2014-11-07'),(6539,'wmt',71.7514,70.2202,'2014-11-10'),(6540,'wmt',71.1156,70.6052,'2014-11-11'),(6541,'wmt',71.1335,70.4261,'2014-11-12'),(6542,'wmt',74.375,72.405,'2014-11-13'),(6543,'wmt',74.4556,73.5154,'2014-11-14'),(6544,'wmt',74.966,73.9004,'2014-11-17'),(6545,'wmt',75.1451,74.6257,'2014-11-18'),(6546,'wmt',76.6852,75.1451,'2014-11-19'),(6547,'wmt',76.3718,75.2525,'2014-11-20'),(6548,'wmt',76.5061,75.736,'2014-11-21'),(6549,'wmt',76.6583,75.9062,'2014-11-24'),(6550,'wmt',76.5688,75.5659,'2014-11-25'),(6551,'wmt',76.2115,75.6465,'2014-11-26'),(6552,'wmt',78.879,76.918,'2014-11-28'),(6553,'wmt',77.9657,76.7836,'2014-12-01'),(6554,'wmt',77.6344,76.9449,'2014-12-02'),(6555,'wmt',77.4378,76.2492,'2014-12-03'),(6556,'wmt',76.3753,75.3218,'2014-12-04'),(6557,'wmt',76.3753,75.1957,'2014-12-05'),(6558,'wmt',76.2402,75.5019,'2014-12-08'),(6559,'wmt',75.826,74.4213,'2014-12-09'),(6560,'wmt',75.9161,74.6464,'2014-12-10'),(6561,'wmt',76.0826,74.8806,'2014-12-11'),(6562,'wmt',76.5374,75.2047,'2014-12-12'),(6563,'wmt',76.2672,74.7815,'2014-12-15'),(6564,'wmt',76.3213,74.6825,'2014-12-16'),(6565,'wmt',75.871,74.6915,'2014-12-17'),(6566,'wmt',77.3928,75.8891,'2014-12-18'),(6567,'wmt',77.744,76.6814,'2014-12-19'),(6568,'wmt',77.798,76.7985,'2014-12-22'),(6569,'wmt',78.4103,77.762,'2014-12-23'),(6570,'wmt',78.3968,77.789,'2014-12-24'),(6571,'wmt',78.4643,77.4468,'2014-12-26'),(6572,'wmt',78.4013,77.798,'2014-12-29'),(6573,'wmt',78.4553,77.87,'2014-12-30'),(6574,'wmt',78.7344,77.3117,'2014-12-31'),(6575,'wmt',78.0861,77.0281,'2015-01-02'),(6576,'wmt',77.7259,76.9966,'2015-01-05'),(6577,'wmt',78.1131,77.2487,'2015-01-06'),(6578,'wmt',79.851,78.0411,'2015-01-07'),(6579,'wmt',81.6384,80.2022,'2015-01-08'),(6580,'wmt',81.3907,80.3642,'2015-01-09'),(6581,'wmt',81.3187,80.3372,'2015-01-12'),(6582,'wmt',81.913,80.0761,'2015-01-13'),(6583,'wmt',79.7069,77.888,'2015-01-14'),(6584,'wmt',79.0406,78.0681,'2015-01-15'),(6585,'wmt',78.7524,77.6449,'2015-01-16'),(6586,'wmt',78.9686,77.0344,'2015-01-20'),(6587,'wmt',78.2572,77.1767,'2015-01-21'),(6588,'wmt',79.5944,78.2122,'2015-01-22'),(6589,'wmt',80.3732,79.1396,'2015-01-23'),(6590,'wmt',80.2832,79.3467,'2015-01-</w:t>
        </w:r>
        <w:r>
          <w:lastRenderedPageBreak/>
          <w:t>26'),(6591,'wmt',79.6529,78.5724,'2015-01-27'),(6592,'wmt',79.4458,78.1311,'2015-01-28'),(6593,'wmt',78.9866,77.6809,'2015-01-29'),(6594,'wmt',78.6624,76.4473,'2015-01-30'),(6595,'wmt',77.3207,75.5739,'2015-02-02'),(6596,'wmt',77.9105,77.1317,'2015-02-03'),(6597,'wmt',78.3698,77.4378,'2015-02-04'),(6598,'wmt',78.6624,77.9421,'2015-02-05'),(6599,'wmt',79.2387,78.1402,'2015-02-06'),(6600,'wmt',78.5093,77.1136,'2015-02-09'),(6601,'wmt',78.7074,77.816,'2015-02-10'),(6602,'wmt',78.4463,77.3658,'2015-02-11'),(6603,'wmt',78.0501,76.7445,'2015-02-12'),(6604,'wmt',77.5819,76.8255,'2015-02-13'),(6605,'wmt',77.4108,76.5104,'2015-02-17'),(6606,'wmt',77.7079,77.0056,'2015-02-18'),(6607,'wmt',76.3573,75.0877,'2015-02-19'),(6608,'wmt',75.9791,74.3313,'2015-02-20'),(6609,'wmt',76.4113,75.844,'2015-02-23'),(6610,'wmt',76.3753,75.5649,'2015-02-24'),(6611,'wmt',76.2816,75.2047,'2015-02-25'),(6612,'wmt',75.5109,74.9796,'2015-02-26'),(6613,'wmt',75.781,75.0967,'2015-02-27'),(6614,'wmt',75.6369,74.9166,'2015-03-02'),(6615,'wmt',75.4749,74.8896,'2015-03-03'),(6616,'wmt',74.9256,74.0161,'2015-03-04'),(6617,'wmt',75.5199,74.7005,'2015-03-05'),(6618,'wmt',74.8265,74.1737,'2015-03-06'),(6619,'wmt',75.0426,74.3223,'2015-03-09'),(6620,'wmt',74.2863,73.8991,'2015-03-10'),(6621,'wmt',74.2524,72.957,'2015-03-11'),(6622,'wmt',74.3883,73.1744,'2015-03-12'),(6623,'wmt',74.506,73.6364,'2015-03-13'),(6624,'wmt',75.5206,74.6781,'2015-03-16'),(6625,'wmt',75.1945,74.497,'2015-03-17'),(6626,'wmt',75.1492,73.5141,'2015-03-18'),(6627,'wmt',74.6781,73.7089,'2015-03-19'),(6628,'wmt',75.6293,74.0169,'2015-03-20'),(6629,'wmt',76.0007,75.2941,'2015-03-23'),(6630,'wmt',75.8286,75.1492,'2015-03-24'),(6631,'wmt',75.4119,73.6545,'2015-03-25'),(6632,'wmt',74.5604,73.0567,'2015-03-26'),(6633,'wmt',74.4426,73.5957,'2015-03-27'),(6634,'wmt',75.0043,73.7632,'2015-03-30'),(6635,'wmt',75.2217,74.506,'2015-03-31'),(6636,'wmt',74.5332,72.8574,'2015-04-01'),(6637,'wmt',73.6591,72.9661,'2015-04-02'),(6638,'wmt',73.6727,72.6038,'2015-04-06'),(6639,'wmt',73.6364,72.8846,'2015-04-07'),(6640,'wmt',73.5821,72.794,'2015-04-08'),(6641,'wmt',73.727,72.9933,'2015-04-09'),(6642,'wmt',73.3737,72.9617,'2015-04-10'),(6643,'wmt',73.3013,72.7125,'2015-04-13'),(6644,'wmt',72.8483,72.178,'2015-04-14'),(6645,'wmt',73.3556,72.1517,'2015-04-15'),(6646,'wmt',72.3682,71.6798,'2015-04-16'),(6647,'wmt',71.6979,70.2485,'2015-04-17'),(6648,'wmt',71.408,70.6743,'2015-04-20'),(6649,'wmt',71.4171,70.5701,'2015-04-21'),(6650,'wmt',71.2359,70.2485,'2015-04-</w:t>
        </w:r>
        <w:r>
          <w:t>22'),(6651,'wmt',72.0512,70.8373,'2015-04-23'),(6652,'wmt',73.3103,71.7794,'2015-04-24'),(6653,'wmt',72.3411,71.8247,'2015-04-27'),(6654,'wmt',71.9968,71.3537,'2015-04-28'),(6655,'wmt',71.3672,70.4659,'2015-04-29'),(6656,'wmt',71.091,70.2848,'2015-04-30'),(6657,'wmt',71.3446,70.8104,'2015-05-01'),(6658,'wmt',72.0557,71.0729,'2015-05-04'),(6659,'wmt',71.5711,70.7105,'2015-05-05'),(6660,'wmt',71.2115,70.3455,'2015-05-06'),(6661,'wmt',71.4121,70.464,'2015-05-07'),(6662,'wmt',72.2416,71.4668,'2015-05-08'),(6663,'wmt',71.6581,71.1295,'2015-05-11'),(6664,'wmt',72.4512,70.9836,'2015-05-12'),(6665,'wmt',72.4057,71.0839,'2015-05-13'),(6666,'wmt',71.804,71.1204,'2015-05-14'),(6667,'wmt',72.2416,71.6217,'2015-05-15'),(6668,'wmt',72.8706,72.1595,'2015-05-18'),(6669,'wmt',71.4303,69.4887,'2015-05-19'),(6670,'wmt',69.7348,69.124,'2015-05-20'),(6671,'wmt',69.6619,68.8779,'2015-05-21'),(6672,'wmt',69.6254,69.1514,'2015-05-22'),(6673,'wmt',69.124,68.1988,'2015-05-26'),(6674,'wmt',68.8323,68.3674,'2015-05-27'),(6675,'wmt',68.5133,68.0484,'2015-05-28'),(6676,'wmt',68.258,67.5926,'2015-05-29'),(6677,'wmt',68.4404,67.8296,'2015-06-01'),(6678,'wmt',68.3674,67.8387,'2015-06-02'),(6679,'wmt',68.5497,67.8889,'2015-06-03'),(6680,'wmt',68.3492,67.4103,'2015-06-04'),(6681,'wmt',67.702,66.5261,'2015-06-05'),(6682,'wmt',66.991,66.1797,'2015-06-08'),(6683,'wmt',66.4076,65.9609,'2015-06-09'),(6684,'wmt',66.8451,65.9394,'2015-06-10'),(6685,'wmt',67.1551,66.3985,'2015-06-11'),(6686,'wmt',66.4531,65.9974,'2015-06-12'),(6687,'wmt',65.9974,65.3593,'2015-06-15'),(6688,'wmt',66.1614,65.3775,'2015-06-16'),(6689,'wmt',66.4531,65.9427,'2015-06-17'),(6690,'wmt',66.9819,66.3073,'2015-06-18'),(6691,'wmt',66.7448,66.2708,'2015-06-19'),(6692,'wmt',66.7174,66.2663,'2015-06-22'),(6693,'wmt',66.4896,65.9427,'2015-06-23'),(6694,'wmt',66.2253,65.7604,'2015-06-24'),(6695,'wmt',66.207,65.4778,'2015-06-25'),(6696,'wmt',66.0521,65.5142,'2015-06-26'),(6697,'wmt',65.6327,65.0949,'2015-06-29'),(6698,'wmt',65.4595,64.5206,'2015-06-30'),(6699,'wmt',65.5872,64.1378,'2015-07-01'),(6700,'wmt',66.1432,65.3228,'2015-07-02'),(6701,'wmt',66.2617,65.0676,'2015-07-06'),(6702,'wmt',67.3282,65.6327,'2015-07-07'),(6703,'wmt',67.0821,66.4531,'2015-07-08'),(6704,'wmt',67.2097,66.2799,'2015-07-09'),(6705,'wmt',67.0458,66.6172,'2015-07-10'),(6706,'wmt',67.5516,67.0092,'2015-07-13'),(6707,'wmt',67.5379,66.9853,'2015-07-14'),(6708,'wmt',67.3647,66.7175,'2015-07-15'),(6709,'wmt',67.5835,67.2371,'2015-07-16'),(6710,'wmt',67.5197,66.8269,'2015-07-</w:t>
        </w:r>
        <w:r>
          <w:lastRenderedPageBreak/>
          <w:t>17'),(6711,'wmt',66.9454,66.5989,'2015-07-20'),(6712,'wmt',66.8087,66.1159,'2015-07-21'),(6713,'wmt',67.2918,66.3438,'2015-07-22'),(6714,'wmt',66.7448,66.0156,'2015-07-23'),(6715,'wmt',66.1432,65.177,'2015-07-24'),(6716,'wmt',65.3137,64.7303,'2015-07-27'),(6717,'wmt',65.9882,64.9308,'2015-07-28'),(6718,'wmt',66.207,65.7148,'2015-07-29'),(6719,'wmt',66.1159,65.4325,'2015-07-30'),(6720,'wmt',66.0794,65.3255,'2015-07-31'),(6721,'wmt',65.9791,65.4869,'2015-08-03'),(6722,'wmt',66.362,65.5689,'2015-08-04'),(6723,'wmt',67.6366,66.3103,'2015-08-05'),(6724,'wmt',67.3474,66.6866,'2015-08-06'),(6725,'wmt',66.8381,65.3191,'2015-08-07'),(6726,'wmt',65.8514,65.4752,'2015-08-10'),(6727,'wmt',66.4205,65.3008,'2015-08-11'),(6728,'wmt',66.6866,65.4109,'2015-08-12'),(6729,'wmt',66.7876,66.0534,'2015-08-13'),(6730,'wmt',66.6316,66.1176,'2015-08-14'),(6731,'wmt',66.292,65.8606,'2015-08-17'),(6732,'wmt',64.7042,63.5478,'2015-08-18'),(6733,'wmt',63.6855,62.1986,'2015-08-19'),(6734,'wmt',63.6029,62.3547,'2015-08-20'),(6735,'wmt',62.6943,61.0698,'2015-08-21'),(6736,'wmt',60.721,56.4441,'2015-08-24'),(6737,'wmt',60.308,57.8208,'2015-08-25'),(6738,'wmt',59.5187,57.8391,'2015-08-26'),(6739,'wmt',60.7393,59.6105,'2015-08-27'),(6740,'wmt',60.6843,59.1516,'2015-08-28'),(6741,'wmt',59.6564,59.0047,'2015-08-31'),(6742,'wmt',59.0277,58.0686,'2015-09-01'),(6743,'wmt',59.6013,58.7936,'2015-09-02'),(6744,'wmt',59.6655,59.0965,'2015-09-03'),(6745,'wmt',59.0139,58.2889,'2015-09-04'),(6746,'wmt',61.0331,59.8216,'2015-09-08'),(6747,'wmt',61.5011,59.6655,'2015-09-09'),(6748,'wmt',59.3351,58.5826,'2015-09-10'),(6749,'wmt',59.3627,58.7294,'2015-09-11'),(6750,'wmt',59.3535,58.5734,'2015-09-14'),(6751,'wmt',59.381,58.7845,'2015-09-15'),(6752,'wmt',59.4407,58.7845,'2015-09-16'),(6753,'wmt',59.9225,58.8854,'2015-09-17'),(6754,'wmt',58.9497,58.0594,'2015-09-18'),(6755,'wmt',58.7386,58.1604,'2015-09-21'),(6756,'wmt',58.5734,57.7428,'2015-09-22'),(6757,'wmt',58.6742,57.9263,'2015-09-23'),(6758,'wmt',58.7156,58.0961,'2015-09-24'),(6759,'wmt',59.1608,58.3898,'2015-09-25'),(6760,'wmt',58.6927,58.2613,'2015-09-28'),(6761,'wmt',58.7753,58.0355,'2015-09-29'),(6762,'wmt',59.6013,58.6743,'2015-09-30'),(6763,'wmt',59.6013,58.6239,'2015-10-01'),(6764,'wmt',59.638,58.1971,'2015-10-02'),(6765,'wmt',60.5007,59.7849,'2015-10-05'),(6766,'wmt',60.5283,59.8216,'2015-10-06'),(6767,'wmt',60.9046,60.3631,'2015-10-07'),(6768,'wmt',61.4791,60.7118,'2015-10-08'),(6769,'wmt',61.5103,61.0376,'2015-10-09'),(6770,'wmt',61.4919,61.1065,'2015-10-</w:t>
        </w:r>
        <w:r>
          <w:t>12'),(6771,'wmt',61.4369,60.8128,'2015-10-13'),(6772,'wmt',62.3638,55.0858,'2015-10-14'),(6773,'wmt',55.4988,53.7917,'2015-10-15'),(6774,'wmt',54.5993,53.5714,'2015-10-16'),(6775,'wmt',54.425,53.6907,'2015-10-19'),(6776,'wmt',54.1496,53.755,'2015-10-20'),(6777,'wmt',54.1817,53.755,'2015-10-21'),(6778,'wmt',55.0307,53.8192,'2015-10-22'),(6779,'wmt',54.4066,53.4337,'2015-10-23'),(6780,'wmt',53.6448,53.2043,'2015-10-26'),(6781,'wmt',53.2685,52.6628,'2015-10-27'),(6782,'wmt',52.9749,52.4609,'2015-10-28'),(6783,'wmt',53.342,52.7546,'2015-10-29'),(6784,'wmt',53.342,52.5343,'2015-10-30'),(6785,'wmt',52.8739,52.103,'2015-11-02'),(6786,'wmt',53.5347,52.8005,'2015-11-03'),(6787,'wmt',53.9294,53.4062,'2015-11-04'),(6788,'wmt',54.1313,53.6173,'2015-11-05'),(6789,'wmt',54.3332,53.5164,'2015-11-06'),(6790,'wmt',53.9477,53.2502,'2015-11-09'),(6791,'wmt',53.8835,53.5164,'2015-11-10'),(6792,'wmt',53.9018,52.7454,'2015-11-11'),(6793,'wmt',53.0207,52.2406,'2015-11-12'),(6794,'wmt',52.3691,51.6716,'2015-11-13'),(6795,'wmt',53.2594,51.7267,'2015-11-16'),(6796,'wmt',55.8934,54.3332,'2015-11-17'),(6797,'wmt',56.0494,54.6544,'2015-11-18'),(6798,'wmt',56.3156,55.4621,'2015-11-19'),(6799,'wmt',56.4166,55.0858,'2015-11-20'),(6800,'wmt',55.742,54.9573,'2015-11-23'),(6801,'wmt',55.4483,54.9389,'2015-11-24'),(6802,'wmt',55.719,54.9527,'2015-11-25'),(6803,'wmt',55.7007,54.9481,'2015-11-27'),(6804,'wmt',55.1225,53.9018,'2015-11-30'),(6805,'wmt',54.4158,53.8284,'2015-12-01'),(6806,'wmt',54.8715,53.9692,'2015-12-02'),(6807,'wmt',55.214,54.2283,'2015-12-03'),(6808,'wmt',55.3898,54.6309,'2015-12-04'),(6809,'wmt',56.2042,55.1307,'2015-12-07'),(6810,'wmt',55.9821,55.0659,'2015-12-08'),(6811,'wmt',55.6304,54.5106,'2015-12-09'),(6812,'wmt',55.6119,54.6865,'2015-12-10'),(6813,'wmt',55.0937,54.4273,'2015-12-11'),(6814,'wmt',55.9358,54.6679,'2015-12-14'),(6815,'wmt',56.306,55.1307,'2015-12-15'),(6816,'wmt',56.1302,55.251,'2015-12-16'),(6817,'wmt',55.834,54.5754,'2015-12-17'),(6818,'wmt',54.9733,54.3718,'2015-12-18'),(6819,'wmt',55.1399,54.2977,'2015-12-21'),(6820,'wmt',56.1765,55.1677,'2015-12-22'),(6821,'wmt',56.5652,55.9358,'2015-12-23'),(6822,'wmt',56.5467,56.158,'2015-12-24'),(6823,'wmt',56.4263,55.9914,'2015-12-28'),(6824,'wmt',57.1482,56.4356,'2015-12-29'),(6825,'wmt',57.2593,56.9076,'2015-12-30'),(6826,'wmt',57.1205,56.6114,'2015-12-31'),(6827,'wmt',56.9076,55.8618,'2016-01-04'),(6828,'wmt',58.3513,57.2408,'2016-01-05'),(6829,'wmt',59.1843,57.8146,'2016-01-06'),(6830,'wmt',60.3689,58.231,'2016-01-</w:t>
        </w:r>
        <w:r>
          <w:lastRenderedPageBreak/>
          <w:t>07'),(6831,'wmt',60.5355,58.6845,'2016-01-08'),(6832,'wmt',59.6609,58.8835,'2016-01-11'),(6833,'wmt',59.9061,58.7039,'2016-01-12'),(6834,'wmt',58.9807,57.2223,'2016-01-13'),(6835,'wmt',58.8789,57.213,'2016-01-14'),(6836,'wmt',57.8146,56.6947,'2016-01-15'),(6837,'wmt',58.12,57.3888,'2016-01-19'),(6838,'wmt',57.685,55.7137,'2016-01-20'),(6839,'wmt',58.1107,56.3708,'2016-01-21'),(6840,'wmt',58.5457,57.4999,'2016-01-22'),(6841,'wmt',59.064,57.8886,'2016-01-25'),(6842,'wmt',59.6655,58.5457,'2016-01-26'),(6843,'wmt',60.3226,59.1287,'2016-01-27'),(6844,'wmt',59.7025,58.703,'2016-01-28'),(6845,'wmt',61.572,59.9154,'2016-01-29'),(6846,'wmt',62.8677,60.9797,'2016-02-01'),(6847,'wmt',62.7844,61.3406,'2016-02-02'),(6848,'wmt',62.4697,60.2208,'2016-02-03'),(6849,'wmt',61.5905,60.1653,'2016-02-04'),(6850,'wmt',62.4975,60.9704,'2016-02-05'),(6851,'wmt',62.1458,60.3069,'2016-02-08'),(6852,'wmt',61.4609,59.8599,'2016-02-09'),(6853,'wmt',61.6275,60.753,'2016-02-10'),(6854,'wmt',60.8594,59.9524,'2016-02-11'),(6855,'wmt',61.3129,60.0357,'2016-02-12'),(6856,'wmt',61.8219,60.6188,'2016-02-16'),(6857,'wmt',61.646,60.9057,'2016-02-17'),(6858,'wmt',59.9524,57.7035,'2016-02-18'),(6859,'wmt',59.9385,58.7123,'2016-02-19'),(6860,'wmt',61.2064,60.119,'2016-02-22'),(6861,'wmt',61.6368,60.4152,'2016-02-23'),(6862,'wmt',62.3124,60.8224,'2016-02-24'),(6863,'wmt',63.0528,62.3124,'2016-02-25'),(6864,'wmt',63.1175,61.3591,'2016-02-26'),(6865,'wmt',61.9607,61.2851,'2016-02-29'),(6866,'wmt',61.9052,61.0815,'2016-03-01'),(6867,'wmt',61.7016,61.0815,'2016-03-02'),(6868,'wmt',61.2666,60.045,'2016-03-03'),(6869,'wmt',62.2661,61.1648,'2016-03-04'),(6870,'wmt',63.3767,61.3314,'2016-03-07'),(6871,'wmt',63.3674,62.4558,'2016-03-08'),(6872,'wmt',63.389,62.5779,'2016-03-09'),(6873,'wmt',63.431,61.9066,'2016-03-10'),(6874,'wmt',63.3424,62.2796,'2016-03-11'),(6875,'wmt',63.0907,62.4287,'2016-03-14'),(6876,'wmt',63.7238,62.466,'2016-03-15'),(6877,'wmt',63.7154,62.6991,'2016-03-16'),(6878,'wmt',64.2561,62.7084,'2016-03-17'),(6879,'wmt',63.4263,62.233,'2016-03-18'),(6880,'wmt',63.7527,62.4381,'2016-03-21'),(6881,'wmt',64.0323,63.2026,'2016-03-22'),(6882,'wmt',63.4916,62.8763,'2016-03-23'),(6883,'wmt',63.4357,62.8203,'2016-03-24'),(6884,'wmt',63.9345,63.3331,'2016-03-28'),(6885,'wmt',63.5933,62.8669,'2016-03-29'),(6886,'wmt',64.3307,63.6687,'2016-03-30'),(6887,'wmt',64.5078,63.8366,'2016-03-31'),(6888,'wmt',64.5172,63.417,'2016-04-01'),(6889,'wmt',64.6757,64.2561,'2016-04-04'),(6890,'wmt',64.5638,63.6501,'2016-04-</w:t>
        </w:r>
        <w:r>
          <w:t>05'),(6891,'wmt',64.3866,63.8832,'2016-04-06'),(6892,'wmt',64.2654,63.3471,'2016-04-07'),(6893,'wmt',63.762,63.2678,'2016-04-08'),(6894,'wmt',63.7433,62.8203,'2016-04-11'),(6895,'wmt',64.2095,62.8856,'2016-04-12'),(6896,'wmt',64.7223,64.2095,'2016-04-13'),(6897,'wmt',64.5545,63.5382,'2016-04-14'),(6898,'wmt',64.713,64.2748,'2016-04-15'),(6899,'wmt',65.1698,64.1908,'2016-04-18'),(6900,'wmt',65.3376,64.7969,'2016-04-19'),(6901,'wmt',65.2537,64.4528,'2016-04-20'),(6902,'wmt',64.9647,63.6221,'2016-04-21'),(6903,'wmt',64.2748,63.6594,'2016-04-22'),(6904,'wmt',64.7969,63.4543,'2016-04-25'),(6905,'wmt',65.1604,64.4239,'2016-04-26'),(6906,'wmt',65.0579,64.3214,'2016-04-27'),(6907,'wmt',64.9087,64.0976,'2016-04-28'),(6908,'wmt',64.1629,61.8693,'2016-04-29'),(6909,'wmt',63.1187,62.0278,'2016-05-02'),(6910,'wmt',62.9275,62.233,'2016-05-03'),(6911,'wmt',62.9229,61.9439,'2016-05-04'),(6912,'wmt',62.6991,62.0745,'2016-05-05'),(6913,'wmt',63.6408,62.2796,'2016-05-06'),(6914,'wmt',64.4239,63.5475,'2016-05-09'),(6915,'wmt',64.4519,63.8179,'2016-05-10'),(6916,'wmt',63.3964,61.6213,'2016-05-11'),(6917,'wmt',62.9737,62.3445,'2016-05-12'),(6918,'wmt',62.5041,60.7197,'2016-05-13'),(6919,'wmt',62.3163,60.7478,'2016-05-16'),(6920,'wmt',62.2412,60.9357,'2016-05-17'),(6921,'wmt',59.8997,58.907,'2016-05-18'),(6922,'wmt',65.1151,63.3964,'2016-05-19'),(6923,'wmt',65.8759,64.6643,'2016-05-20'),(6924,'wmt',65.8008,65.2185,'2016-05-23'),(6925,'wmt',66.1389,65.3218,'2016-05-24'),(6926,'wmt',66.6789,65.9698,'2016-05-25'),(6927,'wmt',67.0358,66.3079,'2016-05-26'),(6928,'wmt',66.5803,66.2046,'2016-05-27'),(6929,'wmt',66.6836,66.1952,'2016-05-31'),(6930,'wmt',66.5944,66.1295,'2016-06-01'),(6931,'wmt',66.6836,65.8806,'2016-06-02'),(6932,'wmt',66.7306,66.2328,'2016-06-03'),(6933,'wmt',67.2002,66.6836,'2016-06-06'),(6934,'wmt',66.9748,66.5427,'2016-06-07'),(6935,'wmt',67.1063,66.4958,'2016-06-08'),(6936,'wmt',67.2377,66.5427,'2016-06-09'),(6937,'wmt',67.0687,66.3831,'2016-06-10'),(6938,'wmt',66.8527,66.1999,'2016-06-13'),(6939,'wmt',66.8433,65.9322,'2016-06-14'),(6940,'wmt',67.2612,66.6836,'2016-06-15'),(6941,'wmt',67.1156,66.4958,'2016-06-16'),(6942,'wmt',66.9748,66.1201,'2016-06-17'),(6943,'wmt',67.4162,66.7306,'2016-06-20'),(6944,'wmt',67.3598,66.6367,'2016-06-21'),(6945,'wmt',67.8576,67.2143,'2016-06-22'),(6946,'wmt',67.8482,67.4209,'2016-06-23'),(6947,'wmt',68.299,66.2234,'2016-06-24'),(6948,'wmt',67.4068,66.5662,'2016-06-27'),(6949,'wmt',67.5007,66.3737,'2016-06-28'),(6950,'wmt',68.083,67.2096,'2016-06-</w:t>
        </w:r>
        <w:r>
          <w:lastRenderedPageBreak/>
          <w:t>29'),(6951,'wmt',68.7452,67.9234,'2016-06-30'),(6952,'wmt',68.7217,68.0126,'2016-07-01'),(6953,'wmt',69.1443,68.2615,'2016-07-05'),(6954,'wmt',69.4824,68.7217,'2016-07-06'),(6955,'wmt',69.4375,68.7029,'2016-07-07'),(6956,'wmt',69.3603,68.7874,'2016-07-08'),(6957,'wmt',69.83,69.0316,'2016-07-11'),(6958,'wmt',69.2476,68.562,'2016-07-12'),(6959,'wmt',69.1537,68.5057,'2016-07-13'),(6960,'wmt',69.6045,69.1349,'2016-07-14'),(6961,'wmt',69.5106,68.9753,'2016-07-15'),(6962,'wmt',69.6703,69.0598,'2016-07-18'),(6963,'wmt',69.4637,69.1115,'2016-07-19'),(6964,'wmt',69.6045,69.1537,'2016-07-20'),(6965,'wmt',69.1781,68.6935,'2016-07-21'),(6966,'wmt',69.4167,68.9565,'2016-07-22'),(6967,'wmt',69.3463,68.9471,'2016-07-25'),(6968,'wmt',69.567,68.9471,'2016-07-26'),(6969,'wmt',69.3322,68.6888,'2016-07-27'),(6970,'wmt',68.8626,68.0642,'2016-07-28'),(6971,'wmt',68.7968,68.3366,'2016-07-29'),(6972,'wmt',69.4918,68.3836,'2016-08-01'),(6973,'wmt',69.2383,68.2145,'2016-08-02'),(6974,'wmt',68.9377,68.1018,'2016-08-03'),(6975,'wmt',69.0222,68.177,'2016-08-04'),(6976,'wmt',69.4543,68.9941,'2016-08-05'),(6977,'wmt',69.567,68.5996,'2016-08-08'),(6978,'wmt',69.3885,68.6372,'2016-08-09'),(6979,'wmt',70.4593,69.4002,'2016-08-10'),(6980,'wmt',70.7335,69.5326,'2016-08-11'),(6981,'wmt',70.0905,69.5609,'2016-08-12'),(6982,'wmt',69.9865,69.1354,'2016-08-15'),(6983,'wmt',69.3245,68.2843,'2016-08-16'),(6984,'wmt',68.9841,68.0763,'2016-08-17'),(6985,'wmt',71.1023,69.8541,'2016-08-18'),(6986,'wmt',70.2512,68.7193,'2016-08-19'),(6987,'wmt',69.1638,68.5113,'2016-08-22'),(6988,'wmt',69.0976,68.0479,'2016-08-23'),(6989,'wmt',68.795,67.8588,'2016-08-24'),(6990,'wmt',68.6342,67.1874,'2016-08-25'),(6991,'wmt',67.7926,67.0361,'2016-08-26'),(6992,'wmt',67.7642,67.2347,'2016-08-29'),(6993,'wmt',67.8588,67.2819,'2016-08-30'),(6994,'wmt',67.7453,67.2819,'2016-08-31'),(6995,'wmt',68.899,67.5278,'2016-09-01'),(6996,'wmt',69.211,68.4782,'2016-09-02'),(6997,'wmt',69.107,68.2749,'2016-09-06'),(6998,'wmt',69.0786,68.0952,'2016-09-07'),(6999,'wmt',68.3883,67.8115,'2016-09-08'),(7000,'wmt',67.6223,66.4782,'2016-09-09'),(7001,'wmt',68.3127,66.8753,'2016-09-12'),(7002,'wmt',68.0006,67.2819,'2016-09-13'),(7003,'wmt',68.1425,67.5184,'2016-09-14'),(7004,'wmt',68.6153,67.386,'2016-09-15'),(7005,'wmt',68.9935,68.2938,'2016-09-16'),(7006,'wmt',68.9084,68.1708,'2016-09-19'),(7007,'wmt',68.6058,67.9912,'2016-09-20'),(7008,'wmt',68.5964,67.6248,'2016-09-21'),(7009,'wmt',68.5964,68.0763,'2016-09-22'),(7010,'wmt',68.8139,68.4072,'2016-09-</w:t>
        </w:r>
        <w:r>
          <w:t>23'),(7011,'wmt',68.3978,67.6318,'2016-09-26'),(7012,'wmt',68.5491,67.6886,'2016-09-27'),(7013,'wmt',68.3883,67.4994,'2016-09-28'),(7014,'wmt',67.8115,66.7808,'2016-09-29'),(7015,'wmt',68.516,67.5184,'2016-09-30'),(7016,'wmt',68.2229,67.7075,'2016-10-03'),(7017,'wmt',68.6247,67.6602,'2016-10-04'),(7018,'wmt',68.3363,67.7075,'2016-10-05'),(7019,'wmt',66.6011,65.1448,'2016-10-06'),(7020,'wmt',65.6933,64.4639,'2016-10-07'),(7021,'wmt',65.211,64.0668,'2016-10-10'),(7022,'wmt',64.2654,63.6412,'2016-10-11'),(7023,'wmt',64.2181,63.7073,'2016-10-12'),(7024,'wmt',64.8138,63.4237,'2016-10-13'),(7025,'wmt',65.0692,64.5018,'2016-10-14'),(7026,'wmt',64.9179,64.1141,'2016-10-17'),(7027,'wmt',65.2299,64.5207,'2016-10-18'),(7028,'wmt',65.5703,64.9604,'2016-10-19'),(7029,'wmt',65.3245,64.8422,'2016-10-20'),(7030,'wmt',64.8989,64.2937,'2016-10-21'),(7031,'wmt',65.5987,64.672,'2016-10-24'),(7032,'wmt',66.0715,65.2488,'2016-10-25'),(7033,'wmt',66.0148,65.3812,'2016-10-26'),(7034,'wmt',66.1945,65.6176,'2016-10-27'),(7035,'wmt',66.393,65.9391,'2016-10-28'),(7036,'wmt',66.3552,66.0526,'2016-10-31'),(7037,'wmt',66.2512,65.3812,'2016-11-01'),(7038,'wmt',66.1661,65.438,'2016-11-02'),(7039,'wmt',66.2701,65.5798,'2016-11-03'),(7040,'wmt',66.1377,65.3718,'2016-11-04'),(7041,'wmt',66.0432,65.4001,'2016-11-07'),(7042,'wmt',66.2323,65.6933,'2016-11-08'),(7043,'wmt',67.6129,65.5231,'2016-11-09'),(7044,'wmt',68.1708,67.1401,'2016-11-10'),(7045,'wmt',67.4049,66.7618,'2016-11-11'),(7046,'wmt',67.4332,66.3741,'2016-11-14'),(7047,'wmt',67.5373,66.5254,'2016-11-15'),(7048,'wmt',68.1425,67.4522,'2016-11-16'),(7049,'wmt',65.7406,64.4167,'2016-11-17'),(7050,'wmt',65.6271,64.7193,'2016-11-18'),(7051,'wmt',65.6271,64.7004,'2016-11-21'),(7052,'wmt',66.5916,65.9391,'2016-11-22'),(7053,'wmt',67.0313,66.3647,'2016-11-23'),(7054,'wmt',67.7548,67.1212,'2016-11-25'),(7055,'wmt',67.6318,66.951,'2016-11-28'),(7056,'wmt',67.8871,67.3292,'2016-11-29'),(7057,'wmt',67.2914,66.3505,'2016-11-30'),(7058,'wmt',66.8848,66.2417,'2016-12-01'),(7059,'wmt',67.0928,66.62,'2016-12-02'),(7060,'wmt',67.1306,66.0148,'2016-12-05'),(7061,'wmt',66.5633,65.7216,'2016-12-06'),(7062,'wmt',67.2873,66.573,'2016-12-07'),(7063,'wmt',67.5254,66.973,'2016-12-08'),(7064,'wmt',67.0777,66.4206,'2016-12-09'),(7065,'wmt',68.3635,66.6873,'2016-12-12'),(7066,'wmt',68.7921,68.2016,'2016-12-13'),(7067,'wmt',69.0302,67.792,'2016-12-14'),(7068,'wmt',68.3825,67.6492,'2016-12-15'),(7069,'wmt',68.2301,67.2349,'2016-12-16'),(7070,'wmt',68.334,67.4682,'2016-12-</w:t>
        </w:r>
        <w:r>
          <w:lastRenderedPageBreak/>
          <w:t>19'),(7071,'wmt',68.5094,68.1063,'2016-12-20'),(7072,'wmt',68.573,67.8492,'2016-12-21'),(7073,'wmt',67.8492,65.9158,'2016-12-22'),(7074,'wmt',66.4292,66.0587,'2016-12-23'),(7075,'wmt',66.492,65.9539,'2016-12-27'),(7076,'wmt',66.6682,65.9634,'2016-12-28'),(7077,'wmt',66.2111,65.8301,'2016-12-29'),(7078,'wmt',66.1253,65.5539,'2016-12-30'),(7079,'wmt',65.9444,64.811,'2017-01-03'),(7080,'wmt',66.3158,65.3348,'2017-01-04'),(7081,'wmt',66.0301,64.8777,'2017-01-05'),(7082,'wmt',65.2396,64.7729,'2017-01-06'),(7083,'wmt',65.5253,65.0682,'2017-01-09'),(7084,'wmt',65.973,64.9729,'2017-01-10'),(7085,'wmt',65.3539,64.9444,'2017-01-11'),(7086,'wmt',65.2967,64.6872,'2017-01-12'),(7087,'wmt',64.7824,63.8872,'2017-01-13'),(7088,'wmt',65.992,64.8205,'2017-01-17'),(7089,'wmt',64.8682,64.3253,'2017-01-18'),(7090,'wmt',64.9444,64.2682,'2017-01-19'),(7091,'wmt',64.6015,63.83,'2017-01-20'),(7092,'wmt',63.9823,63.3919,'2017-01-23'),(7093,'wmt',64.2015,63.4872,'2017-01-24'),(7094,'wmt',64.5063,63.611,'2017-01-25'),(7095,'wmt',64.0242,63.4491,'2017-01-26'),(7096,'wmt',63.7824,62.1729,'2017-01-27'),(7097,'wmt',63.3157,62.5062,'2017-01-30'),(7098,'wmt',63.7062,62.7443,'2017-01-31'),(7099,'wmt',63.5385,62.8967,'2017-02-01'),(7100,'wmt',63.9443,63.1824,'2017-02-02'),(7101,'wmt',63.7443,63.2824,'2017-02-03'),(7102,'wmt',63.6824,63.211,'2017-02-06'),(7103,'wmt',63.811,63.3443,'2017-02-07'),(7104,'wmt',64.592,63.7062,'2017-02-08'),(7105,'wmt',65.8491,64.5253,'2017-02-09'),(7106,'wmt',65.3348,64.5348,'2017-02-10'),(7107,'wmt',65.3825,64.3443,'2017-02-13'),(7108,'wmt',65.411,64.4872,'2017-02-14'),(7109,'wmt',65.4396,64.5348,'2017-02-15'),(7110,'wmt',65.9444,65.3444,'2017-02-16'),(7111,'wmt',66.4634,65.4253,'2017-02-17'),(7112,'wmt',68.8397,67.3349,'2017-02-21'),(7113,'wmt',68.9254,68.0778,'2017-02-22'),(7114,'wmt',69.0492,67.773,'2017-02-23'),(7115,'wmt',69.3349,67.9063,'2017-02-24'),(7116,'wmt',68.973,68.1206,'2017-02-27'),(7117,'wmt',67.6206,66.6682,'2017-02-28'),(7118,'wmt',67.6968,66.8111,'2017-03-01'),(7119,'wmt',67.5254,66.8301,'2017-03-02'),(7120,'wmt',67.6397,66.5539,'2017-03-03'),(7121,'wmt',67.0825,66.4587,'2017-03-06'),(7122,'wmt',66.8682,66.5349,'2017-03-07'),(7123,'wmt',67.1872,66.7171,'2017-03-08'),(7124,'wmt',67.1968,66.7363,'2017-03-09'),(7125,'wmt',67.5086,66.9665,'2017-03-10'),(7126,'wmt',67.5901,66.8802,'2017-03-13'),(7127,'wmt',68.3145,67.8492,'2017-03-14'),(7128,'wmt',67.83,67.1776,'2017-03-15'),(7129,'wmt',67.83,67.2256,'2017-03-16'),(7130,'wmt',67.878,66.9761,'2017-03-</w:t>
        </w:r>
        <w:r>
          <w:t>17'),(7131,'wmt',67.5901,66.8802,'2017-03-20'),(7132,'wmt',67.5422,66.861,'2017-03-21'),(7133,'wmt',67.4846,66.8898,'2017-03-22'),(7134,'wmt',67.4558,66.9137,'2017-03-23'),(7135,'wmt',67.3215,66.705,'2017-03-24'),(7136,'wmt',67.2256,66.5444,'2017-03-27'),(7137,'wmt',67.5134,66.5156,'2017-03-28'),(7138,'wmt',68.2905,67.4558,'2017-03-29'),(7139,'wmt',68.8086,67.7724,'2017-03-30'),(7140,'wmt',69.6145,68.3385,'2017-03-31'),(7141,'wmt',69.5857,68.8661,'2017-04-03'),(7142,'wmt',69.1348,68.6282,'2017-04-04'),(7143,'wmt',69.3746,68.6503,'2017-04-05'),(7144,'wmt',69.1731,68.4824,'2017-04-06'),(7145,'wmt',70.027,68.8853,'2017-04-07'),(7146,'wmt',70.4971,69.7776,'2017-04-10'),(7147,'wmt',70.4683,69.9695,'2017-04-11'),(7148,'wmt',70.8329,70.2765,'2017-04-12'),(7149,'wmt',70.665,70.1805,'2017-04-13'),(7150,'wmt',70.5931,70.1805,'2017-04-17'),(7151,'wmt',71.092,70.4971,'2017-04-18'),(7152,'wmt',71.3606,70.8617,'2017-04-19'),(7153,'wmt',72.061,71.1016,'2017-04-20'),(7154,'wmt',72.061,71.5717,'2017-04-21'),(7155,'wmt',72.3392,71.399,'2017-04-24'),(7156,'wmt',72.1185,71.8211,'2017-04-25'),(7157,'wmt',72.6906,72.1185,'2017-04-26'),(7158,'wmt',72.627,71.9746,'2017-04-27'),(7159,'wmt',72.3776,71.8883,'2017-04-28'),(7160,'wmt',72.6414,72.0418,'2017-05-01'),(7161,'wmt',72.6366,72.1953,'2017-05-02'),(7162,'wmt',72.7997,72.1257,'2017-05-03'),(7163,'wmt',73.2938,72.7517,'2017-05-04'),(7164,'wmt',73.4946,73.0875,'2017-05-05'),(7165,'wmt',73.4137,72.982,'2017-05-08'),(7166,'wmt',73.9222,73.2314,'2017-05-09'),(7167,'wmt',74.1562,73.5865,'2017-05-10'),(7168,'wmt',74.0982,73.3304,'2017-05-11'),(7169,'wmt',73.6443,72.7943,'2017-05-12'),(7170,'wmt',73.8568,73.2096,'2017-05-15'),(7171,'wmt',73.6636,72.5143,'2017-05-16'),(7172,'wmt',73.142,72.3984,'2017-05-17'),(7173,'wmt',75.0061,73.5284,'2017-05-18'),(7174,'wmt',76.7253,75.1123,'2017-05-19'),(7175,'wmt',76.3003,75.6194,'2017-05-22'),(7176,'wmt',76.2713,75.7594,'2017-05-23'),(7177,'wmt',75.9191,75.4697,'2017-05-24'),(7178,'wmt',76.1554,75.4793,'2017-05-25'),(7179,'wmt',75.8559,75.1316,'2017-05-26'),(7180,'wmt',75.7208,75.2669,'2017-05-30'),(7181,'wmt',76.223,75.5469,'2017-05-31'),(7182,'wmt',77.0826,75.914,'2017-06-01'),(7183,'wmt',77.1985,76.5128,'2017-06-02'),(7184,'wmt',77.7249,76.7639,'2017-06-05'),(7185,'wmt',76.8412,75.5856,'2017-06-06'),(7186,'wmt',76.7832,76.0424,'2017-06-07'),(7187,'wmt',77.3917,75.5566,'2017-06-08'),(7188,'wmt',76.8412,76.0299,'2017-06-09'),(7189,'wmt',77.6235,76.1458,'2017-06-12'),(7190,'wmt',76.8508,76.1941,'2017-06-</w:t>
        </w:r>
        <w:r>
          <w:lastRenderedPageBreak/>
          <w:t>13'),(7191,'wmt',77.2999,76.5514,'2017-06-14'),(7192,'wmt',76.59,75.1027,'2017-06-15'),(7193,'wmt',72.9199,70.7854,'2017-06-16'),(7194,'wmt',73.4125,71.9734,'2017-06-19'),(7195,'wmt',73.3255,72.746,'2017-06-20'),(7196,'wmt',73.9871,72.9972,'2017-06-21'),(7197,'wmt',73.4608,72.7267,'2017-06-22'),(7198,'wmt',73.1903,72.0024,'2017-06-23'),(7199,'wmt',73.3352,72.3597,'2017-06-26'),(7200,'wmt',73.7602,72.8716,'2017-06-27'),(7201,'wmt',74.1755,73.538,'2017-06-28'),(7202,'wmt',73.7119,72.9054,'2017-06-29'),(7203,'wmt',73.6636,73.0841,'2017-06-30'),(7204,'wmt',73.7312,72.5143,'2017-07-03'),(7205,'wmt',73.3545,72.5963,'2017-07-05'),(7206,'wmt',73.3738,72.6688,'2017-07-06'),(7207,'wmt',73.229,72.4853,'2017-07-07'),(7208,'wmt',72.7364,70.6309,'2017-07-10'),(7209,'wmt',71.5194,70.8241,'2017-07-11'),(7210,'wmt',71.674,71.1428,'2017-07-12'),(7211,'wmt',72.6784,71.9637,'2017-07-13'),(7212,'wmt',73.9388,73.3159,'2017-07-14'),(7213,'wmt',74.2431,73.5863,'2017-07-17'),(7214,'wmt',73.9272,73.4028,'2017-07-18'),(7215,'wmt',73.6153,73.0165,'2017-07-19'),(7216,'wmt',73.6443,73.1131,'2017-07-20'),(7217,'wmt',73.6249,72.9682,'2017-07-21'),(7218,'wmt',74.5183,73.4318,'2017-07-24'),(7219,'wmt',76.1651,74.7453,'2017-07-25'),(7220,'wmt',76.4645,75.2765,'2017-07-26'),(7221,'wmt',77.1261,75.7981,'2017-07-27'),(7222,'wmt',77.2227,76.817,'2017-07-28'),(7223,'wmt',77.5945,76.9715,'2017-07-31'),(7224,'wmt',77.9712,77.2661,'2017-08-01'),(7225,'wmt',78.3382,77.5559,'2017-08-02'),(7226,'wmt',78.966,77.9132,'2017-08-03'),(7227,'wmt',78.6183,77.4689,'2017-08-04'),(7228,'wmt',78.6666,77.7877,'2017-08-07'),(7229,'wmt',79.0626,78.1354,'2017-08-08'),(7230,'wmt',79.6862,78.6278,'2017-08-09'),(7231,'wmt',79.1128,78.2867,'2017-08-10'),(7232,'wmt',78.967,78.102,'2017-08-11'),(7233,'wmt',78.9573,78.2381,'2017-08-14'),(7234,'wmt',79.1128,78.277,'2017-08-15'),(7235,'wmt',79.1517,78.277,'2017-08-16'),(7236,'wmt',77.5626,76.1291,'2017-08-17'),(7237,'wmt',78.0923,77.0524,'2017-08-18'),(7238,'wmt',77.8202,76.5761,'2017-08-21'),(7239,'wmt',77.9077,77.4703,'2017-08-22'),(7240,'wmt',78.2964,77.6355,'2017-08-23'),(7241,'wmt',78.6074,75.6626,'2017-08-24'),(7242,'wmt',76.8677,76.2749,'2017-08-25'),(7243,'wmt',76.2572,75.6723,'2017-08-28'),(7244,'wmt',76.7608,75.3224,'2017-08-29'),(7245,'wmt',76.8774,76.3137,'2017-08-30'),(7246,'wmt',76.5373,75.8667,'2017-08-31'),(7247,'wmt',76.2943,76.0124,'2017-09-01'),(7248,'wmt',77.6452,75.7112,'2017-09-05'),(7249,'wmt',78.1409,77.48,'2017-09-06'),(7250,'wmt',78.4908,77.7521,'2017-09-</w:t>
        </w:r>
        <w:r>
          <w:t>07'),(7251,'wmt',77.6307,75.5459,'2017-09-08'),(7252,'wmt',77.1204,76.4498,'2017-09-11'),(7253,'wmt',77.6647,76.9455,'2017-09-12'),(7254,'wmt',78.413,77.3537,'2017-09-13'),(7255,'wmt',77.5772,76.9892,'2017-09-14'),(7256,'wmt',78.4811,77.0427,'2017-09-15'),(7257,'wmt',78.8407,77.7036,'2017-09-18'),(7258,'wmt',78.1992,77.4606,'2017-09-19'),(7259,'wmt',78.2964,77.6258,'2017-09-20'),(7260,'wmt',78.3061,77.48,'2017-09-21'),(7261,'wmt',77.8299,77.0184,'2017-09-22'),(7262,'wmt',77.8493,76.6442,'2017-09-25'),(7263,'wmt',77.3051,76.7025,'2017-09-26'),(7264,'wmt',77.3342,76.4595,'2017-09-27'),(7265,'wmt',76.858,75.925,'2017-09-28'),(7266,'wmt',76.7802,75.7889,'2017-09-29'),(7267,'wmt',76.615,75.3224,'2017-10-02'),(7268,'wmt',77.4217,76.5373,'2017-10-03'),(7269,'wmt',77.5396,76.8483,'2017-10-04'),(7270,'wmt',77.5675,76.858,'2017-10-05'),(7271,'wmt',76.9455,76.0513,'2017-10-06'),(7272,'wmt',79.0934,77.17,'2017-10-09'),(7273,'wmt',82.495,80.2888,'2017-10-10'),(7274,'wmt',83.8654,81.7369,'2017-10-11'),(7275,'wmt',83.9432,82.67,'2017-10-12'),(7276,'wmt',84.5069,83.8168,'2017-10-13'),(7277,'wmt',84.1861,82.6311,'2017-10-16'),(7278,'wmt',83.9291,82.9236,'2017-10-17'),(7279,'wmt',83.9414,83.5933,'2017-10-18'),(7280,'wmt',84.225,83.356,'2017-10-19'),(7281,'wmt',84.9928,83.8557,'2017-10-20'),(7282,'wmt',86.4215,84.8082,'2017-10-23'),(7283,'wmt',86.3049,85.4399,'2017-10-24'),(7284,'wmt',86.1105,84.9734,'2017-10-25'),(7285,'wmt',86.6062,85.5468,'2017-10-26'),(7286,'wmt',85.9064,84.7012,'2017-10-27'),(7287,'wmt',85.4788,83.9636,'2017-10-30'),(7288,'wmt',85.0025,84.1667,'2017-10-31'),(7289,'wmt',85.9113,84.5555,'2017-11-01'),(7290,'wmt',86.6598,85.333,'2017-11-02'),(7291,'wmt',87.3545,86.266,'2017-11-03'),(7292,'wmt',87.1602,86.1883,'2017-11-06'),(7293,'wmt',86.5576,85.8286,'2017-11-07'),(7294,'wmt',87.8794,86.5965,'2017-11-08'),(7295,'wmt',88.0251,86.8394,'2017-11-09'),(7296,'wmt',89.1137,87.6655,'2017-11-10'),(7297,'wmt',89.3955,88.3167,'2017-11-13'),(7298,'wmt',88.6374,87.6461,'2017-11-14'),(7299,'wmt',88.2973,87.131,'2017-11-15'),(7300,'wmt',96.8792,92.0585,'2017-11-16'),(7301,'wmt',97.3165,93.8663,'2017-11-17'),(7302,'wmt',94.8965,93.0693,'2017-11-20'),(7303,'wmt',95.1686,93.6136,'2017-11-21'),(7304,'wmt',94.0897,93.4095,'2017-11-22'),(7305,'wmt',94.498,93.8177,'2017-11-24'),(7306,'wmt',94.9062,93.5941,'2017-11-27'),(7307,'wmt',94.1627,93.1276,'2017-11-28'),(7308,'wmt',95.4991,94.1578,'2017-11-29'),(7309,'wmt',95.674,93.7982,'2017-11-30'),(7310,'wmt',94.9645,93.5261,'2017-12-</w:t>
        </w:r>
        <w:r>
          <w:lastRenderedPageBreak/>
          <w:t>01'),(7311,'wmt',95.2075,93.9586,'2017-12-04'),(7312,'wmt',95.1881,94.1967,'2017-12-05'),(7313,'wmt',95.8823,95.0031,'2017-12-06'),(7314,'wmt',95.8376,94.9242,'2017-12-07'),(7315,'wmt',94.9734,94.4214,'2017-12-08'),(7316,'wmt',95.5332,94.5707,'2017-12-11'),(7317,'wmt',95.5037,94.8751,'2017-12-12'),(7318,'wmt',96.1617,94.826,'2017-12-13'),(7319,'wmt',96.81,95.3662,'2017-12-14'),(7320,'wmt',96.7314,95.1796,'2017-12-15'),(7321,'wmt',96.4171,95.6216,'2017-12-18'),(7322,'wmt',98.126,96.535,'2017-12-19'),(7323,'wmt',97.8707,96.6921,'2017-12-20'),(7324,'wmt',97.5564,96.2305,'2017-12-21'),(7325,'wmt',96.6626,95.9359,'2017-12-22'),(7326,'wmt',97.6644,96.5939,'2017-12-26'),(7327,'wmt',97.8216,97.0652,'2017-12-27'),(7328,'wmt',97.8412,97.3501,'2017-12-28'),(7329,'wmt',97.91,96.9867,'2017-12-29'),(7330,'wmt',98.0082,96.7609,'2018-01-02'),(7331,'wmt',98.2144,97.0064,'2018-01-03'),(7332,'wmt',97.9984,97.1449,'2018-01-04'),(7333,'wmt',98.5876,97.8314,'2018-01-05'),(7334,'wmt',99.9332,98.4207,'2018-01-08'),(7335,'wmt',100.5225,98.5189,'2018-01-09'),(7336,'wmt',98.1064,96.7707,'2018-01-10'),(7337,'wmt',98.6564,97.0162,'2018-01-11'),(7338,'wmt',99.6287,98.5091,'2018-01-12'),(7339,'wmt',100.0903,98.5484,'2018-01-16'),(7340,'wmt',101.1019,98.9019,'2018-01-17'),(7341,'wmt',103.0662,101.7698,'2018-01-18'),(7342,'wmt',103.0564,101.8091,'2018-01-19'),(7343,'wmt',103.5671,102.1823,'2018-01-22'),(7344,'wmt',104.2497,102.7028,'2018-01-23'),(7345,'wmt',104.5394,102.9484,'2018-01-24'),(7346,'wmt',104.8979,103.96,'2018-01-25'),(7347,'wmt',106.4743,104.7752,'2018-01-26'),(7348,'wmt',108.0162,106.0618,'2018-01-29'),(7349,'wmt',107.412,105.2377,'2018-01-30'),(7350,'wmt',106.2484,104.176,'2018-01-31'),(7351,'wmt',104.6573,103.3019,'2018-02-01'),(7352,'wmt',104.5689,102.2903,'2018-02-02'),(7353,'wmt',102.7421,95.3564,'2018-02-05'),(7354,'wmt',99.2751,95.5135,'2018-02-06'),(7355,'wmt',102.7225,98.2242,'2018-02-07'),(7356,'wmt',101.6323,98.2144,'2018-02-08'),(7357,'wmt',99.2948,94.7082,'2018-02-09'),(7358,'wmt',98.6515,97.0359,'2018-02-12'),(7359,'wmt',99.4126,97.5564,'2018-02-13'),(7360,'wmt',100.4243,98.4207,'2018-02-14'),(7361,'wmt',101.7894,100.0118,'2018-02-15'),(7362,'wmt',103.0662,100.1608,'2018-02-16'),(7363,'wmt',96.1912,92.4198,'2018-02-20'),(7364,'wmt',93.6376,89.6109,'2018-02-21'),(7365,'wmt',91.7225,89.6796,'2018-02-22'),(7366,'wmt',91.8207,90.1216,'2018-02-23'),(7367,'wmt',92.1251,90.5733,'2018-02-26'),(7368,'wmt',92.0466,89.876,'2018-02-27'),(7369,'wmt',90.4555,88.393,'2018-02-28'),(7370,'wmt',88.5698,86.144,'2018-03-</w:t>
        </w:r>
        <w:r>
          <w:t>01'),(7371,'wmt',87.3126,85.6823,'2018-03-02'),(7372,'wmt',88.8841,86.4988,'2018-03-05'),(7373,'wmt',88.8841,87.0474,'2018-03-06'),(7374,'wmt',86.9492,85.7756,'2018-03-07'),(7375,'wmt',87.0726,86.2919,'2018-03-08'),(7376,'wmt',87.6554,86.4797,'2018-03-09'),(7377,'wmt',88.3667,86.8255,'2018-03-12'),(7378,'wmt',87.8332,86.9244,'2018-03-13'),(7379,'wmt',87.9221,86.45,'2018-03-14'),(7380,'wmt',87.7245,84.8722,'2018-03-15'),(7381,'wmt',89.0089,86.45,'2018-03-16'),(7382,'wmt',88.0061,86.0548,'2018-03-19'),(7383,'wmt',87.0893,86.3216,'2018-03-20'),(7384,'wmt',88.6039,86.6279,'2018-03-21'),(7385,'wmt',87.2108,85.9461,'2018-03-22'),(7386,'wmt',86.6871,84.2567,'2018-03-23'),(7387,'wmt',86.6377,85.0767,'2018-03-26'),(7388,'wmt',86.9835,84.4543,'2018-03-27'),(7389,'wmt',87.1811,85.1557,'2018-03-28'),(7390,'wmt',88.2679,86.7168,'2018-03-29'),(7391,'wmt',87.1811,83.8219,'2018-04-02'),(7392,'wmt',85.9066,84.5234,'2018-04-03'),(7393,'wmt',86.4451,84.4147,'2018-04-04'),(7394,'wmt',87.2849,86.0054,'2018-04-05'),(7395,'wmt',86.8452,85.0965,'2018-04-06'),(7396,'wmt',86.4006,85.2051,'2018-04-09'),(7397,'wmt',86.0548,84.6321,'2018-04-10'),(7398,'wmt',85.8177,84.7704,'2018-04-11'),(7399,'wmt',85.7881,84.3851,'2018-04-12'),(7400,'wmt',85.2348,84.1678,'2018-04-13'),(7401,'wmt',86.5982,85.0867,'2018-04-16'),(7402,'wmt',87.112,86.3611,'2018-04-17'),(7403,'wmt',87.4973,86.4599,'2018-04-18'),(7404,'wmt',86.9835,85.5411,'2018-04-19'),(7405,'wmt',87.3195,85.63,'2018-04-20'),(7406,'wmt',86.0351,84.9878,'2018-04-23'),(7407,'wmt',85.8671,84.5432,'2018-04-24'),(7408,'wmt',86.6476,84.8593,'2018-04-25'),(7409,'wmt',87.2602,85.8572,'2018-04-26'),(7410,'wmt',86.8452,86.0351,'2018-04-27'),(7411,'wmt',88.584,86.865,'2018-04-30'),(7412,'wmt',86.9539,85.3099,'2018-05-01'),(7413,'wmt',86.2022,85.1261,'2018-05-02'),(7414,'wmt',85.2545,84.0986,'2018-05-03'),(7415,'wmt',87.0428,84.3357,'2018-05-04'),(7416,'wmt',86.45,84.2468,'2018-05-07'),(7417,'wmt',84.8198,83.901,'2018-05-08'),(7418,'wmt',82.6759,81.016,'2018-05-09'),(7419,'wmt',83.2852,81.5364,'2018-05-10'),(7420,'wmt',83.0377,81.4767,'2018-05-11'),(7421,'wmt',84.3042,83.167,'2018-05-14'),(7422,'wmt',84.3898,83.3161,'2018-05-15'),(7423,'wmt',86.1247,84.2506,'2018-05-16'),(7424,'wmt',87.0842,83.3658,'2018-05-17'),(7425,'wmt',83.9524,83.0078,'2018-05-18'),(7426,'wmt',84.0518,83.3359,'2018-05-21'),(7427,'wmt',84.3202,82.809,'2018-05-22'),(7428,'wmt',82.5406,81.6955,'2018-05-23'),(7429,'wmt',82.5207,81.3077,'2018-05-24'),(7430,'wmt',82.8587,81.8446,'2018-05-</w:t>
        </w:r>
        <w:r>
          <w:lastRenderedPageBreak/>
          <w:t>25'),(7431,'wmt',82.0434,81.3374,'2018-05-29'),(7432,'wmt',83.7436,81.7849,'2018-05-30'),(7433,'wmt',83.8231,82.0335,'2018-05-31'),(7434,'wmt',82.9382,82.3715,'2018-06-01'),(7435,'wmt',85.0261,82.8189,'2018-06-04'),(7436,'wmt',84.9764,83.7635,'2018-06-05'),(7437,'wmt',84.6556,83.8629,'2018-06-06'),(7438,'wmt',85.2647,84.2009,'2018-06-07'),(7439,'wmt',84.6979,83.6541,'2018-06-08'),(7440,'wmt',84.0518,83.3061,'2018-06-11'),(7441,'wmt',84.1015,82.988,'2018-06-12'),(7442,'wmt',83.8828,83.3673,'2018-06-13'),(7443,'wmt',84.3202,83.1868,'2018-06-14'),(7444,'wmt',83.505,82.5803,'2018-06-15'),(7445,'wmt',83.0874,82.3417,'2018-06-18'),(7446,'wmt',83.1371,81.8943,'2018-06-19'),(7447,'wmt',83.3359,82.6798,'2018-06-20'),(7448,'wmt',84.0617,82.4163,'2018-06-21'),(7449,'wmt',84.36,83.6143,'2018-06-22'),(7450,'wmt',86.0999,83.9921,'2018-06-25'),(7451,'wmt',86.5473,85.2647,'2018-06-26'),(7452,'wmt',86.9847,85.0559,'2018-06-27'),(7453,'wmt',86.7859,85.1902,'2018-06-28'),(7454,'wmt',85.7022,85.0261,'2018-06-29'),(7455,'wmt',85.4437,82.9184,'2018-07-02'),(7456,'wmt',84.5588,83.6044,'2018-07-03'),(7457,'wmt',85.0858,83.779,'2018-07-05'),(7458,'wmt',84.3749,83.3359,'2018-07-06'),(7459,'wmt',85.9706,84.2805,'2018-07-09'),(7460,'wmt',86.8257,85.384,'2018-07-10'),(7461,'wmt',86.6467,85.8911,'2018-07-11'),(7462,'wmt',86.9052,85.7221,'2018-07-12'),(7463,'wmt',87.4819,86.0005,'2018-07-13'),(7464,'wmt',87.2134,86.3286,'2018-07-16'),(7465,'wmt',88.1878,86.8953,'2018-07-17'),(7466,'wmt',88.6749,87.436,'2018-07-18'),(7467,'wmt',87.969,86.9052,'2018-07-19'),(7468,'wmt',87.6608,86.6964,'2018-07-20'),(7469,'wmt',87.6409,86.8704,'2018-07-23'),(7470,'wmt',87.9839,87.1072,'2018-07-24'),(7471,'wmt',87.5117,86.6069,'2018-07-25'),(7472,'wmt',88.9135,87.6708,'2018-07-26'),(7473,'wmt',88.3667,87.5216,'2018-07-27'),(7474,'wmt',88.4263,87.3831,'2018-07-30'),(7475,'wmt',89.1422,88.2872,'2018-07-31'),(7476,'wmt',88.6153,87.3725,'2018-08-01'),(7477,'wmt',88.3269,87.114,'2018-08-02'),(7478,'wmt',89.7586,88.486,'2018-08-03'),(7479,'wmt',89.4616,88.6103,'2018-08-06'),(7480,'wmt',89.8382,89.1323,'2018-08-07'),(7481,'wmt',89.7089,88.8539,'2018-08-08'),(7482,'wmt',89.63,88.76,'2018-08-09'),(7483,'wmt',90.37,88.65,'2018-08-10'),(7484,'wmt',90.54,89.37,'2018-08-13'),(7485,'wmt',91.12,89.63,'2018-08-14'),(7486,'wmt',90.41,89.67,'2018-08-15'),(7487,'wmt',100.21,97.91,'2018-08-16'),(7488,'wmt',99.67,97.61,'2018-08-17'),(7489,'wmt',98.29,95.95,'2018-08-20'),(7490,'wmt',96.36,95.36,'2018-08-</w:t>
        </w:r>
        <w:r>
          <w:t>21'),(7491,'wmt',96.85,95.23,'2018-08-22'),(7492,'wmt',95.86,95.06,'2018-08-23'),(7493,'wmt',95.66,94.35,'2018-08-24'),(7494,'wmt',95.609,94.285,'2018-08-27'),(7495,'wmt',96.35,94.53,'2018-08-28'),(7496,'wmt',96.83,95.53,'2018-08-29'),(7497,'wmt',96.495,95.45,'2018-08-30'),(7498,'wmt',96.44,95.11,'2018-08-31'),(7499,'wmt',96.27,95.24,'2018-09-04'),(7500,'wmt',96.83,95.36,'2018-09-05'),(7501,'wmt',96.72,96.01,'2018-09-06'),(7502,'wmt',96.4801,95.64,'2018-09-07'),(7503,'wmt',97.19,96.09,'2018-09-10'),(7504,'wmt',97.66,96.49,'2018-09-11'),(7505,'wmt',96.74,95.93,'2018-09-12'),(7506,'wmt',95.6199,94.91,'2018-09-13'),(7507,'wmt',94.84,94.35,'2018-09-14'),(7508,'wmt',95.48,94.3733,'2018-09-17'),(7509,'wmt',95.59,94.15,'2018-09-18'),(7510,'wmt',95.8925,94.88,'2018-09-19'),(7511,'wmt',95.79,94.95,'2018-09-20'),(7512,'wmt',96.29,95.63,'2018-09-21'),(7513,'wmt',96,94.86,'2018-09-24'),(7514,'wmt',96.52,94.99,'2018-09-25'),(7515,'wmt',95.585,94.52,'2018-09-26'),(7516,'wmt',94.96,93.82,'2018-09-27'),(7517,'wmt',94.37,93.69,'2018-09-28'),(7518,'wmt',94.66,94.04,'2018-10-01'),(7519,'wmt',95.61,93.85,'2018-10-02'),(7520,'wmt',95.54,94.04,'2018-10-03'),(7521,'wmt',94.5,93.2,'2018-10-04'),(7522,'wmt',94.19,92.89,'2018-10-05'),(7523,'wmt',94.93,93.0201,'2018-10-08'),(7524,'wmt',97.74,95.19,'2018-10-09'),(7525,'wmt',97.85,95.7,'2018-10-10'),(7526,'wmt',96.29,93.6,'2018-10-11'),(7527,'wmt',95.17,93.67,'2018-10-12'),(7528,'wmt',94.988,93.82,'2018-10-15'),(7529,'wmt',96.07,94.34,'2018-10-16'),(7530,'wmt',96.62,94.9,'2018-10-17'),(7531,'wmt',97.245,95.74,'2018-10-18'),(7532,'wmt',97.65,96,'2018-10-19'),(7533,'wmt',97.58,96.7434,'2018-10-22'),(7534,'wmt',97.985,96.11,'2018-10-23'),(7535,'wmt',99.17,97.275,'2018-10-24'),(7536,'wmt',99.48,97,'2018-10-25'),(7537,'wmt',99.67,98.02,'2018-10-26'),(7538,'wmt',101.73,99.09,'2018-10-29'),(7539,'wmt',102.6,100.056,'2018-10-30'),(7540,'wmt',102.49,100.115,'2018-10-31'),(7541,'wmt',101.17,99.72,'2018-11-01'),(7542,'wmt',101.57,100.31,'2018-11-02'),(7543,'wmt',103.1692,100.6324,'2018-11-05'),(7544,'wmt',103.44,102.05,'2018-11-06'),(7545,'wmt',104.47,103.05,'2018-11-07'),(7546,'wmt',105.26,104.03,'2018-11-08'),(7547,'wmt',105.9,104.81,'2018-11-09'),(7548,'wmt',106.21,103.65,'2018-11-12'),(7549,'wmt',104.15,102.54,'2018-11-13'),(7550,'wmt',103.15,101.01,'2018-11-</w:t>
        </w:r>
        <w:r>
          <w:lastRenderedPageBreak/>
          <w:t>14'),(7551,'wmt',102.8,98.62,'2018-11-15'),(7552,'wmt',99.42,96.92,'2018-11-16'),(7553,'wmt',98.25,96.43,'2018-11-19'),(7554,'wmt',95.2,93.6,'2018-11-20'),(7555,'ge',22.9176,22.7188,'2013-11-22'),(7556,'ge',22.9853,22.613,'2013-11-25'),(7557,'ge',22.7949,22.6046,'2013-11-26'),(7558,'ge',22.7569,22.63,'2013-11-27'),(7559,'ge',22.7315,22.5284,'2013-11-29'),(7560,'ge',22.6173,22.4692,'2013-12-02'),(7561,'ge',22.5031,22.2831,'2013-12-03'),(7562,'ge',22.5559,22.1647,'2013-12-04'),(7563,'ge',22.5369,22.2873,'2013-12-05'),(7564,'ge',22.8245,22.5707,'2013-12-06'),(7565,'ge',23.1206,22.7399,'2013-12-09'),(7566,'ge',23.168,22.9007,'2013-12-10'),(7567,'ge',22.9514,22.4523,'2013-12-11'),(7568,'ge',22.5877,22.4015,'2013-12-12'),(7569,'ge',22.7907,22.4269,'2013-12-13'),(7570,'ge',22.9176,22.7315,'2013-12-16'),(7571,'ge',22.9599,22.7907,'2013-12-17'),(7572,'ge',23.2391,22.7061,'2013-12-18'),(7573,'ge',23.3674,22.877,'2013-12-19'),(7574,'ge',23.4271,23.0433,'2013-12-20'),(7575,'ge',23.4441,23.2565,'2013-12-23'),(7576,'ge',23.5891,23.3333,'2013-12-24'),(7577,'ge',23.845,23.538,'2013-12-26'),(7578,'ge',23.8278,23.6744,'2013-12-27'),(7579,'ge',23.862,23.7085,'2013-12-30'),(7580,'ge',23.9558,23.7341,'2013-12-31'),(7581,'ge',23.8279,23.3759,'2014-01-02'),(7582,'ge',23.538,23.3759,'2014-01-03'),(7583,'ge',23.6446,23.1542,'2014-01-06'),(7584,'ge',23.4441,23.2053,'2014-01-07'),(7585,'ge',23.3333,23.1286,'2014-01-08'),(7586,'ge',23.3333,22.9666,'2014-01-09'),(7587,'ge',23.2224,22.9069,'2014-01-10'),(7588,'ge',23.1115,22.7534,'2014-01-13'),(7589,'ge',23.0263,22.8045,'2014-01-14'),(7590,'ge',23.3674,23.0348,'2014-01-15'),(7591,'ge',23.2565,23.0902,'2014-01-16'),(7592,'ge',22.958,22.4122,'2014-01-17'),(7593,'ge',22.8045,22.2084,'2014-01-21'),(7594,'ge',22.4378,22.1649,'2014-01-22'),(7595,'ge',22.1564,21.7726,'2014-01-23'),(7596,'ge',21.8238,21.278,'2014-01-24'),(7597,'ge',21.5679,21.2353,'2014-01-27'),(7598,'ge',21.8494,21.5765,'2014-01-28'),(7599,'ge',21.7641,21.4571,'2014-01-29'),(7600,'ge',21.8238,21.602,'2014-01-30'),(7601,'ge',21.6447,21.3846,'2014-01-31'),(7602,'ge',21.4997,20.7407,'2014-02-03'),(7603,'ge',21.133,20.8089,'2014-02-04'),(7604,'ge',21.0136,20.7407,'2014-02-05'),(7605,'ge',21.4059,20.9965,'2014-02-06'),(7606,'ge',21.5594,21.3206,'2014-02-07'),(7607,'ge',21.6532,21.2609,'2014-02-10'),(7608,'ge',21.7641,21.4571,'2014-02-11'),(7609,'ge',21.8579,21.6191,'2014-02-12'),(7610,'ge',21.6959,21.4144,'2014-02-</w:t>
        </w:r>
        <w:r>
          <w:t>13'),(7611,'ge',22.0455,21.6447,'2014-02-14'),(7612,'ge',22.2075,21.8749,'2014-02-18'),(7613,'ge',21.9773,21.6319,'2014-02-19'),(7614,'ge',21.7822,21.5241,'2014-02-20'),(7615,'ge',21.6703,21.4553,'2014-02-21'),(7616,'ge',21.894,21.4725,'2014-02-24'),(7617,'ge',21.9198,21.6531,'2014-02-25'),(7618,'ge',21.8166,21.5929,'2014-02-26'),(7619,'ge',21.9886,21.6359,'2014-02-27'),(7620,'ge',22.1005,21.7736,'2014-02-28'),(7621,'ge',21.6875,21.4381,'2014-03-03'),(7622,'ge',22.1349,21.9055,'2014-03-04'),(7623,'ge',22.3327,22.0661,'2014-03-05'),(7624,'ge',22.608,22.3844,'2014-03-06'),(7625,'ge',22.6683,22.3413,'2014-03-07'),(7626,'ge',22.479,22.2252,'2014-03-10'),(7627,'ge',22.452,22.1607,'2014-03-11'),(7628,'ge',22.2209,22.0489,'2014-03-12'),(7629,'ge',22.3672,21.6832,'2014-03-13'),(7630,'ge',21.8338,21.5843,'2014-03-14'),(7631,'ge',22.0489,21.7219,'2014-03-17'),(7632,'ge',22.1349,21.9112,'2014-03-18'),(7633,'ge',22.1091,21.6015,'2014-03-19'),(7634,'ge',21.8252,21.6101,'2014-03-20'),(7635,'ge',22.2209,21.7994,'2014-03-21'),(7636,'ge',21.9628,21.6789,'2014-03-24'),(7637,'ge',22.1177,21.8424,'2014-03-25'),(7638,'ge',22.2983,22.023,'2014-03-26'),(7639,'ge',22.2381,21.9456,'2014-03-27'),(7640,'ge',22.3844,22.1779,'2014-03-28'),(7641,'ge',22.436,22.2037,'2014-03-31'),(7642,'ge',22.3586,22.1521,'2014-04-01'),(7643,'ge',22.4188,22.2553,'2014-04-02'),(7644,'ge',22.5865,22.4102,'2014-04-03'),(7645,'ge',22.7113,22.3586,'2014-04-04'),(7646,'ge',22.4016,22.1435,'2014-04-07'),(7647,'ge',22.2983,22.0833,'2014-04-08'),(7648,'ge',22.3327,22.0144,'2014-04-09'),(7649,'ge',22.4618,21.9972,'2014-04-10'),(7650,'ge',22.1564,21.8768,'2014-04-11'),(7651,'ge',22.1521,21.8768,'2014-04-14'),(7652,'ge',22.2725,22.0058,'2014-04-15'),(7653,'ge',22.5392,22.2725,'2014-04-16'),(7654,'ge',23.021,22.7543,'2014-04-17'),(7655,'ge',22.978,22.8489,'2014-04-21'),(7656,'ge',23.0296,22.8575,'2014-04-22'),(7657,'ge',22.9349,22.7027,'2014-04-23'),(7658,'ge',22.9177,22.5651,'2014-04-24'),(7659,'ge',23.0554,22.8403,'2014-04-25'),(7660,'ge',23.0984,22.8231,'2014-04-28'),(7661,'ge',23.1242,22.8747,'2014-04-29'),(7662,'ge',23.1414,22.9263,'2014-04-30'),(7663,'ge',23.0811,22.9177,'2014-05-01'),(7664,'ge',23.1156,22.9349,'2014-05-02'),(7665,'ge',22.9607,22.7973,'2014-05-05'),(7666,'ge',22.8231,22.5306,'2014-05-06'),(7667,'ge',22.8231,22.5994,'2014-05-07'),(7668,'ge',22.8833,22.6252,'2014-05-08'),(7669,'ge',22.8575,22.6338,'2014-05-09'),(7670,'ge',23.107,22.8059,'2014-05-</w:t>
        </w:r>
        <w:r>
          <w:lastRenderedPageBreak/>
          <w:t>12'),(7671,'ge',23.1844,23.0309,'2014-05-13'),(7672,'ge',23.1904,22.9435,'2014-05-14'),(7673,'ge',23.0554,22.6424,'2014-05-15'),(7674,'ge',22.9521,22.6855,'2014-05-16'),(7675,'ge',22.9607,22.7801,'2014-05-19'),(7676,'ge',22.9005,22.4962,'2014-05-20'),(7677,'ge',22.8145,22.6683,'2014-05-21'),(7678,'ge',22.8575,22.6338,'2014-05-22'),(7679,'ge',22.8661,22.7371,'2014-05-23'),(7680,'ge',22.9091,22.7543,'2014-05-27'),(7681,'ge',22.978,22.8231,'2014-05-28'),(7682,'ge',23.0038,22.8403,'2014-05-29'),(7683,'ge',23.0468,22.8833,'2014-05-30'),(7684,'ge',23.0984,22.8919,'2014-06-02'),(7685,'ge',23.064,22.9435,'2014-06-03'),(7686,'ge',23.0038,22.8317,'2014-06-04'),(7687,'ge',23.0382,22.7543,'2014-06-05'),(7688,'ge',23.4339,23.021,'2014-06-06'),(7689,'ge',23.6834,23.236,'2014-06-09'),(7690,'ge',23.6232,23.4339,'2014-06-10'),(7691,'ge',23.5371,23.279,'2014-06-11'),(7692,'ge',23.3651,23.1328,'2014-06-12'),(7693,'ge',23.2876,23.1242,'2014-06-13'),(7694,'ge',23.2016,23.0124,'2014-06-16'),(7695,'ge',23.2102,22.9521,'2014-06-17'),(7696,'ge',23.1758,22.9607,'2014-06-18'),(7697,'ge',23.4017,23.1241,'2014-06-19'),(7698,'ge',23.4537,23.3063,'2014-06-20'),(7699,'ge',23.4711,23.0721,'2014-06-23'),(7700,'ge',23.3149,22.994,'2014-06-24'),(7701,'ge',22.994,22.8466,'2014-06-25'),(7702,'ge',22.9506,22.7251,'2014-06-26'),(7703,'ge',22.9246,22.7511,'2014-06-27'),(7704,'ge',22.942,22.7425,'2014-06-30'),(7705,'ge',22.9853,22.7772,'2014-07-01'),(7706,'ge',23.1154,22.8466,'2014-07-02'),(7707,'ge',23.3236,23.2282,'2014-07-03'),(7708,'ge',23.2802,23.1415,'2014-07-07'),(7709,'ge',23.1154,22.8552,'2014-07-08'),(7710,'ge',22.9246,22.7772,'2014-07-09'),(7711,'ge',22.8032,22.6384,'2014-07-10'),(7712,'ge',23.0287,22.6557,'2014-07-11'),(7713,'ge',23.2976,23.0894,'2014-07-14'),(7714,'ge',23.2455,23.0287,'2014-07-15'),(7715,'ge',23.5448,23.1241,'2014-07-16'),(7716,'ge',23.4017,23.0721,'2014-07-17'),(7717,'ge',23.2282,22.7685,'2014-07-18'),(7718,'ge',22.8379,22.3088,'2014-07-21'),(7719,'ge',22.6384,22.4215,'2014-07-22'),(7720,'ge',22.6297,22.4736,'2014-07-23'),(7721,'ge',22.621,22.4649,'2014-07-24'),(7722,'ge',22.543,22.3175,'2014-07-25'),(7723,'ge',22.3175,22.0659,'2014-07-28'),(7724,'ge',22.3088,22.0746,'2014-07-29'),(7725,'ge',22.3695,22.0312,'2014-07-30'),(7726,'ge',22.17,21.8144,'2014-07-31'),(7727,'ge',21.9965,21.4674,'2014-08-01'),(7728,'ge',22.0486,21.771,'2014-08-04'),(7729,'ge',21.9358,21.6409,'2014-08-05'),(7730,'ge',22.1787,21.7623,'2014-08-</w:t>
        </w:r>
        <w:r>
          <w:t>06'),(7731,'ge',22.2914,22.0486,'2014-08-07'),(7732,'ge',22.2654,21.9445,'2014-08-08'),(7733,'ge',22.5517,22.3088,'2014-08-11'),(7734,'ge',22.4302,22.196,'2014-08-12'),(7735,'ge',22.4823,22.2914,'2014-08-13'),(7736,'ge',22.5083,22.3261,'2014-08-14'),(7737,'ge',22.5256,22.1266,'2014-08-15'),(7738,'ge',22.6124,22.4215,'2014-08-18'),(7739,'ge',22.6904,22.595,'2014-08-19'),(7740,'ge',22.8986,22.5603,'2014-08-20'),(7741,'ge',22.942,22.8119,'2014-08-21'),(7742,'ge',22.8726,22.6471,'2014-08-22'),(7743,'ge',22.8032,22.569,'2014-08-25'),(7744,'ge',22.7945,22.5603,'2014-08-26'),(7745,'ge',22.7251,22.569,'2014-08-27'),(7746,'ge',22.6297,22.517,'2014-08-28'),(7747,'ge',22.6297,22.4649,'2014-08-29'),(7748,'ge',22.5777,22.3522,'2014-09-02'),(7749,'ge',22.5517,22.3955,'2014-09-03'),(7750,'ge',22.6644,22.4562,'2014-09-04'),(7751,'ge',22.6384,22.3782,'2014-09-05'),(7752,'ge',22.7858,22.6037,'2014-09-08'),(7753,'ge',22.6471,22.4215,'2014-09-09'),(7754,'ge',22.5777,22.4215,'2014-09-10'),(7755,'ge',22.6297,22.4042,'2014-09-11'),(7756,'ge',22.5256,22.3782,'2014-09-12'),(7757,'ge',22.5083,22.3348,'2014-09-15'),(7758,'ge',22.7858,22.4476,'2014-09-16'),(7759,'ge',22.8986,22.6384,'2014-09-17'),(7760,'ge',23.057,22.8558,'2014-09-18'),(7761,'ge',23.092,22.9608,'2014-09-19'),(7762,'ge',22.9783,22.7684,'2014-09-22'),(7763,'ge',22.8646,22.7246,'2014-09-23'),(7764,'ge',22.7509,22.471,'2014-09-24'),(7765,'ge',22.6372,22.331,'2014-09-25'),(7766,'ge',22.4797,22.2435,'2014-09-26'),(7767,'ge',22.3223,22.1298,'2014-09-29'),(7768,'ge',22.4797,22.1561,'2014-09-30'),(7769,'ge',22.2785,21.9374,'2014-10-01'),(7770,'ge',22.0861,21.8762,'2014-10-02'),(7771,'ge',22.2435,21.9986,'2014-10-03'),(7772,'ge',22.4185,21.9286,'2014-10-06'),(7773,'ge',22.0336,21.6925,'2014-10-07'),(7774,'ge',22.0861,21.57,'2014-10-08'),(7775,'ge',22.1386,21.6313,'2014-10-09'),(7776,'ge',21.7537,21.1764,'2014-10-10'),(7777,'ge',21.2814,20.9053,'2014-10-13'),(7778,'ge',21.5525,21.0321,'2014-10-14'),(7779,'ge',21.3426,20.7216,'2014-10-15'),(7780,'ge',21.4388,20.9577,'2014-10-16'),(7781,'ge',22.0861,21.605,'2014-10-17'),(7782,'ge',21.9724,21.6138,'2014-10-20'),(7783,'ge',22.331,21.9811,'2014-10-21'),(7784,'ge',22.2873,21.9986,'2014-10-22'),(7785,'ge',22.471,22.2173,'2014-10-23'),(7786,'ge',22.436,22.226,'2014-10-24'),(7787,'ge',22.4797,22.1998,'2014-10-27'),(7788,'ge',22.6372,22.3572,'2014-10-28'),(7789,'ge',22.6546,22.2085,'2014-10-29'),(7790,'ge',22.4972,22.1473,'2014-10-</w:t>
        </w:r>
        <w:r>
          <w:lastRenderedPageBreak/>
          <w:t>30'),(7791,'ge',22.6809,22.4535,'2014-10-31'),(7792,'ge',22.6022,22.2873,'2014-11-03'),(7793,'ge',22.5672,22.3835,'2014-11-04'),(7794,'ge',22.6546,22.4535,'2014-11-05'),(7795,'ge',23.0832,22.6284,'2014-11-06'),(7796,'ge',23.1838,22.9258,'2014-11-07'),(7797,'ge',23.2057,23.0745,'2014-11-10'),(7798,'ge',23.1795,22.952,'2014-11-11'),(7799,'ge',23.2626,22.9783,'2014-11-12'),(7800,'ge',23.3282,23.0614,'2014-11-13'),(7801,'ge',23.1882,23.0745,'2014-11-14'),(7802,'ge',23.3369,23.1095,'2014-11-17'),(7803,'ge',23.6605,23.3457,'2014-11-18'),(7804,'ge',23.6168,23.4156,'2014-11-19'),(7805,'ge',23.5906,23.3981,'2014-11-20'),(7806,'ge',23.7043,23.4944,'2014-11-21'),(7807,'ge',23.6955,23.4506,'2014-11-24'),(7808,'ge',23.6431,23.4769,'2014-11-25'),(7809,'ge',23.5906,23.4244,'2014-11-26'),(7810,'ge',23.5293,23.127,'2014-11-28'),(7811,'ge',22.9345,22.6065,'2014-12-01'),(7812,'ge',22.9171,22.7684,'2014-12-02'),(7813,'ge',23.1532,22.8208,'2014-12-03'),(7814,'ge',22.987,22.6721,'2014-12-04'),(7815,'ge',22.8733,22.681,'2014-12-05'),(7816,'ge',22.8208,22.401,'2014-12-08'),(7817,'ge',22.471,22.1036,'2014-12-09'),(7818,'ge',22.4141,21.9986,'2014-12-10'),(7819,'ge',22.471,22.1386,'2014-12-11'),(7820,'ge',22.1911,21.745,'2014-12-12'),(7821,'ge',21.8937,21.3513,'2014-12-15'),(7822,'ge',22.0249,21.3426,'2014-12-16'),(7823,'ge',21.6225,21.0452,'2014-12-17'),(7824,'ge',22.2057,21.7908,'2014-12-18'),(7825,'ge',22.6913,22.0733,'2014-12-19'),(7826,'ge',22.7532,22.5633,'2014-12-22'),(7827,'ge',22.9562,22.6031,'2014-12-23'),(7828,'ge',22.9033,22.6869,'2014-12-24'),(7829,'ge',22.8679,22.7267,'2014-12-26'),(7830,'ge',22.8238,22.6737,'2014-12-29'),(7831,'ge',22.6913,22.4441,'2014-12-30'),(7832,'ge',22.5324,22.3117,'2014-12-31'),(7833,'ge',22.4794,21.9585,'2015-01-02'),(7834,'ge',22.0821,21.6495,'2015-01-05'),(7835,'ge',21.6936,21.1286,'2015-01-06'),(7836,'ge',21.5347,21.1727,'2015-01-07'),(7837,'ge',21.5259,21.3051,'2015-01-08'),(7838,'ge',21.6583,21.1462,'2015-01-09'),(7839,'ge',21.314,20.9873,'2015-01-12'),(7840,'ge',21.4817,20.8637,'2015-01-13'),(7841,'ge',21.0579,20.6694,'2015-01-14'),(7842,'ge',21.1639,20.8019,'2015-01-15'),(7843,'ge',20.8813,20.7048,'2015-01-16'),(7844,'ge',21.0756,20.793,'2015-01-20'),(7845,'ge',21.261,20.9343,'2015-01-21'),(7846,'ge',21.5082,21.155,'2015-01-22'),(7847,'ge',21.9718,21.4464,'2015-01-23'),(7848,'ge',21.8437,21.5435,'2015-01-26'),(7849,'ge',21.5965,21.3669,'2015-01-27'),(7850,'ge',21.623,21.0226,'2015-01-</w:t>
        </w:r>
        <w:r>
          <w:t>28'),(7851,'ge',21.3669,20.9961,'2015-01-29'),(7852,'ge',21.2875,21.0314,'2015-01-30'),(7853,'ge',21.3846,21.1021,'2015-02-02'),(7854,'ge',21.6558,21.4199,'2015-02-03'),(7855,'ge',21.57,21.261,'2015-02-04'),(7856,'ge',21.6318,21.3979,'2015-02-05'),(7857,'ge',21.8526,21.6053,'2015-02-06'),(7858,'ge',21.8526,21.5877,'2015-02-09'),(7859,'ge',21.8933,21.676,'2015-02-10'),(7860,'ge',21.9144,21.7201,'2015-02-11'),(7861,'ge',22.0645,21.8172,'2015-02-12'),(7862,'ge',22.2234,22.0203,'2015-02-13'),(7863,'ge',22.2587,22.0556,'2015-02-17'),(7864,'ge',22.3293,22.2057,'2015-02-18'),(7865,'ge',22.4633,22.2317,'2015-02-19'),(7866,'ge',22.4678,22.098,'2015-02-20'),(7867,'ge',22.5435,22.3653,'2015-02-23'),(7868,'ge',22.6772,22.3564,'2015-02-24'),(7869,'ge',23.2207,22.6683,'2015-02-25'),(7870,'ge',23.1762,22.998,'2015-02-26'),(7871,'ge',23.4078,22.9445,'2015-02-27'),(7872,'ge',23.2742,23.0336,'2015-03-02'),(7873,'ge',23.2385,22.9712,'2015-03-03'),(7874,'ge',22.9623,22.695,'2015-03-04'),(7875,'ge',23.0069,22.7929,'2015-03-05'),(7876,'ge',22.9712,22.5703,'2015-03-06'),(7877,'ge',22.8999,22.7128,'2015-03-09'),(7878,'ge',22.8465,22.4277,'2015-03-10'),(7879,'ge',22.7128,22.3965,'2015-03-11'),(7880,'ge',22.6415,22.4277,'2015-03-12'),(7881,'ge',22.597,22.1069,'2015-03-13'),(7882,'ge',22.7039,22.2406,'2015-03-16'),(7883,'ge',22.6237,22.3564,'2015-03-17'),(7884,'ge',23.0373,22.3742,'2015-03-18'),(7885,'ge',22.8197,22.5079,'2015-03-19'),(7886,'ge',22.7485,22.5435,'2015-03-20'),(7887,'ge',22.9356,22.6772,'2015-03-23'),(7888,'ge',22.7039,22.5168,'2015-03-24'),(7889,'ge',22.5703,22.196,'2015-03-25'),(7890,'ge',22.2049,21.9822,'2015-03-26'),(7891,'ge',22.2049,22.0178,'2015-03-27'),(7892,'ge',22.4544,22.2495,'2015-03-30'),(7893,'ge',22.3564,22.1069,'2015-03-31'),(7894,'ge',22.2049,21.8931,'2015-04-01'),(7895,'ge',22.2762,22.0089,'2015-04-02'),(7896,'ge',22.6415,22.0891,'2015-04-06'),(7897,'ge',22.5257,22.2762,'2015-04-07'),(7898,'ge',22.3831,22.1604,'2015-04-08'),(7899,'ge',23.0158,22.2005,'2015-04-09'),(7900,'ge',25.5553,24.0583,'2015-04-10'),(7901,'ge',25.1187,24.5038,'2015-04-13'),(7902,'ge',24.8068,24.3969,'2015-04-14'),(7903,'ge',24.8157,24.4415,'2015-04-15'),(7904,'ge',24.5038,24.2187,'2015-04-16'),(7905,'ge',24.682,23.987,'2015-04-17'),(7906,'ge',24.4504,24.0672,'2015-04-20'),(7907,'ge',24.1118,23.6573,'2015-04-21'),(7908,'ge',24.0761,23.7019,'2015-04-22'),(7909,'ge',24.1207,23.7999,'2015-04-23'),(7910,'ge',24.0048,23.791,'2015-04-</w:t>
        </w:r>
        <w:r>
          <w:lastRenderedPageBreak/>
          <w:t>24'),(7911,'ge',24.0583,23.889,'2015-04-27'),(7912,'ge',24.2009,23.7375,'2015-04-28'),(7913,'ge',24.2811,23.9692,'2015-04-29'),(7914,'ge',24.3702,24.0316,'2015-04-30'),(7915,'ge',24.3434,24.0494,'2015-05-01'),(7916,'ge',24.6018,24.2811,'2015-05-04'),(7917,'ge',24.3791,23.9246,'2015-05-05'),(7918,'ge',24.2187,23.7108,'2015-05-06'),(7919,'ge',24.1652,23.7554,'2015-05-07'),(7920,'ge',24.4949,24.2543,'2015-05-08'),(7921,'ge',24.3256,23.9336,'2015-05-11'),(7922,'ge',24.1385,23.8355,'2015-05-12'),(7923,'ge',24.2722,23.987,'2015-05-13'),(7924,'ge',24.4415,24.192,'2015-05-14'),(7925,'ge',24.4504,24.2811,'2015-05-15'),(7926,'ge',24.4058,24.2454,'2015-05-18'),(7927,'ge',24.4058,24.2454,'2015-05-19'),(7928,'ge',24.682,24.2365,'2015-05-20'),(7929,'ge',24.7622,24.5484,'2015-05-21'),(7930,'ge',24.7489,24.6108,'2015-05-22'),(7931,'ge',24.5751,24.3969,'2015-05-26'),(7932,'ge',24.6108,24.4682,'2015-05-27'),(7933,'ge',24.6197,24.3256,'2015-05-28'),(7934,'ge',24.5038,24.2989,'2015-05-29'),(7935,'ge',24.3613,24.1207,'2015-06-01'),(7936,'ge',24.4325,24.192,'2015-06-02'),(7937,'ge',24.5573,24.3791,'2015-06-03'),(7938,'ge',24.6108,24.2454,'2015-06-04'),(7939,'ge',24.3969,24.2009,'2015-06-05'),(7940,'ge',24.3791,24.2454,'2015-06-08'),(7941,'ge',24.4771,24.2098,'2015-06-09'),(7942,'ge',24.6642,24.3434,'2015-06-10'),(7943,'ge',24.6286,24.3791,'2015-06-11'),(7944,'ge',24.486,24.3078,'2015-06-12'),(7945,'ge',24.3345,24.1563,'2015-06-15'),(7946,'ge',24.2722,24.0583,'2015-06-16'),(7947,'ge',24.4147,24.1563,'2015-06-17'),(7948,'ge',24.6314,24.2899,'2015-06-18'),(7949,'ge',24.6044,24.4247,'2015-06-19'),(7950,'ge',24.7123,24.5235,'2015-06-22'),(7951,'ge',24.8021,24.6134,'2015-06-23'),(7952,'ge',24.7931,24.4876,'2015-06-24'),(7953,'ge',24.5775,24.2809,'2015-06-25'),(7954,'ge',24.3798,24.1821,'2015-06-26'),(7955,'ge',24.236,23.8406,'2015-06-29'),(7956,'ge',24.227,23.8407,'2015-06-30'),(7957,'ge',24.146,23.7867,'2015-07-01'),(7958,'ge',24.1102,23.9035,'2015-07-02'),(7959,'ge',23.9394,23.544,'2015-07-06'),(7960,'ge',23.8586,23.3014,'2015-07-07'),(7961,'ge',23.58,23.2565,'2015-07-08'),(7962,'ge',23.7238,23.3733,'2015-07-09'),(7963,'ge',23.7597,23.4003,'2015-07-10'),(7964,'ge',23.8406,23.58,'2015-07-13'),(7965,'ge',24.0203,23.6788,'2015-07-14'),(7966,'ge',24.0742,23.9035,'2015-07-15'),(7967,'ge',24.2989,24.1192,'2015-07-16'),(7968,'ge',24.5595,24.2899,'2015-07-17'),(7969,'ge',24.4517,24.2719,'2015-07-20'),(7970,'ge',24.3977,24.0832,'2015-07-</w:t>
        </w:r>
        <w:r>
          <w:t>21'),(7971,'ge',24.227,23.8765,'2015-07-22'),(7972,'ge',23.9035,23.544,'2015-07-23'),(7973,'ge',23.6519,23.0678,'2015-07-24'),(7974,'ge',23.3463,22.933,'2015-07-27'),(7975,'ge',23.58,23.3194,'2015-07-28'),(7976,'ge',23.6159,23.4092,'2015-07-29'),(7977,'ge',23.58,23.3733,'2015-07-30'),(7978,'ge',23.6276,23.4092,'2015-07-31'),(7979,'ge',23.4766,23.0049,'2015-08-03'),(7980,'ge',23.4182,23.2115,'2015-08-04'),(7981,'ge',23.6609,23.3913,'2015-08-05'),(7982,'ge',23.5261,23.3284,'2015-08-06'),(7983,'ge',23.4182,23.0138,'2015-08-07'),(7984,'ge',23.6339,23.2745,'2015-08-10'),(7985,'ge',23.3913,23.0408,'2015-08-11'),(7986,'ge',23.2565,22.7802,'2015-08-12'),(7987,'ge',23.2834,23.0228,'2015-08-13'),(7988,'ge',23.4542,23.0228,'2015-08-14'),(7989,'ge',23.58,23.1846,'2015-08-17'),(7990,'ge',23.553,23.3104,'2015-08-18'),(7991,'ge',23.3868,23.0183,'2015-08-19'),(7992,'ge',23.0408,22.6274,'2015-08-20'),(7993,'ge',22.5825,22.0703,'2015-08-21'),(7994,'ge',21.9085,17.4064,'2015-08-24'),(7995,'ge',22.232,20.9111,'2015-08-25'),(7996,'ge',21.63,20.9111,'2015-08-26'),(7997,'ge',22.4747,21.9085,'2015-08-27'),(7998,'ge',22.6185,22.268,'2015-08-28'),(7999,'ge',22.4477,22.0883,'2015-08-31'),(8000,'ge',21.8906,21.2795,'2015-09-01'),(8001,'ge',22.0883,21.4143,'2015-09-02'),(8002,'ge',22.4208,21.9175,'2015-09-03'),(8003,'ge',21.7288,21.4323,'2015-09-04'),(8004,'ge',22.4477,21.8097,'2015-09-08'),(8005,'ge',22.6634,21.9984,'2015-09-09'),(8006,'ge',22.3399,22.0164,'2015-09-10'),(8007,'ge',22.4297,22.0164,'2015-09-11'),(8008,'ge',22.4477,22.1062,'2015-09-14'),(8009,'ge',22.8701,22.1961,'2015-09-15'),(8010,'ge',23.3913,22.8431,'2015-09-16'),(8011,'ge',23.5099,22.9115,'2015-09-17'),(8012,'ge',22.8526,22.4038,'2015-09-18'),(8013,'ge',22.8481,22.5216,'2015-09-21'),(8014,'ge',22.8118,22.3041,'2015-09-22'),(8015,'ge',22.9659,22.6486,'2015-09-23'),(8016,'ge',23.0747,22.3494,'2015-09-24'),(8017,'ge',22.703,22.5398,'2015-09-25'),(8018,'ge',22.431,22.0411,'2015-09-28'),(8019,'ge',22.3041,21.9958,'2015-09-29'),(8020,'ge',22.8843,22.3857,'2015-09-30'),(8021,'ge',22.9478,22.4763,'2015-10-01'),(8022,'ge',23.111,22.5126,'2015-10-02'),(8023,'ge',24.6614,23.7729,'2015-10-05'),(8024,'ge',24.8518,24.4438,'2015-10-06'),(8025,'ge',25.1782,24.7702,'2015-10-07'),(8026,'ge',25.5681,24.8699,'2015-10-08'),(8027,'ge',25.5409,25.2906,'2015-10-09'),(8028,'ge',25.5409,25.3051,'2015-10-12'),(8029,'ge',25.6406,25.2689,'2015-10-13'),(8030,'ge',25.2417,24.9153,'2015-10-</w:t>
        </w:r>
        <w:r>
          <w:lastRenderedPageBreak/>
          <w:t>14'),(8031,'ge',25.5409,25.0603,'2015-10-15'),(8032,'ge',26.4657,25.5817,'2015-10-16'),(8033,'ge',26.8012,26.0668,'2015-10-19'),(8034,'ge',26.2934,26.0214,'2015-10-20'),(8035,'ge',26.511,26.0939,'2015-10-21'),(8036,'ge',26.9644,26.2118,'2015-10-22'),(8037,'ge',27.046,26.6742,'2015-10-23'),(8038,'ge',26.8918,26.6652,'2015-10-26'),(8039,'ge',26.8737,26.502,'2015-10-27'),(8040,'ge',26.8193,26.4294,'2015-10-28'),(8041,'ge',26.638,26.3478,'2015-10-29'),(8042,'ge',26.5881,26.2118,'2015-10-30'),(8043,'ge',26.6561,26.1846,'2015-11-02'),(8044,'ge',27.0097,26.4566,'2015-11-03'),(8045,'ge',27.0052,26.7105,'2015-11-04'),(8046,'ge',26.9644,26.5745,'2015-11-05'),(8047,'ge',27.1548,26.5201,'2015-11-06'),(8048,'ge',27.1548,26.638,'2015-11-09'),(8049,'ge',27.4449,26.8465,'2015-11-10'),(8050,'ge',27.9436,27.3814,'2015-11-11'),(8051,'ge',28.0161,27.2998,'2015-11-12'),(8052,'ge',27.6444,27.0278,'2015-11-13'),(8053,'ge',27.7441,26.9916,'2015-11-16'),(8054,'ge',27.8801,27.2001,'2015-11-17'),(8055,'ge',27.7169,27.2908,'2015-11-18'),(8056,'ge',27.6625,27.4268,'2015-11-19'),(8057,'ge',28.0977,27.3905,'2015-11-20'),(8058,'ge',27.9436,27.4358,'2015-11-23'),(8059,'ge',27.9889,27.454,'2015-11-24'),(8060,'ge',27.7894,27.4721,'2015-11-25'),(8061,'ge',27.5401,27.3724,'2015-11-27'),(8062,'ge',27.6081,27.1457,'2015-11-30'),(8063,'ge',27.4268,27.0822,'2015-12-01'),(8064,'ge',27.4086,27.0913,'2015-12-02'),(8065,'ge',27.4268,27.1684,'2015-12-03'),(8066,'ge',27.6716,27.1638,'2015-12-04'),(8067,'ge',27.599,27.3089,'2015-12-07'),(8068,'ge',27.5446,27.1185,'2015-12-08'),(8069,'ge',27.735,27.1638,'2015-12-09'),(8070,'ge',28.0433,27.5356,'2015-12-10'),(8071,'ge',27.7532,27.3361,'2015-12-11'),(8072,'ge',27.6172,26.9916,'2015-12-14'),(8073,'ge',27.7532,27.3996,'2015-12-15'),(8074,'ge',28.3153,27.5809,'2015-12-16'),(8075,'ge',28.3627,27.8877,'2015-12-17'),(8076,'ge',27.9333,27.6593,'2015-12-18'),(8077,'ge',27.9516,27.5406,'2015-12-21'),(8078,'ge',27.979,27.5497,'2015-12-22'),(8079,'ge',28.317,27.8785,'2015-12-23'),(8080,'ge',28.253,28.0338,'2015-12-24'),(8081,'ge',28.317,27.9562,'2015-12-28'),(8082,'ge',28.7554,28.317,'2015-12-29'),(8083,'ge',28.7143,28.3261,'2015-12-30'),(8084,'ge',28.7646,28.1252,'2015-12-31'),(8085,'ge',28.0978,27.6319,'2016-01-04'),(8086,'ge',28.1708,27.8146,'2016-01-05'),(8087,'ge',28.0566,27.4492,'2016-01-06'),(8088,'ge',27.3624,26.3531,'2016-01-07'),(8089,'ge',26.7641,25.8872,'2016-01-08'),(8090,'ge',27.3305,25.805,'2016-01-</w:t>
        </w:r>
        <w:r>
          <w:t>11'),(8091,'ge',26.3759,25.8872,'2016-01-12'),(8092,'ge',26.5449,25.7593,'2016-01-13'),(8093,'ge',26.7184,25.8415,'2016-01-14'),(8094,'ge',26.2709,25.668,'2016-01-15'),(8095,'ge',26.3895,25.7593,'2016-01-19'),(8096,'ge',25.9694,25.1016,'2016-01-20'),(8097,'ge',26.4809,25.6954,'2016-01-21'),(8098,'ge',26.0882,25.3117,'2016-01-22'),(8099,'ge',26.0242,25.5766,'2016-01-25'),(8100,'ge',26.0699,25.6223,'2016-01-26'),(8101,'ge',26.1019,25.4122,'2016-01-27'),(8102,'ge',25.8963,25.5127,'2016-01-28'),(8103,'ge',26.5906,25.8872,'2016-01-29'),(8104,'ge',26.5175,26.0882,'2016-02-01'),(8105,'ge',25.8415,25.5036,'2016-02-02'),(8106,'ge',26.2069,25.4579,'2016-02-03'),(8107,'ge',26.9103,26.0242,'2016-02-04'),(8108,'ge',26.6728,25.8507,'2016-02-05'),(8109,'ge',25.8233,25.3574,'2016-02-08'),(8110,'ge',26.0699,25.3483,'2016-02-09'),(8111,'ge',26.216,25.805,'2016-02-10'),(8112,'ge',25.604,24.7545,'2016-02-11'),(8113,'ge',25.8141,24.992,'2016-02-12'),(8114,'ge',26.5175,25.9603,'2016-02-16'),(8115,'ge',27.0473,26.5997,'2016-02-17'),(8116,'ge',26.8052,26.4809,'2016-02-18'),(8117,'ge',26.6088,26.1978,'2016-02-19'),(8118,'ge',26.9331,26.6728,'2016-02-22'),(8119,'ge',26.8189,26.5632,'2016-02-23'),(8120,'ge',26.5358,25.942,'2016-02-24'),(8121,'ge',26.96,26.4996,'2016-02-25'),(8122,'ge',27.2178,26.9692,'2016-02-26'),(8123,'ge',27.2086,26.8126,'2016-02-29'),(8124,'ge',27.5953,26.9876,'2016-03-01'),(8125,'ge',27.7887,27.4019,'2016-03-02'),(8126,'ge',27.9912,27.6782,'2016-03-03'),(8127,'ge',28.1662,27.8255,'2016-03-04'),(8128,'ge',28.0373,27.7426,'2016-03-07'),(8129,'ge',27.8255,27.5953,'2016-03-08'),(8130,'ge',27.8071,27.5953,'2016-03-09'),(8131,'ge',27.8899,27.4331,'2016-03-10'),(8132,'ge',28.157,27.7518,'2016-03-11'),(8133,'ge',27.9636,27.6966,'2016-03-14'),(8134,'ge',27.9636,27.6505,'2016-03-15'),(8135,'ge',27.9083,27.6828,'2016-03-16'),(8136,'ge',28.645,27.784,'2016-03-17'),(8137,'ge',28.6818,28.4516,'2016-03-18'),(8138,'ge',28.7278,28.3503,'2016-03-21'),(8139,'ge',28.7647,28.5161,'2016-03-22'),(8140,'ge',28.7647,28.5529,'2016-03-23'),(8141,'ge',28.645,28.3779,'2016-03-24'),(8142,'ge',29.1882,28.6312,'2016-03-28'),(8143,'ge',29.0777,28.8015,'2016-03-29'),(8144,'ge',29.4184,29.2158,'2016-03-30'),(8145,'ge',29.5105,29.2435,'2016-03-31'),(8146,'ge',29.4829,28.958,'2016-04-01'),(8147,'ge',29.1974,28.6219,'2016-04-04'),(8148,'ge',28.6634,28.3411,'2016-04-05'),(8149,'ge',29.0041,28.2122,'2016-04-06'),(8150,'ge',28.3411,28.0925,'2016-04-</w:t>
        </w:r>
        <w:r>
          <w:lastRenderedPageBreak/>
          <w:t>07'),(8151,'ge',28.6127,28.2582,'2016-04-08'),(8152,'ge',28.5437,28.2767,'2016-04-11'),(8153,'ge',28.4792,28.157,'2016-04-12'),(8154,'ge',28.6358,28.4884,'2016-04-13'),(8155,'ge',28.6173,28.4148,'2016-04-14'),(8156,'ge',28.6358,28.4792,'2016-04-15'),(8157,'ge',28.7186,28.4516,'2016-04-18'),(8158,'ge',28.737,28.5529,'2016-04-19'),(8159,'ge',28.8659,28.5897,'2016-04-20'),(8160,'ge',28.8015,28.4056,'2016-04-21'),(8161,'ge',28.7094,27.9083,'2016-04-22'),(8162,'ge',28.4148,27.9912,'2016-04-25'),(8163,'ge',28.5253,28.2997,'2016-04-26'),(8164,'ge',28.5529,28.3733,'2016-04-27'),(8165,'ge',28.7462,28.2674,'2016-04-28'),(8166,'ge',28.5161,28.1754,'2016-04-29'),(8167,'ge',28.5345,28.203,'2016-05-02'),(8168,'ge',28.2767,27.9452,'2016-05-03'),(8169,'ge',28.005,27.5216,'2016-05-04'),(8170,'ge',27.8439,27.4388,'2016-05-05'),(8171,'ge',27.8439,27.0797,'2016-05-06'),(8172,'ge',27.7058,27.2822,'2016-05-09'),(8173,'ge',28.1385,27.6045,'2016-05-10'),(8174,'ge',28.3135,27.936,'2016-05-11'),(8175,'ge',27.8025,27.4756,'2016-05-12'),(8176,'ge',27.7242,27.1994,'2016-05-13'),(8177,'ge',27.7426,27.1809,'2016-05-16'),(8178,'ge',27.7058,27.2396,'2016-05-17'),(8179,'ge',27.4848,27.0981,'2016-05-18'),(8180,'ge',27.1165,26.7574,'2016-05-19'),(8181,'ge',27.3283,27.0981,'2016-05-20'),(8182,'ge',27.3191,27.0797,'2016-05-23'),(8183,'ge',27.5907,27.3329,'2016-05-24'),(8184,'ge',27.9176,27.5861,'2016-05-25'),(8185,'ge',27.8347,27.6229,'2016-05-26'),(8186,'ge',27.7979,27.6597,'2016-05-27'),(8187,'ge',27.936,27.6874,'2016-05-31'),(8188,'ge',27.7518,27.5216,'2016-06-01'),(8189,'ge',27.669,27.4848,'2016-06-02'),(8190,'ge',27.669,27.448,'2016-06-03'),(8191,'ge',27.8347,27.5769,'2016-06-06'),(8192,'ge',28.0004,27.7426,'2016-06-07'),(8193,'ge',28.0833,27.7702,'2016-06-08'),(8194,'ge',27.9268,27.6413,'2016-06-09'),(8195,'ge',27.8807,27.5585,'2016-06-10'),(8196,'ge',27.7426,27.4296,'2016-06-13'),(8197,'ge',28.0465,27.4296,'2016-06-14'),(8198,'ge',28.4608,28.0557,'2016-06-15'),(8199,'ge',28.5187,27.9064,'2016-06-16'),(8200,'ge',28.5002,28.2497,'2016-06-17'),(8201,'ge',29.0568,28.6022,'2016-06-20'),(8202,'ge',28.7692,28.6393,'2016-06-21'),(8203,'ge',28.8527,28.5465,'2016-06-22'),(8204,'ge',28.9547,28.7321,'2016-06-23'),(8205,'ge',28.3424,27.6002,'2016-06-24'),(8206,'ge',27.4796,27.0622,'2016-06-27'),(8207,'ge',27.8322,27.526,'2016-06-28'),(8208,'ge',28.4074,28.1105,'2016-06-29'),(8209,'ge',29.2238,28.4352,'2016-06-30'),(8210,'ge',29.3444,29.0568,'2016-07-</w:t>
        </w:r>
        <w:r>
          <w:t>01'),(8211,'ge',29.2516,28.8713,'2016-07-05'),(8212,'ge',29.5021,29.0058,'2016-07-06'),(8213,'ge',29.7804,29.4464,'2016-07-07'),(8214,'ge',29.9382,29.6784,'2016-07-08'),(8215,'ge',30.1515,29.8547,'2016-07-11'),(8216,'ge',30.1423,29.8083,'2016-07-12'),(8217,'ge',30.133,29.9196,'2016-07-13'),(8218,'ge',30.3556,30.1423,'2016-07-14'),(8219,'ge',30.569,30.3742,'2016-07-15'),(8220,'ge',30.5597,30.3,'2016-07-18'),(8221,'ge',30.569,30.3556,'2016-07-19'),(8222,'ge',30.6154,30.3371,'2016-07-20'),(8223,'ge',30.4762,30.1423,'2016-07-21'),(8224,'ge',29.7526,29.4001,'2016-07-22'),(8225,'ge',29.7619,29.1125,'2016-07-25'),(8226,'ge',29.4372,29.0475,'2016-07-26'),(8227,'ge',29.2795,28.8713,'2016-07-27'),(8228,'ge',29.0475,28.8341,'2016-07-28'),(8229,'ge',29.1555,28.8629,'2016-07-29'),(8230,'ge',28.964,28.7785,'2016-08-01'),(8231,'ge',28.9084,28.7599,'2016-08-02'),(8232,'ge',28.9826,28.7831,'2016-08-03'),(8233,'ge',28.9919,28.8434,'2016-08-04'),(8234,'ge',29.1774,28.964,'2016-08-05'),(8235,'ge',29.1264,28.9547,'2016-08-08'),(8236,'ge',29.0846,28.8991,'2016-08-09'),(8237,'ge',29.0707,28.9455,'2016-08-10'),(8238,'ge',29.1032,28.9455,'2016-08-11'),(8239,'ge',29.0197,28.9223,'2016-08-12'),(8240,'ge',29.0846,28.964,'2016-08-15'),(8241,'ge',29.029,28.8341,'2016-08-16'),(8242,'ge',29.0614,28.9269,'2016-08-17'),(8243,'ge',29.1589,28.9362,'2016-08-18'),(8244,'ge',29.131,28.9269,'2016-08-19'),(8245,'ge',29.1589,28.8341,'2016-08-22'),(8246,'ge',29.2887,28.9733,'2016-08-23'),(8247,'ge',29.0846,28.9176,'2016-08-24'),(8248,'ge',29.0382,28.8805,'2016-08-25'),(8249,'ge',29.1867,28.8898,'2016-08-26'),(8250,'ge',29.1774,28.9176,'2016-08-29'),(8251,'ge',29.196,29.0382,'2016-08-30'),(8252,'ge',29.0808,28.9362,'2016-08-31'),(8253,'ge',29.029,28.7228,'2016-09-01'),(8254,'ge',29.1774,28.9733,'2016-09-02'),(8255,'ge',29.0754,28.5744,'2016-09-06'),(8256,'ge',28.8156,28.5744,'2016-09-07'),(8257,'ge',28.8063,28.6671,'2016-09-08'),(8258,'ge',28.5929,27.9342,'2016-09-09'),(8259,'ge',28.361,27.6837,'2016-09-12'),(8260,'ge',28.0686,27.5724,'2016-09-13'),(8261,'ge',27.8322,27.526,'2016-09-14'),(8262,'ge',27.9092,27.5071,'2016-09-15'),(8263,'ge',27.8157,27.6193,'2016-09-16'),(8264,'ge',28.012,27.4884,'2016-09-19'),(8265,'ge',27.8624,27.6941,'2016-09-20'),(8266,'ge',27.9746,27.6661,'2016-09-21'),(8267,'ge',28.1522,27.9839,'2016-09-22'),(8268,'ge',28.0961,27.8718,'2016-09-23'),(8269,'ge',27.8718,27.6006,'2016-09-26'),(8270,'ge',28.0213,27.5539,'2016-09-</w:t>
        </w:r>
        <w:r>
          <w:lastRenderedPageBreak/>
          <w:t>27'),(8271,'ge',27.9933,27.6754,'2016-09-28'),(8272,'ge',28.1429,27.5258,'2016-09-29'),(8273,'ge',27.9092,27.652,'2016-09-30'),(8274,'ge',27.7689,27.4884,'2016-10-03'),(8275,'ge',27.8157,27.5352,'2016-10-04'),(8276,'ge',27.7689,27.4884,'2016-10-05'),(8277,'ge',27.5819,27.2453,'2016-10-06'),(8278,'ge',27.3061,27.0396,'2016-10-07'),(8279,'ge',27.4043,26.9368,'2016-10-10'),(8280,'ge',27.1425,26.8246,'2016-10-11'),(8281,'ge',27.1331,26.9368,'2016-10-12'),(8282,'ge',27.0209,26.7965,'2016-10-13'),(8283,'ge',27.1425,26.9461,'2016-10-14'),(8284,'ge',27.1051,26.8339,'2016-10-17'),(8285,'ge',27.1892,27.0209,'2016-10-18'),(8286,'ge',27.3201,27.1425,'2016-10-19'),(8287,'ge',27.3014,27.077,'2016-10-20'),(8288,'ge',27.1144,26.488,'2016-10-21'),(8289,'ge',27.3108,27.0209,'2016-10-24'),(8290,'ge',27.1238,26.7591,'2016-10-25'),(8291,'ge',27.1799,26.6937,'2016-10-26'),(8292,'ge',27.077,26.7498,'2016-10-27'),(8293,'ge',27.6661,26.9929,'2016-10-28'),(8294,'ge',27.7222,27.1986,'2016-10-31'),(8295,'ge',27.3014,26.8433,'2016-11-01'),(8296,'ge',26.9835,26.5534,'2016-11-02'),(8297,'ge',26.7404,26.3571,'2016-11-03'),(8298,'ge',26.9368,26.3851,'2016-11-04'),(8299,'ge',27.423,26.9555,'2016-11-07'),(8300,'ge',27.6941,27.3856,'2016-11-08'),(8301,'ge',27.8718,27.1799,'2016-11-09'),(8302,'ge',28.8348,27.8905,'2016-11-10'),(8303,'ge',28.7693,28.3953,'2016-11-11'),(8304,'ge',28.8442,28.5029,'2016-11-14'),(8305,'ge',28.7693,28.2738,'2016-11-15'),(8306,'ge',28.774,28.5543,'2016-11-16'),(8307,'ge',28.8628,28.6665,'2016-11-17'),(8308,'ge',28.8909,28.5356,'2016-11-18'),(8309,'ge',28.8722,28.5917,'2016-11-21'),(8310,'ge',29.2088,28.8675,'2016-11-22'),(8311,'ge',29.3397,29.1527,'2016-11-23'),(8312,'ge',29.4425,29.2555,'2016-11-25'),(8313,'ge',29.3864,29.1807,'2016-11-28'),(8314,'ge',29.3116,28.9657,'2016-11-29'),(8315,'ge',29.2368,28.7506,'2016-11-30'),(8316,'ge',29.4145,28.6291,'2016-12-01'),(8317,'ge',29.4425,29.2275,'2016-12-02'),(8318,'ge',29.4051,29.0405,'2016-12-05'),(8319,'ge',29.2088,28.9937,'2016-12-06'),(8320,'ge',29.5454,28.9189,'2016-12-07'),(8321,'ge',29.6389,29.3584,'2016-12-08'),(8322,'ge',29.8446,29.3116,'2016-12-09'),(8323,'ge',29.91,29.6015,'2016-12-12'),(8324,'ge',29.9194,29.5547,'2016-12-13'),(8325,'ge',29.9007,29.3958,'2016-12-14'),(8326,'ge',29.8726,29.1059,'2016-12-15'),(8327,'ge',29.7978,29.4145,'2016-12-16'),(8328,'ge',29.9194,29.6435,'2016-12-19'),(8329,'ge',30.2746,29.8352,'2016-12-20'),(8330,'ge',30.1438,29.9661,'2016-12-</w:t>
        </w:r>
        <w:r>
          <w:t>21'),(8331,'ge',30.0974,29.9373,'2016-12-22'),(8332,'ge',30.088,29.9279,'2016-12-23'),(8333,'ge',30.1869,30.0032,'2016-12-27'),(8334,'ge',30.1163,29.8337,'2016-12-28'),(8335,'ge',30.0286,29.8619,'2016-12-29'),(8336,'ge',29.9514,29.6829,'2016-12-30'),(8337,'ge',29.9891,29.5793,'2017-01-03'),(8338,'ge',29.9844,29.7866,'2017-01-04'),(8339,'ge',29.909,29.4945,'2017-01-05'),(8340,'ge',29.9279,29.5416,'2017-01-06'),(8341,'ge',29.8243,29.6076,'2017-01-09'),(8342,'ge',29.7866,29.5511,'2017-01-10'),(8343,'ge',29.6924,29.4286,'2017-01-11'),(8344,'ge',29.6453,29.325,'2017-01-12'),(8345,'ge',29.6264,29.438,'2017-01-13'),(8346,'ge',29.6264,29.3532,'2017-01-17'),(8347,'ge',29.5181,29.325,'2017-01-18'),(8348,'ge',29.5228,29.2496,'2017-01-19'),(8349,'ge',29.1083,28.5431,'2017-01-20'),(8350,'ge',28.7409,27.8649,'2017-01-23'),(8351,'ge',28.317,28.0909,'2017-01-24'),(8352,'ge',28.7033,28.463,'2017-01-25'),(8353,'ge',28.7221,28.383,'2017-01-26'),(8354,'ge',28.675,28.1993,'2017-01-27'),(8355,'ge',28.3547,28.0438,'2017-01-30'),(8356,'ge',28.1663,27.7895,'2017-01-31'),(8357,'ge',28.0815,27.846,'2017-02-01'),(8358,'ge',27.9873,27.7895,'2017-02-02'),(8359,'ge',28.0721,27.8272,'2017-02-03'),(8360,'ge',28.025,27.8554,'2017-02-06'),(8361,'ge',28.0815,27.8178,'2017-02-07'),(8362,'ge',27.8272,27.5634,'2017-02-08'),(8363,'ge',27.9779,27.7518,'2017-02-09'),(8364,'ge',28.025,27.8366,'2017-02-10'),(8365,'ge',28.317,28.0062,'2017-02-13'),(8366,'ge',28.5243,28.1851,'2017-02-14'),(8367,'ge',28.5902,28.4301,'2017-02-15'),(8368,'ge',28.7033,28.5431,'2017-02-16'),(8369,'ge',28.675,28.4489,'2017-02-17'),(8370,'ge',28.8163,28.5808,'2017-02-21'),(8371,'ge',28.7786,28.5054,'2017-02-22'),(8372,'ge',28.5619,28.3435,'2017-02-23'),(8373,'ge',28.6663,28.277,'2017-02-24'),(8374,'ge',28.6273,28.391,'2017-02-27'),(8375,'ge',28.5619,28.1726,'2017-02-28'),(8376,'ge',28.8182,28.315,'2017-03-01'),(8377,'ge',28.7043,28.4859,'2017-03-02'),(8378,'ge',28.6901,28.5334,'2017-03-03'),(8379,'ge',28.5619,28.4099,'2017-03-06'),(8380,'ge',28.4717,28.2865,'2017-03-07'),(8381,'ge',28.4289,28.2295,'2017-03-08'),(8382,'ge',28.3245,28.0681,'2017-03-09'),(8383,'ge',28.8942,28.1346,'2017-03-10'),(8384,'ge',28.7328,28.2865,'2017-03-13'),(8385,'ge',28.2865,27.9827,'2017-03-14'),(8386,'ge',28.3245,27.9827,'2017-03-15'),(8387,'ge',28.315,28.1251,'2017-03-16'),(8388,'ge',28.5239,28.2675,'2017-03-17'),(8389,'ge',28.4099,28.1916,'2017-03-20'),(8390,'ge',28.353,27.8592,'2017-03-</w:t>
        </w:r>
        <w:r>
          <w:lastRenderedPageBreak/>
          <w:t>21'),(8391,'ge',28.2105,27.8307,'2017-03-22'),(8392,'ge',28.2295,27.8972,'2017-03-23'),(8393,'ge',28.3055,28.0396,'2017-03-24'),(8394,'ge',28.0206,27.7738,'2017-03-27'),(8395,'ge',28.2295,27.7738,'2017-03-28'),(8396,'ge',28.2105,27.9732,'2017-03-29'),(8397,'ge',28.4764,28.1346,'2017-03-30'),(8398,'ge',28.5239,28.239,'2017-03-31'),(8399,'ge',28.4859,28.2438,'2017-04-03'),(8400,'ge',28.5714,28.2011,'2017-04-04'),(8401,'ge',28.8847,28.4384,'2017-04-05'),(8402,'ge',28.6521,28.4099,'2017-04-06'),(8403,'ge',28.6663,28.4099,'2017-04-07'),(8404,'ge',28.7043,28.4479,'2017-04-10'),(8405,'ge',28.5809,28.334,'2017-04-11'),(8406,'ge',28.391,28.1536,'2017-04-12'),(8407,'ge',28.296,28.0586,'2017-04-13'),(8408,'ge',28.2011,28.0586,'2017-04-17'),(8409,'ge',28.391,28.0871,'2017-04-18'),(8410,'ge',28.5429,28.3625,'2017-04-19'),(8411,'ge',28.9987,28.5144,'2017-04-20'),(8412,'ge',28.8467,27.9637,'2017-04-21'),(8413,'ge',28.4194,28.0017,'2017-04-24'),(8414,'ge',28.1061,27.8402,'2017-04-25'),(8415,'ge',28.0586,27.7833,'2017-04-26'),(8416,'ge',27.8307,27.5554,'2017-04-27'),(8417,'ge',27.6883,27.4699,'2017-04-28'),(8418,'ge',27.6978,27.4699,'2017-05-01'),(8419,'ge',27.5839,27.4509,'2017-05-02'),(8420,'ge',27.8117,27.394,'2017-05-03'),(8421,'ge',27.8307,27.5839,'2017-05-04'),(8422,'ge',27.7643,27.6408,'2017-05-05'),(8423,'ge',27.769,27.5364,'2017-05-08'),(8424,'ge',27.6218,27.4034,'2017-05-09'),(8425,'ge',27.4699,27.1566,'2017-05-10'),(8426,'ge',27.4319,27.0616,'2017-05-11'),(8427,'ge',27.0141,26.4444,'2017-05-12'),(8428,'ge',26.8147,26.5584,'2017-05-15'),(8429,'ge',26.8527,26.5869,'2017-05-16'),(8430,'ge',26.4634,26.0266,'2017-05-17'),(8431,'ge',26.2545,25.7323,'2017-05-18'),(8432,'ge',26.7435,26.1121,'2017-05-19'),(8433,'ge',26.8717,26.6438,'2017-05-22'),(8434,'ge',26.8527,26.6913,'2017-05-23'),(8435,'ge',27.0616,26.226,'2017-05-24'),(8436,'ge',26.4919,26.0361,'2017-05-25'),(8437,'ge',26.1596,25.9127,'2017-05-26'),(8438,'ge',26.0646,25.7892,'2017-05-30'),(8439,'ge',26.0504,25.8177,'2017-05-31'),(8440,'ge',26.4691,26.1121,'2017-06-01'),(8441,'ge',26.5299,26.226,'2017-06-02'),(8442,'ge',26.6533,26.4064,'2017-06-05'),(8443,'ge',26.6248,26.4064,'2017-06-06'),(8444,'ge',26.5489,26.0171,'2017-06-07'),(8445,'ge',26.4159,26.1406,'2017-06-08'),(8446,'ge',26.5584,26.1975,'2017-06-09'),(8447,'ge',27.9827,27.28,'2017-06-12'),(8448,'ge',27.6883,26.9097,'2017-06-13'),(8449,'ge',27.3465,26.9382,'2017-06-14'),(8450,'ge',27.7208,27.2229,'2017-06-</w:t>
        </w:r>
        <w:r>
          <w:t>15'),(8451,'ge',27.7782,27.4048,'2017-06-16'),(8452,'ge',27.7687,27.5197,'2017-06-19'),(8453,'ge',27.5006,26.8877,'2017-06-20'),(8454,'ge',26.9931,26.4712,'2017-06-21'),(8455,'ge',26.6483,26.3707,'2017-06-22'),(8456,'ge',26.61,26.3324,'2017-06-23'),(8457,'ge',26.5047,26.3324,'2017-06-26'),(8458,'ge',26.4137,26.0451,'2017-06-27'),(8459,'ge',26.2366,25.9015,'2017-06-28'),(8460,'ge',26.2462,25.6525,'2017-06-29'),(8461,'ge',26.0355,25.7674,'2017-06-30'),(8462,'ge',26.4185,25.911,'2017-07-03'),(8463,'ge',26.3898,26.0738,'2017-07-05'),(8464,'ge',25.9009,24.9918,'2017-07-06'),(8465,'ge',25.1833,24.8769,'2017-07-07'),(8466,'ge',25.078,24.7524,'2017-07-10'),(8467,'ge',25.3269,24.8099,'2017-07-11'),(8468,'ge',25.6669,25.2503,'2017-07-12'),(8469,'ge',25.6908,25.3748,'2017-07-13'),(8470,'ge',25.7578,25.5951,'2017-07-14'),(8471,'ge',25.7387,25.5855,'2017-07-17'),(8472,'ge',25.777,25.5998,'2017-07-18'),(8473,'ge',25.8823,25.7004,'2017-07-19'),(8474,'ge',25.9015,25.4706,'2017-07-20'),(8475,'ge',24.9008,24.1875,'2017-07-21'),(8476,'ge',24.7524,24.2736,'2017-07-24'),(8477,'ge',24.6375,24.2832,'2017-07-25'),(8478,'ge',24.5992,24.2928,'2017-07-26'),(8479,'ge',24.7045,24.4364,'2017-07-27'),(8480,'ge',24.7811,24.3215,'2017-07-28'),(8481,'ge',24.5992,24.4077,'2017-07-31'),(8482,'ge',24.5705,24.2545,'2017-08-01'),(8483,'ge',24.4843,24.3119,'2017-08-02'),(8484,'ge',24.6854,24.2928,'2017-08-03'),(8485,'ge',24.7524,24.5322,'2017-08-04'),(8486,'ge',24.695,24.4652,'2017-08-07'),(8487,'ge',24.7907,24.4316,'2017-08-08'),(8488,'ge',24.6279,24.379,'2017-08-09'),(8489,'ge',24.6184,24.197,'2017-08-10'),(8490,'ge',24.3694,24.1204,'2017-08-11'),(8491,'ge',24.4652,24.1779,'2017-08-14'),(8492,'ge',24.2449,24.0343,'2017-08-15'),(8493,'ge',24.1779,23.9864,'2017-08-16'),(8494,'ge',24.0343,23.6704,'2017-08-17'),(8495,'ge',23.6895,23.4023,'2017-08-18'),(8496,'ge',23.5507,23.2874,'2017-08-21'),(8497,'ge',23.6895,23.4427,'2017-08-22'),(8498,'ge',23.5172,23.3017,'2017-08-23'),(8499,'ge',23.498,23.2682,'2017-08-24'),(8500,'ge',23.5555,23.3161,'2017-08-25'),(8501,'ge',23.6192,23.3161,'2017-08-28'),(8502,'ge',23.4214,23.2491,'2017-08-29'),(8503,'ge',23.4502,23.1246,'2017-08-30'),(8504,'ge',23.6512,23.2491,'2017-08-31'),(8505,'ge',24.2258,23.4502,'2017-09-01'),(8506,'ge',23.996,23.528,'2017-09-05'),(8507,'ge',23.9577,23.7661,'2017-09-06'),(8508,'ge',23.5076,22.8182,'2017-09-07'),(8509,'ge',22.981,22.5788,'2017-09-08'),(8510,'ge',22.8756,22.6171,'2017-09-</w:t>
        </w:r>
        <w:r>
          <w:lastRenderedPageBreak/>
          <w:t>11'),(8511,'ge',22.8948,22.7033,'2017-09-12'),(8512,'ge',23.1533,22.9044,'2017-09-13'),(8513,'ge',23.2395,22.9235,'2017-09-14'),(8514,'ge',23.375,22.9688,'2017-09-15'),(8515,'ge',23.7425,23.1429,'2017-09-18'),(8516,'ge',23.6651,23.2251,'2017-09-19'),(8517,'ge',23.6071,23.3943,'2017-09-20'),(8518,'ge',24.023,23.375,'2017-09-21'),(8519,'ge',24.2163,23.9553,'2017-09-22'),(8520,'ge',24.3518,24.0336,'2017-09-25'),(8521,'ge',24.3808,24.1003,'2017-09-26'),(8522,'ge',24.2261,23.4814,'2017-09-27'),(8523,'ge',23.6458,23.3653,'2017-09-28'),(8524,'ge',23.491,23.2203,'2017-09-29'),(8525,'ge',23.8005,23.3073,'2017-10-02'),(8526,'ge',24.0133,23.5297,'2017-10-03'),(8527,'ge',24.0713,23.6264,'2017-10-04'),(8528,'ge',23.7618,23.3557,'2017-10-05'),(8529,'ge',23.7328,23.3363,'2017-10-06'),(8530,'ge',23.3557,22.4853,'2017-10-09'),(8531,'ge',23.0706,22.553,'2017-10-10'),(8532,'ge',22.5046,22.1468,'2017-10-11'),(8533,'ge',22.3305,22.0791,'2017-10-12'),(8534,'ge',22.4659,22.2048,'2017-10-13'),(8535,'ge',22.7077,22.1758,'2017-10-16'),(8536,'ge',22.4853,22.2435,'2017-10-17'),(8537,'ge',22.5143,22.3112,'2017-10-18'),(8538,'ge',22.9978,22.2918,'2017-10-19'),(8539,'ge',23.0559,21.3731,'2017-10-20'),(8540,'ge',22.669,21.4505,'2017-10-23'),(8541,'ge',21.5762,21.0346,'2017-10-24'),(8542,'ge',21.17,20.5994,'2017-10-25'),(8543,'ge',20.9379,20.5027,'2017-10-26'),(8544,'ge',20.5994,19.9611,'2017-10-27'),(8545,'ge',20.0385,19.5936,'2017-10-30'),(8546,'ge',19.729,19.3905,'2017-10-31'),(8547,'ge',19.8451,19.3035,'2017-11-01'),(8548,'ge',19.4147,18.9843,'2017-11-02'),(8549,'ge',19.6613,19.2068,'2017-11-03'),(8550,'ge',19.8547,19.4195,'2017-11-06'),(8551,'ge',19.5839,19.4582,'2017-11-07'),(8552,'ge',19.6516,19.4099,'2017-11-08'),(8553,'ge',19.4108,19.1971,'2017-11-09'),(8554,'ge',19.9998,19.2454,'2017-11-10'),(8555,'ge',20.0675,18.1334,'2017-11-13'),(8556,'ge',18.259,16.8857,'2017-11-14'),(8557,'ge',17.7754,16.9244,'2017-11-15'),(8558,'ge',17.8722,17.4563,'2017-11-16'),(8559,'ge',17.8625,17.611,'2017-11-17'),(8560,'ge',17.5337,17.2435,'2017-11-20'),(8561,'ge',17.4756,17.1178,'2017-11-21'),(8562,'ge',17.6497,17.2532,'2017-11-22'),(8563,'ge',17.7754,17.553,'2017-11-24'),(8564,'ge',17.8915,17.495,'2017-11-27'),(8565,'ge',17.8335,17.466,'2017-11-28'),(8566,'ge',17.9302,17.7077,'2017-11-29'),(8567,'ge',17.9785,17.582,'2017-11-30'),(8568,'ge',17.6787,17.2725,'2017-12-01'),(8569,'ge',17.466,17.2919,'2017-12-04'),(8570,'ge',17.4176,17.0888,'2017-12-</w:t>
        </w:r>
        <w:r>
          <w:t>05'),(8571,'ge',17.2532,17.0211,'2017-12-06'),(8572,'ge',17.466,17.0501,'2017-12-07'),(8573,'ge',17.2339,17.0791,'2017-12-08'),(8574,'ge',17.2048,16.9534,'2017-12-11'),(8575,'ge',17.4466,17.0695,'2017-12-12'),(8576,'ge',17.3983,17.1758,'2017-12-13'),(8577,'ge',17.2339,17.0598,'2017-12-14'),(8578,'ge',17.2435,17.0791,'2017-12-15'),(8579,'ge',17.4563,17.1662,'2017-12-18'),(8580,'ge',17.2145,16.9727,'2017-12-19'),(8581,'ge',17.0695,16.789,'2017-12-20'),(8582,'ge',17.1081,16.8639,'2017-12-21'),(8583,'ge',16.9824,16.8277,'2017-12-22'),(8584,'ge',17.197,16.9439,'2017-12-26'),(8585,'ge',17.1678,16.8562,'2017-12-27'),(8586,'ge',16.9439,16.7978,'2017-12-28'),(8587,'ge',17.0705,16.8173,'2017-12-29'),(8588,'ge',17.5184,17.0705,'2018-01-02'),(8589,'ge',17.8592,17.5573,'2018-01-03'),(8590,'ge',18.1319,17.8203,'2018-01-04'),(8591,'ge',18.3753,18.015,'2018-01-05'),(8592,'ge',18.2098,17.6255,'2018-01-08'),(8593,'ge',18.1708,17.6352,'2018-01-09'),(8594,'ge',18.5603,18.0929,'2018-01-10'),(8595,'ge',18.8768,18.5019,'2018-01-11'),(8596,'ge',18.648,18.2146,'2018-01-12'),(8597,'ge',18.0248,17.4892,'2018-01-16'),(8598,'ge',17.236,16.8075,'2018-01-17'),(8599,'ge',17.0218,16.3206,'2018-01-18'),(8600,'ge',16.2914,15.6,'2018-01-19'),(8601,'ge',15.9019,15.3858,'2018-01-22'),(8602,'ge',16.5836,15.8435,'2018-01-23'),(8603,'ge',16.9049,15.824,'2018-01-24'),(8604,'ge',16.1843,15.7072,'2018-01-25'),(8605,'ge',15.7364,15.5124,'2018-01-26'),(8606,'ge',15.9993,15.5513,'2018-01-29'),(8607,'ge',15.8435,15.5319,'2018-01-30'),(8608,'ge',15.8484,15.5708,'2018-01-31'),(8609,'ge',15.6877,15.5027,'2018-02-01'),(8610,'ge',15.5124,15.191,'2018-02-02'),(8611,'ge',15.2203,14.5191,'2018-02-05'),(8612,'ge',14.9379,14.3244,'2018-02-06'),(8613,'ge',15.1131,14.8502,'2018-02-07'),(8614,'ge',14.8064,14.0712,'2018-02-08'),(8615,'ge',14.636,13.857,'2018-02-09'),(8616,'ge',14.7431,14.3925,'2018-02-12'),(8617,'ge',14.4023,14.1491,'2018-02-13'),(8618,'ge',14.636,14.2562,'2018-02-14'),(8619,'ge',14.7431,14.3828,'2018-02-15'),(8620,'ge',14.8307,14.4218,'2018-02-16'),(8621,'ge',14.5776,14.2367,'2018-02-20'),(8622,'ge',14.3439,14.0712,'2018-02-21'),(8623,'ge',14.6749,14.1101,'2018-02-22'),(8624,'ge',14.4037,14.222,'2018-02-23'),(8625,'ge',14.4086,13.6967,'2018-02-26'),(8626,'ge',14.9044,14.2367,'2018-02-27'),(8627,'ge',14.3497,13.8342,'2018-02-28'),(8628,'ge',14.0011,13.6967,'2018-03-01'),(8629,'ge',13.9815,13.7164,'2018-03-02'),(8630,'ge',14.384,13.8636,'2018-03-</w:t>
        </w:r>
        <w:r>
          <w:lastRenderedPageBreak/>
          <w:t>05'),(8631,'ge',14.4037,14.2466,'2018-03-06'),(8632,'ge',14.3202,13.9225,'2018-03-07'),(8633,'ge',14.3742,14.1484,'2018-03-08'),(8634,'ge',14.6786,14.2466,'2018-03-09'),(8635,'ge',15.0517,14.6884,'2018-03-12'),(8636,'ge',14.4724,14.0796,'2018-03-13'),(8637,'ge',14.3251,13.9765,'2018-03-14'),(8638,'ge',14.2858,14.0011,'2018-03-15'),(8639,'ge',14.1582,13.9176,'2018-03-16'),(8640,'ge',14.0207,13.7458,'2018-03-19'),(8641,'ge',13.8538,13.3727,'2018-03-20'),(8642,'ge',13.7065,13.3236,'2018-03-21'),(8643,'ge',13.5396,13.0782,'2018-03-22'),(8644,'ge',13.2057,12.7836,'2018-03-23'),(8645,'ge',12.9991,12.4989,'2018-03-26'),(8646,'ge',13.4709,12.5872,'2018-03-27'),(8647,'ge',13.6967,12.8474,'2018-03-28'),(8648,'ge',13.412,13.1076,'2018-03-29'),(8649,'ge',13.2942,12.7247,'2018-04-02'),(8650,'ge',12.9014,12.5676,'2018-04-03'),(8651,'ge',13.0585,12.5578,'2018-04-04'),(8652,'ge',13.3138,12.926,'2018-04-05'),(8653,'ge',13.2254,12.6952,'2018-04-06'),(8654,'ge',12.9211,12.5872,'2018-04-09'),(8655,'ge',12.9014,12.7149,'2018-04-10'),(8656,'ge',12.8424,12.6167,'2018-04-11'),(8657,'ge',13.0045,12.7345,'2018-04-12'),(8658,'ge',13.4316,13.1174,'2018-04-13'),(8659,'ge',13.3334,12.9898,'2018-04-16'),(8660,'ge',13.6182,13.1174,'2018-04-17'),(8661,'ge',13.6673,13.3727,'2018-04-18'),(8662,'ge',13.8047,13.3825,'2018-04-19'),(8663,'ge',14.7768,14.0796,'2018-04-20'),(8664,'ge',14.5117,14.1287,'2018-04-23'),(8665,'ge',14.5018,14.276,'2018-04-24'),(8666,'ge',14.4626,13.6575,'2018-04-25'),(8667,'ge',14.2318,13.8047,'2018-04-26'),(8668,'ge',14.2171,13.9324,'2018-04-27'),(8669,'ge',14.1287,13.8145,'2018-04-30'),(8670,'ge',13.8342,13.574,'2018-05-01'),(8671,'ge',14.114,13.8244,'2018-05-02'),(8672,'ge',13.9324,13.5985,'2018-05-03'),(8673,'ge',13.8735,13.52,'2018-05-04'),(8674,'ge',13.9225,13.7458,'2018-05-07'),(8675,'ge',14.2269,13.8342,'2018-05-08'),(8676,'ge',14.4135,14.0404,'2018-05-09'),(8677,'ge',14.492,14.2367,'2018-05-10'),(8678,'ge',14.5018,14.2564,'2018-05-11'),(8679,'ge',14.5313,14.3742,'2018-05-14'),(8680,'ge',14.4527,14.3006,'2018-05-15'),(8681,'ge',14.8258,14.4233,'2018-05-16'),(8682,'ge',14.9633,14.6491,'2018-05-17'),(8683,'ge',14.8258,14.6491,'2018-05-18'),(8684,'ge',15.2677,14.924,'2018-05-21'),(8685,'ge',15.3069,15.0124,'2018-05-22'),(8686,'ge',14.9338,13.8538,'2018-05-23'),(8687,'ge',14.4527,13.9815,'2018-05-24'),(8688,'ge',14.3987,14.1484,'2018-05-25'),(8689,'ge',14.2564,13.7605,'2018-05-29'),(8690,'ge',13.9815,13.7655,'2018-05-</w:t>
        </w:r>
        <w:r>
          <w:t>30'),(8691,'ge',13.8735,13.6967,'2018-05-31'),(8692,'ge',13.8931,13.6967,'2018-06-01'),(8693,'ge',13.952,13.4316,'2018-06-04'),(8694,'ge',13.6771,13.2745,'2018-06-05'),(8695,'ge',13.6336,13.3825,'2018-06-06'),(8696,'ge',13.5494,13.3629,'2018-06-07'),(8697,'ge',13.8145,13.4611,'2018-06-08'),(8698,'ge',13.7753,13.5985,'2018-06-11'),(8699,'ge',13.8833,13.6575,'2018-06-12'),(8700,'ge',13.7998,13.579,'2018-06-13'),(8701,'ge',13.6575,13.3138,'2018-06-14'),(8702,'ge',13.3924,13.1744,'2018-06-15'),(8703,'ge',13.1051,12.9763,'2018-06-18'),(8704,'ge',12.9466,12.7782,'2018-06-19'),(8705,'ge',12.9862,12.6296,'2018-06-20'),(8706,'ge',12.699,12.4909,'2018-06-21'),(8707,'ge',12.9565,12.6395,'2018-06-22'),(8708,'ge',12.9268,12.6197,'2018-06-25'),(8709,'ge',13.8084,13.2636,'2018-06-26'),(8710,'ge',14.2987,13.6697,'2018-06-27'),(8711,'ge',13.8678,13.5508,'2018-06-28'),(8712,'ge',13.7688,13.4419,'2018-06-29'),(8713,'ge',13.4221,13.0655,'2018-07-02'),(8714,'ge',13.3626,13.1744,'2018-07-03'),(8715,'ge',13.3131,12.9169,'2018-07-05'),(8716,'ge',13.7688,13.1942,'2018-07-06'),(8717,'ge',14.0065,13.7787,'2018-07-09'),(8718,'ge',14.0461,13.848,'2018-07-10'),(8719,'ge',14.1551,13.8579,'2018-07-11'),(8720,'ge',14.0065,13.7985,'2018-07-12'),(8721,'ge',13.9372,13.749,'2018-07-13'),(8722,'ge',13.8183,13.6697,'2018-07-16'),(8723,'ge',13.7589,13.5211,'2018-07-17'),(8724,'ge',13.6796,13.5707,'2018-07-18'),(8725,'ge',13.749,13.4865,'2018-07-19'),(8726,'ge',13.6499,12.8575,'2018-07-20'),(8727,'ge',12.9961,12.7782,'2018-07-23'),(8728,'ge',13.006,12.7287,'2018-07-24'),(8729,'ge',13.0259,12.8376,'2018-07-25'),(8730,'ge',13.1448,12.9367,'2018-07-26'),(8731,'ge',13.0556,12.8575,'2018-07-27'),(8732,'ge',13.0853,12.8872,'2018-07-30'),(8733,'ge',13.5211,13.0358,'2018-07-31'),(8734,'ge',13.4221,13.115,'2018-08-01'),(8735,'ge',13.0853,12.9367,'2018-08-02'),(8736,'ge',13.1249,12.9764,'2018-08-03'),(8737,'ge',13.0556,12.9367,'2018-08-06'),(8738,'ge',13.1249,12.8971,'2018-08-07'),(8739,'ge',13.0655,12.8476,'2018-08-08'),(8740,'ge',12.907,12.7881,'2018-08-09'),(8741,'ge',12.7881,12.59,'2018-08-10'),(8742,'ge',12.6098,12.273,'2018-08-13'),(8743,'ge',12.481,12.2037,'2018-08-14'),(8744,'ge',12.2433,11.8273,'2018-08-15'),(8745,'ge',12.2433,12.0898,'2018-08-16'),(8746,'ge',12.2235,12.0947,'2018-08-17'),(8747,'ge',12.273,12.0254,'2018-08-20'),(8748,'ge',12.5702,12.2136,'2018-08-21'),(8749,'ge',12.5009,12.3027,'2018-08-22'),(8750,'ge',12.4414,12.2729,'2018-08-</w:t>
        </w:r>
        <w:r>
          <w:lastRenderedPageBreak/>
          <w:t>23'),(8751,'ge',12.4414,12.3523,'2018-08-24'),(8752,'ge',12.6593,12.3325,'2018-08-27'),(8753,'ge',12.7683,12.5999,'2018-08-28'),(8754,'ge',12.8575,12.5504,'2018-08-29'),(8755,'ge',12.8476,12.6296,'2018-08-30'),(8756,'ge',12.8277,12.5801,'2018-08-31'),(8757,'ge',12.7584,12.5108,'2018-09-04'),(8758,'ge',12.4612,12.1195,'2018-09-05'),(8759,'ge',12.6792,12.382,'2018-09-06'),(8760,'ge',12.3226,12.1542,'2018-09-07'),(8761,'ge',12.5751,12.2334,'2018-09-10'),(8762,'ge',12.3523,12.1145,'2018-09-11'),(8763,'ge',12.5108,12.1096,'2018-09-12'),(8764,'ge',12.6296,12.3126,'2018-09-13'),(8765,'ge',12.75,12.38,'2018-09-14'),(8766,'ge',12.8875,12.595,'2018-09-17'),(8767,'ge',12.75,12.56,'2018-09-18'),(8768,'ge',12.99,12.56,'2018-09-19'),(8769,'ge',12.69,12.36,'2018-09-20'),(8770,'ge',12.56,12.16,'2018-09-21'),(8771,'ge',12.1,11.6,'2018-09-24'),(8772,'ge',11.76,11.22,'2018-09-25'),(8773,'ge',11.555,11.21,'2018-09-26'),(8774,'ge',11.75,11.36,'2018-09-27'),(8775,'ge',11.51,11.25,'2018-09-28'),(8776,'ge',13.07,11.94,'2018-10-01'),(8777,'ge',12.48,11.77,'2018-10-02'),(8778,'ge',12.63,12.28,'2018-10-03'),(8779,'ge',12.68,12.34,'2018-10-04'),(8780,'ge',13.3,12.86,'2018-10-05'),(8781,'ge',13.64,13.26,'2018-10-08'),(8782,'ge',13.78,13.41,'2018-10-09'),(8783,'ge',13.66,13.23,'2018-10-10'),(8784,'ge',13.285,12.66,'2018-10-11'),(8785,'ge',12.83,12.2,'2018-10-12'),(8786,'ge',12.5,12.14,'2018-10-15'),(8787,'ge',12.29,12,'2018-10-16'),(8788,'ge',12.56,12.115,'2018-10-17'),(8789,'ge',12.43,12.06,'2018-10-18'),(8790,'ge',12.73,12.26,'2018-10-19'),(8791,'ge',12.63,12.33,'2018-10-22'),(8792,'ge',12.74,12.08,'2018-10-23'),(8793,'ge',12.81,12.14,'2018-10-24'),(8794,'ge',12.28,11.715,'2018-10-25'),(8795,'ge',11.6458,11.17,'2018-10-26'),(8796,'ge',11.73,10.93,'2018-10-29'),(8797,'ge',11.4,9.87,'2018-10-30'),(8798,'ge',10.39,9.8,'2018-10-31'),(8799,'ge',10.23,9.54,'2018-11-01'),(8800,'ge',9.66,9.065,'2018-11-02'),(8801,'ge',9.5308,9.27,'2018-11-05'),(8802,'ge',9.535,9.36,'2018-11-06'),(8803,'ge',9.46,9.14,'2018-11-07'),(8804,'ge',9.341,9.05,'2018-11-08'),(8805,'ge',8.96,8.15,'2018-11-09'),(8806,'ge',8.45,7.72,'2018-11-12'),(8807,'ge',9.05,7.97,'2018-11-13'),(8808,'ge',8.85,8.19,'2018-11-14'),(8809,'ge',8.5968,8.0601,'2018-11-15'),(8810,'ge',8.2,7.73,'2018-11-</w:t>
        </w:r>
        <w:r>
          <w:t>16'),(8811,'ge',8.24,7.785,'2018-11-19'),(8812,'ge',7.855,7.53,'2018-11-20'),(8813,'ge',7.93,7.73,'2018-11-21');</w:t>
        </w:r>
      </w:ins>
    </w:p>
    <w:p w14:paraId="7C966E4B" w14:textId="77777777" w:rsidR="00332A6F" w:rsidRDefault="00332A6F" w:rsidP="00332A6F">
      <w:pPr>
        <w:rPr>
          <w:ins w:id="528" w:author="Brandon de la Houssaye" w:date="2018-11-24T17:33:00Z"/>
        </w:rPr>
      </w:pPr>
      <w:ins w:id="529" w:author="Brandon de la Houssaye" w:date="2018-11-24T17:33:00Z">
        <w:r>
          <w:t>/*!40000 ALTER TABLE `chart` ENABLE KEYS */;</w:t>
        </w:r>
      </w:ins>
    </w:p>
    <w:p w14:paraId="32121AF3" w14:textId="77777777" w:rsidR="00332A6F" w:rsidRDefault="00332A6F" w:rsidP="00332A6F">
      <w:pPr>
        <w:rPr>
          <w:ins w:id="530" w:author="Brandon de la Houssaye" w:date="2018-11-24T17:33:00Z"/>
        </w:rPr>
      </w:pPr>
      <w:ins w:id="531" w:author="Brandon de la Houssaye" w:date="2018-11-24T17:33:00Z">
        <w:r>
          <w:t>UNLOCK TABLES;</w:t>
        </w:r>
      </w:ins>
    </w:p>
    <w:p w14:paraId="7BA09EBC" w14:textId="77777777" w:rsidR="00332A6F" w:rsidRDefault="00332A6F" w:rsidP="00332A6F">
      <w:pPr>
        <w:rPr>
          <w:ins w:id="532" w:author="Brandon de la Houssaye" w:date="2018-11-24T17:33:00Z"/>
        </w:rPr>
      </w:pPr>
    </w:p>
    <w:p w14:paraId="5BF696EB" w14:textId="77777777" w:rsidR="00332A6F" w:rsidRDefault="00332A6F" w:rsidP="00332A6F">
      <w:pPr>
        <w:rPr>
          <w:ins w:id="533" w:author="Brandon de la Houssaye" w:date="2018-11-24T17:33:00Z"/>
        </w:rPr>
      </w:pPr>
      <w:ins w:id="534" w:author="Brandon de la Houssaye" w:date="2018-11-24T17:33:00Z">
        <w:r>
          <w:t>--</w:t>
        </w:r>
      </w:ins>
    </w:p>
    <w:p w14:paraId="1E08A2B2" w14:textId="77777777" w:rsidR="00332A6F" w:rsidRDefault="00332A6F" w:rsidP="00332A6F">
      <w:pPr>
        <w:rPr>
          <w:ins w:id="535" w:author="Brandon de la Houssaye" w:date="2018-11-24T17:33:00Z"/>
        </w:rPr>
      </w:pPr>
      <w:ins w:id="536" w:author="Brandon de la Houssaye" w:date="2018-11-24T17:33:00Z">
        <w:r>
          <w:t>-- Table structure for table `disasters`</w:t>
        </w:r>
      </w:ins>
    </w:p>
    <w:p w14:paraId="4C563AAA" w14:textId="77777777" w:rsidR="00332A6F" w:rsidRDefault="00332A6F" w:rsidP="00332A6F">
      <w:pPr>
        <w:rPr>
          <w:ins w:id="537" w:author="Brandon de la Houssaye" w:date="2018-11-24T17:33:00Z"/>
        </w:rPr>
      </w:pPr>
      <w:ins w:id="538" w:author="Brandon de la Houssaye" w:date="2018-11-24T17:33:00Z">
        <w:r>
          <w:t>--</w:t>
        </w:r>
      </w:ins>
    </w:p>
    <w:p w14:paraId="231567D9" w14:textId="77777777" w:rsidR="00332A6F" w:rsidRDefault="00332A6F" w:rsidP="00332A6F">
      <w:pPr>
        <w:rPr>
          <w:ins w:id="539" w:author="Brandon de la Houssaye" w:date="2018-11-24T17:33:00Z"/>
        </w:rPr>
      </w:pPr>
    </w:p>
    <w:p w14:paraId="073DAC61" w14:textId="77777777" w:rsidR="00332A6F" w:rsidRDefault="00332A6F" w:rsidP="00332A6F">
      <w:pPr>
        <w:rPr>
          <w:ins w:id="540" w:author="Brandon de la Houssaye" w:date="2018-11-24T17:33:00Z"/>
        </w:rPr>
      </w:pPr>
      <w:ins w:id="541" w:author="Brandon de la Houssaye" w:date="2018-11-24T17:33:00Z">
        <w:r>
          <w:t>DROP TABLE IF EXISTS `disasters`;</w:t>
        </w:r>
      </w:ins>
    </w:p>
    <w:p w14:paraId="640AAFB9" w14:textId="77777777" w:rsidR="00332A6F" w:rsidRDefault="00332A6F" w:rsidP="00332A6F">
      <w:pPr>
        <w:rPr>
          <w:ins w:id="542" w:author="Brandon de la Houssaye" w:date="2018-11-24T17:33:00Z"/>
        </w:rPr>
      </w:pPr>
      <w:ins w:id="543" w:author="Brandon de la Houssaye" w:date="2018-11-24T17:33:00Z">
        <w:r>
          <w:t>/*!40101 SET @saved_cs_client     = @@character_set_client */;</w:t>
        </w:r>
      </w:ins>
    </w:p>
    <w:p w14:paraId="090425AD" w14:textId="77777777" w:rsidR="00332A6F" w:rsidRDefault="00332A6F" w:rsidP="00332A6F">
      <w:pPr>
        <w:rPr>
          <w:ins w:id="544" w:author="Brandon de la Houssaye" w:date="2018-11-24T17:33:00Z"/>
        </w:rPr>
      </w:pPr>
      <w:ins w:id="545" w:author="Brandon de la Houssaye" w:date="2018-11-24T17:33:00Z">
        <w:r>
          <w:t xml:space="preserve"> SET character_set_client = utf8mb</w:t>
        </w:r>
        <w:proofErr w:type="gramStart"/>
        <w:r>
          <w:t>4 ;</w:t>
        </w:r>
        <w:proofErr w:type="gramEnd"/>
      </w:ins>
    </w:p>
    <w:p w14:paraId="7F260CAD" w14:textId="77777777" w:rsidR="00332A6F" w:rsidRDefault="00332A6F" w:rsidP="00332A6F">
      <w:pPr>
        <w:rPr>
          <w:ins w:id="546" w:author="Brandon de la Houssaye" w:date="2018-11-24T17:33:00Z"/>
        </w:rPr>
      </w:pPr>
      <w:ins w:id="547" w:author="Brandon de la Houssaye" w:date="2018-11-24T17:33:00Z">
        <w:r>
          <w:t>CREATE TABLE `disasters` (</w:t>
        </w:r>
      </w:ins>
    </w:p>
    <w:p w14:paraId="71C136D7" w14:textId="77777777" w:rsidR="00332A6F" w:rsidRDefault="00332A6F" w:rsidP="00332A6F">
      <w:pPr>
        <w:rPr>
          <w:ins w:id="548" w:author="Brandon de la Houssaye" w:date="2018-11-24T17:33:00Z"/>
        </w:rPr>
      </w:pPr>
      <w:ins w:id="549" w:author="Brandon de la Houssaye" w:date="2018-11-24T17:33:00Z">
        <w:r>
          <w:t xml:space="preserve">  `Year` datetime DEFAULT NULL,</w:t>
        </w:r>
      </w:ins>
    </w:p>
    <w:p w14:paraId="1C61C8D3" w14:textId="77777777" w:rsidR="00332A6F" w:rsidRDefault="00332A6F" w:rsidP="00332A6F">
      <w:pPr>
        <w:rPr>
          <w:ins w:id="550" w:author="Brandon de la Houssaye" w:date="2018-11-24T17:33:00Z"/>
        </w:rPr>
      </w:pPr>
      <w:ins w:id="551" w:author="Brandon de la Houssaye" w:date="2018-11-24T17:33:00Z">
        <w:r>
          <w:t xml:space="preserve">  `Disaster` text,</w:t>
        </w:r>
      </w:ins>
    </w:p>
    <w:p w14:paraId="6E61FDB9" w14:textId="77777777" w:rsidR="00332A6F" w:rsidRDefault="00332A6F" w:rsidP="00332A6F">
      <w:pPr>
        <w:rPr>
          <w:ins w:id="552" w:author="Brandon de la Houssaye" w:date="2018-11-24T17:33:00Z"/>
        </w:rPr>
      </w:pPr>
      <w:ins w:id="553" w:author="Brandon de la Houssaye" w:date="2018-11-24T17:33:00Z">
        <w:r>
          <w:t xml:space="preserve">  `Death toll` text,</w:t>
        </w:r>
      </w:ins>
    </w:p>
    <w:p w14:paraId="404F8F74" w14:textId="77777777" w:rsidR="00332A6F" w:rsidRDefault="00332A6F" w:rsidP="00332A6F">
      <w:pPr>
        <w:rPr>
          <w:ins w:id="554" w:author="Brandon de la Houssaye" w:date="2018-11-24T17:33:00Z"/>
        </w:rPr>
      </w:pPr>
      <w:ins w:id="555" w:author="Brandon de la Houssaye" w:date="2018-11-24T17:33:00Z">
        <w:r>
          <w:t xml:space="preserve">  `Damage cost` text,</w:t>
        </w:r>
      </w:ins>
    </w:p>
    <w:p w14:paraId="473F28B0" w14:textId="77777777" w:rsidR="00332A6F" w:rsidRDefault="00332A6F" w:rsidP="00332A6F">
      <w:pPr>
        <w:rPr>
          <w:ins w:id="556" w:author="Brandon de la Houssaye" w:date="2018-11-24T17:33:00Z"/>
        </w:rPr>
      </w:pPr>
      <w:ins w:id="557" w:author="Brandon de la Houssaye" w:date="2018-11-24T17:33:00Z">
        <w:r>
          <w:t xml:space="preserve">  `Main article` text,</w:t>
        </w:r>
      </w:ins>
    </w:p>
    <w:p w14:paraId="5D08AFB8" w14:textId="77777777" w:rsidR="00332A6F" w:rsidRDefault="00332A6F" w:rsidP="00332A6F">
      <w:pPr>
        <w:rPr>
          <w:ins w:id="558" w:author="Brandon de la Houssaye" w:date="2018-11-24T17:33:00Z"/>
        </w:rPr>
      </w:pPr>
      <w:ins w:id="559" w:author="Brandon de la Houssaye" w:date="2018-11-24T17:33:00Z">
        <w:r>
          <w:t xml:space="preserve">  `Location` text,</w:t>
        </w:r>
      </w:ins>
    </w:p>
    <w:p w14:paraId="314A0022" w14:textId="77777777" w:rsidR="00332A6F" w:rsidRDefault="00332A6F" w:rsidP="00332A6F">
      <w:pPr>
        <w:rPr>
          <w:ins w:id="560" w:author="Brandon de la Houssaye" w:date="2018-11-24T17:33:00Z"/>
        </w:rPr>
      </w:pPr>
      <w:ins w:id="561" w:author="Brandon de la Houssaye" w:date="2018-11-24T17:33:00Z">
        <w:r>
          <w:t xml:space="preserve">  `Notes` text</w:t>
        </w:r>
      </w:ins>
    </w:p>
    <w:p w14:paraId="7EF3ED77" w14:textId="77777777" w:rsidR="00332A6F" w:rsidRDefault="00332A6F" w:rsidP="00332A6F">
      <w:pPr>
        <w:rPr>
          <w:ins w:id="562" w:author="Brandon de la Houssaye" w:date="2018-11-24T17:33:00Z"/>
        </w:rPr>
      </w:pPr>
      <w:ins w:id="563" w:author="Brandon de la Houssaye" w:date="2018-11-24T17:33:00Z">
        <w:r>
          <w:t>) ENGINE=InnoDB DEFAULT CHARSET=utf8mb4 COLLATE=utf8mb4_0900_ai_ci;</w:t>
        </w:r>
      </w:ins>
    </w:p>
    <w:p w14:paraId="6EE9FB9E" w14:textId="77777777" w:rsidR="00332A6F" w:rsidRDefault="00332A6F" w:rsidP="00332A6F">
      <w:pPr>
        <w:rPr>
          <w:ins w:id="564" w:author="Brandon de la Houssaye" w:date="2018-11-24T17:33:00Z"/>
        </w:rPr>
      </w:pPr>
      <w:ins w:id="565" w:author="Brandon de la Houssaye" w:date="2018-11-24T17:33:00Z">
        <w:r>
          <w:t>/*!40101 SET character_set_client = @saved_cs_client */;</w:t>
        </w:r>
      </w:ins>
    </w:p>
    <w:p w14:paraId="2166D350" w14:textId="77777777" w:rsidR="00332A6F" w:rsidRDefault="00332A6F" w:rsidP="00332A6F">
      <w:pPr>
        <w:rPr>
          <w:ins w:id="566" w:author="Brandon de la Houssaye" w:date="2018-11-24T17:33:00Z"/>
        </w:rPr>
      </w:pPr>
    </w:p>
    <w:p w14:paraId="00C561BC" w14:textId="77777777" w:rsidR="00332A6F" w:rsidRDefault="00332A6F" w:rsidP="00332A6F">
      <w:pPr>
        <w:rPr>
          <w:ins w:id="567" w:author="Brandon de la Houssaye" w:date="2018-11-24T17:33:00Z"/>
        </w:rPr>
      </w:pPr>
      <w:ins w:id="568" w:author="Brandon de la Houssaye" w:date="2018-11-24T17:33:00Z">
        <w:r>
          <w:t>--</w:t>
        </w:r>
      </w:ins>
    </w:p>
    <w:p w14:paraId="2F430938" w14:textId="77777777" w:rsidR="00332A6F" w:rsidRDefault="00332A6F" w:rsidP="00332A6F">
      <w:pPr>
        <w:rPr>
          <w:ins w:id="569" w:author="Brandon de la Houssaye" w:date="2018-11-24T17:33:00Z"/>
        </w:rPr>
      </w:pPr>
      <w:ins w:id="570" w:author="Brandon de la Houssaye" w:date="2018-11-24T17:33:00Z">
        <w:r>
          <w:t>-- Dumping data for table `disasters`</w:t>
        </w:r>
      </w:ins>
    </w:p>
    <w:p w14:paraId="39C56B5C" w14:textId="77777777" w:rsidR="00332A6F" w:rsidRDefault="00332A6F" w:rsidP="00332A6F">
      <w:pPr>
        <w:rPr>
          <w:ins w:id="571" w:author="Brandon de la Houssaye" w:date="2018-11-24T17:33:00Z"/>
        </w:rPr>
      </w:pPr>
      <w:ins w:id="572" w:author="Brandon de la Houssaye" w:date="2018-11-24T17:33:00Z">
        <w:r>
          <w:t>--</w:t>
        </w:r>
      </w:ins>
    </w:p>
    <w:p w14:paraId="65B4685F" w14:textId="77777777" w:rsidR="00332A6F" w:rsidRDefault="00332A6F" w:rsidP="00332A6F">
      <w:pPr>
        <w:rPr>
          <w:ins w:id="573" w:author="Brandon de la Houssaye" w:date="2018-11-24T17:33:00Z"/>
        </w:rPr>
      </w:pPr>
    </w:p>
    <w:p w14:paraId="5514F2A8" w14:textId="77777777" w:rsidR="00332A6F" w:rsidRDefault="00332A6F" w:rsidP="00332A6F">
      <w:pPr>
        <w:rPr>
          <w:ins w:id="574" w:author="Brandon de la Houssaye" w:date="2018-11-24T17:33:00Z"/>
        </w:rPr>
      </w:pPr>
      <w:ins w:id="575" w:author="Brandon de la Houssaye" w:date="2018-11-24T17:33:00Z">
        <w:r>
          <w:t>LOCK TABLES `disasters` WRITE;</w:t>
        </w:r>
      </w:ins>
    </w:p>
    <w:p w14:paraId="1FADF152" w14:textId="77777777" w:rsidR="00332A6F" w:rsidRDefault="00332A6F" w:rsidP="00332A6F">
      <w:pPr>
        <w:rPr>
          <w:ins w:id="576" w:author="Brandon de la Houssaye" w:date="2018-11-24T17:33:00Z"/>
        </w:rPr>
      </w:pPr>
      <w:ins w:id="577" w:author="Brandon de la Houssaye" w:date="2018-11-24T17:33:00Z">
        <w:r>
          <w:t>/*!40000 ALTER TABLE `disasters` DISABLE KEYS */;</w:t>
        </w:r>
      </w:ins>
    </w:p>
    <w:p w14:paraId="6F0FABE8" w14:textId="77777777" w:rsidR="00332A6F" w:rsidRDefault="00332A6F" w:rsidP="00332A6F">
      <w:pPr>
        <w:rPr>
          <w:ins w:id="578" w:author="Brandon de la Houssaye" w:date="2018-11-24T17:33:00Z"/>
        </w:rPr>
      </w:pPr>
      <w:ins w:id="579" w:author="Brandon de la Houssaye" w:date="2018-11-24T17:33:00Z">
        <w:r>
          <w:t xml:space="preserve">INSERT INTO `disasters` VALUES ('2017-01-01 00:00:00','Hurricane','112-4760','$91.61 billion','Hurricane Maria','Florida and Puerto Rico','After strengthening at a near record pace and affecting multiple islands in the eastern Caribbean Sea, Maria struck Puerto Rico as a high-end Category 4 hurricane, causing catastrophic damage to the US island due to extremely powerful winds and devastating floods. The hurricane also knocked out the entire power grid, triggering a near total island blackout. The lack of aid after the disaster caused a humanitarian crisis, the worst in the US since Hurricane Katrina, which lasted several months and had a dramatic effect on Puerto Rico\'s population. Maria is the third costliest hurricane in history, behind only Katrina and Harvey.'),('2017-01-01 00:00:00','Hurricane','134','$64.76 billion','Hurricane Irma','Florida, South Carolina, Georgia, Puerto Rico','Hurricane Irma ravaged the northern Leeward Islands as an extremely powerful Category 5 hurricane before making landfall in the Florida Keys as a Category 4 hurricane, and in the mainland as a Category 3 hurricane. Irma caused widespread damage in Florida due to high winds and destructive floods. The Florida Keys were hit the hardest, with the vast majority of infrastructure there receiving some degree of damage, and at least 25% receiving major damage. Hurricane Irma also knocked out power to 73.33% of the state, or 7.7 million homes and businesses. Irma is the fifth costliest hurricane of all time.'),('2017-01-01 00:00:00','Hurricane','107','$125.00 billion','Hurricane Harvey','Texas, Louisiana, Alabama','Hurricane Harvey began </w:t>
        </w:r>
        <w:r>
          <w:lastRenderedPageBreak/>
          <w:t xml:space="preserve">as a tropical storm in the Caribbean Sea before degenerating into a tropical wave, only to regenerate in the Gulf of Mexico and make landfall in Southwestern Texas as a Category 4 hurricane. Most of the damage from Harvey occurred after it had weakened, due to extreme prolonged rains dropping several feet of water that triggered unprecedented floods in a large swath of Southeastern Texas, with the worst of the flooding occurring in Houston. Hurricane Harvey is widely considered to be the worst flooding disaster in the United States since Hurricane Katrina in 2005, which it tied with as the costliest hurricane in history.'),('2016-01-01 00:00:00','Wildfire','14','$990 Million','2016 Great Smoky Mountains wildfires','Tennessee','Destroyed nearly 2,000 structures; burned nearly 18,000 acres.'),('2016-01-01 00:00:00','Hurricane','49','$15.09 Billion','Hurricane Matthew','Florida, Georgia, The Carolinas',NULL),('2016-01-01 00:00:00','Flood','13',NULL,'2016 Louisiana floods','Louisiana',NULL),('2016-01-01 00:00:00','Flood','23',NULL,'2016 West Virginia flood','West Virginia',NULL),('2016-01-01 00:00:00','Blizzard','55','$500,000,000','January 2016 United States blizzard','Southeast through Mid Atlantic to Northeast','Snowfall totals in excess of two feet (61 cm)'),('2015-01-01 00:00:00','Flood','25','Billions','October 2015 North American storm complex','Carolinas',NULL),('2015-01-01 00:00:00','Flood','20',NULL,'2015 Utah floods','Utah',NULL),('2015-01-01 00:00:00','Wildfire','3','$6–8 billion','Okanogan Complex fire','Okanogan County, Washington','Damage figure includes costs involved in the fighting of the fire.'),('2015-01-01 00:00:00','Flood','46',NULL,'2015 Texas–Oklahoma floods','Texas, Kansas, Oklahoma',NULL),('2014-01-01 00:00:00','Snow storm','24',NULL,'November 2014 North American winter storm','Buffalo, New York, Great Lakes region',NULL),('2014-01-01 00:00:00','Tornado','35','$1 billion','April 2014 tornado outbreak','Nebraska, Louisiana, Oklahoma, Illinois, Florida, North Carolina',NULL),('2014-01-01 00:00:00','Mudflow','43',NULL,'2014 Oso mudslide','Oso, Washington',NULL),('2013-01-01 00:00:00','Cold wave','21',NULL,'Early 2014 North American cold wave','Eastern US',NULL),('2014-01-01 00:00:00','Wildfire','19',NULL,'Yarnell Hill Fire','Yarnell, Arizona',NULL),('2013-01-01 00:00:00','Flood','8','$1.9 billion','2013 Colorado floods','Colorado',NULL),('2013-01-01 00:00:00','Tornado','24','$2 billion','2013 Moore tornado','Moore, Oklahoma',NULL),('2013-01-01 00:00:00','Blizzard','18',NULL,'February 2013 nor\'easter','Eastern US',NULL),('2012-01-01 00:00:00','Wildfires','6',NULL,'2012 Colorado wildfires','Colorado',NULL),('2012-01-01 00:00:00','Hurricane','147','$75 billion','Hurricane Sandy','Eastern US',NULL),('2011-01-01 00:00:00','Tornado','160','$69,000 – $3,000,000,000(2011)','2011 Joplin tornado','Joplin, Missouri','part of the tornado outbreak sequence of May 21–26, 2011'),('2011-01-01 00:00:00','Tornado','346','~$11,000,000,000(2011)','2011 Super Outbreak','Alabama, Tennessee, Mississippi, Georgia, Arkansas and Virginia','336 tornadoes'),('2011-01-01 </w:t>
        </w:r>
        <w:r>
          <w:t xml:space="preserve">00:00:00','Flood','20','$2–4 billion[2][3]','2011 Mississippi River floods','Mississippi River Valley',NULL),('2010-01-01 00:00:00','Flood','20',NULL,'June 2010 Arkansas floods','Albert Pike Recreational Area (near Langley, Arkansas)',NULL),('2009-01-01 00:00:00','Tsunami','31',NULL,'2009 Samoa earthquake and tsunami','American Samoa and nearby islands','189 total deaths, with 31 in American Samoa.'),('2008-01-01 00:00:00','Tornado','59','$1.2 Billion','2008 Super Tuesday tornado outbreak','Tennessee, Arkansas, Kentucky, Alabama, and Illinois',NULL),('2007-01-01 00:00:00','Wildfires','14',NULL,'California wildfires of October 2007','California','Large fires burned out of control across southern California, fueled by unusually strong Santa Ana winds; worst around San Diego; caused evacuation of over one million people. Most fires accidental; some suspected arson.'),('2006-01-01 00:00:00','Snow storm','19','$530,000,000(2006)','Lake Storm \"Aphid\"','Buffalo, New York',NULL),('2005-01-01 00:00:00','Hurricane','1836','$125,000,000,000','Hurricane Katrina','Florida, Louisiana, Mississippi, Alabama',NULL),('2005-01-01 00:00:00','Hurricane','120','$10,000,000,000(2005)','Hurricane Rita','Louisiana, Texas',NULL),('2005-01-01 00:00:00','Tornado','25','$92,000,000','Evansville Tornado of November 2005','Missouri, [[India ]], Kentucky, Ohio','7 tornadoes'),('2005-01-01 00:00:00','Hurricane','124','$19,000,000,000(2005)','Hurricane Ivan','Texas, Florida, East Coast',NULL),('2004-01-01 00:00:00','Hurricane','49','$9,000,000,000','Hurricane Frances','Florida',NULL),('2004-01-01 00:00:00','Hurricane','10','$15,000,000,000','Hurricane Charley','Florida',NULL),('2002-01-01 00:00:00','Hurricane','41','$5,500,000,000','Tropical Storm Allison','Texas, Louisiana, Pennsylvania',NULL),('1999-01-01 00:00:00','Heat wave','271',NULL,NULL,'Midwest and Northeast',NULL),('1999-01-01 00:00:00','Tornado','48','$1,500,000,000(2005)','1999 Oklahoma tornado outbreak','Oklahoma, Kansas, Texas, Tennessee','74 tornadoes'),('1998-01-01 00:00:00','Landslide','0','$70,000,000','Aldercrest-Banyon landslide','Kelso, Washington',NULL),('1998-01-01 00:00:00','Blizzard','30',NULL,'North American ice storm of 1998','Canada and Northeast',NULL),('1997-01-01 00:00:00','Flood','0','$2,000,000,000','1997 Red River flood','North Dakota, Minnesota, Southern Manitoba',NULL),('1996-01-01 00:00:00','Flood','8','$500,000,000','Willamette Valley flood of 1996','Washington, Oregon, Idaho, California',NULL),('1995-01-01 00:00:00','Heat wave','739',NULL,'Chicago heat wave of 1995','Chicago, Illinois',NULL),('1995-01-01 00:00:00','Flood','6','$1,360,000,000','May 8, 1995 Louisiana flood','New Orleans, Louisiana, area',NULL),('1994-01-01 00:00:00','Earthquake','57','$23,000,000,000','Northridge earthquake','Greater Los Angeles area',NULL),('1993-01-01 00:00:00','Blizzard','79–300','$6,600,000,00','Storm of the Century','East Coast of North and Central America',NULL),('1993-01-01 00:00:00','Flood','50','$15,000,000,000','Great Flood of 1993','Midwest',NULL),('1992-01-01 </w:t>
        </w:r>
        <w:r>
          <w:lastRenderedPageBreak/>
          <w:t xml:space="preserve">00:00:00','Hurricane','26','$25,000,000,000','Hurricane Andrew','Florida and Louisiana',NULL),('1991-01-01 00:00:00','Wildfire','25','$1,500,000,000','Oakland Hills fire','San Francisco Bay Area, California',NULL),('1990-01-01 00:00:00','Tornado','29','$160,000,000','1990 Plainfield tornado','Plainfield, Illinois Crest Hill, Illinois',NULL),('1989-01-01 00:00:00','Earthquake','69','$6,000,000,000','Loma Prieta earthquake','San Francisco Bay Area, California',NULL),('1989-01-01 00:00:00','Hurricane','49','$7,000,000,000(1989)','Hurricane Hugo','Caribbean and Eastern North America.','Damage figure for U.S. only. At least 111 total deaths, with 37 in the continental U.S. and 12 in the U.S. possession of Puerto Rico.'),('1988-01-01 00:00:00','Heat wave/drought','5,000–10,000','$120,000,000,000(2014)','1988-89 North American drought','Widespread; 45% of the nation affected','Costliest natural disaster in the United States prior to Hurricane Katrina.'),('1988-01-01 00:00:00','Wildfire','2','$240,000,000','Yellowstone fires of 1988','Yellowstone National Park, Wyoming','793,880 acres (36% of the park) was burned in the fires started by lightning.'),('1980-01-01 00:00:00','Heat wave','1700','$20,000,000,000','1980 United States heat wave','Central and southern states','Official death toll, may have been higher; damage figure not adjusted for inflation.'),('1980-01-01 00:00:00','Volcano','57','$1,100,000,000','1980 eruption of Mount St. Helens','Washington State','Damage figure not adjusted for inflation; figure in 2015 dollars is $2,890,000,000.'),('1977-01-01 00:00:00','Blizzard','23','$56,250,000(1977)','Great Lakes Blizzard of 1977','New York and Ontario (esp. Buffalo, New York)',NULL),('1976-01-01 00:00:00','Flood','145',NULL,'Big Thompson Canyon Flood of 1976','Colorado',NULL),('1974-01-01 00:00:00','Tornado','315',NULL,'1974 Super Outbreak','Ontario, Illinois, Indiana, Michigan, Ohio, Kentucky, Tennessee, Alabama, Mississippi, Georgia, North Carolina, Virginia, West Virginia and New York','148 tornadoes'),('1972-01-01 00:00:00','Flood','238','$160,000,000(1972)$664,000,000(2002)','1972 Rapid City Flood','Rapid City, South Dakota','Average rainfall over area of 60 mi² measured at 10-15 inches (380 mm), over 6 hours in middle of night June 9–10, 1972.'),('1971-01-01 00:00:00','Earthquake','65','$500,000,000','Sylmar earthquake','Greater Los Angeles area',NULL),('1970-01-01 00:00:00','Tornado','26','$1,411,900,000(2008)','Lubbock Tornado','Lubbock, Texas','F5 tornado killed 26 and wounded approximately 500'),('1969-01-01 00:00:00','Hurricane','256',NULL,'Hurricane Camille','Mississippi, Alabama and Virginia',NULL),('1965-01-01 00:00:00','Tornado','271',NULL,'Palm Sunday Tornado Outbreak','Iowa, Ohio, Michigan, Indiana','78 tornadoes'),('1964-01-01 00:00:00','Tsunami and Earthquake','115','$1,800,000,000(2006)','Good Friday earthquake','Alaska, Hawaii, Oregon, California, British Columbia',NULL),('1960-01-01 00:00:00','Tsunami','61','$500,000(2005)','Great Chilean earthquake','Hawaii, Alaska','2,290 to 6,600 killed and $3,500,000,000 (2005) in damage worldwide. 61 killed in </w:t>
        </w:r>
        <w:r>
          <w:t>Hilo, Hawaii. $500,000 in U.S. property damage'),('1957-01-01 00:00:00','Tornado','10','$25,883,000','1957 Fargo tornado','Fargo, ND',NULL),('1953-01-01 00:00:00','Tornado','114',NULL,NULL,'Waco, TX',NULL),('1951-01-01 00:00:00','Flood','28','$7,000,000,000(2005)','Great Flood of 1951','Kansas and Missouri',NULL),('1950-01-01 00:00:00','Blizzard','353','$66,700,000(1950)','Great Appalachian Storm of November 1950','Eastern US States',NULL),('1946-01-01 00:00:00','Tsunami and Earthquake','165',NULL,'Aleutian Island earthquake','Alaska and Hawaii',NULL),('1940-01-01 00:00:00','Blizzard','154','$2,200,000','Armistice Day Blizzard','North and Central Midwest','Damage total not adjusted for inflation.'),('1938-01-01 00:00:00','Hurricane','600',NULL,'Great New England Hurricane',NULL,NULL),('1938-01-01 00:00:00','Flood','115',NULL,'Los Angeles Flood of 1938','Los Angeles',NULL),('1937-01-01 00:00:00','Flood','385','$5,000,000,000','Ohio River flood of 1937','Ohio, Kentucky, Indiana, Illinois',NULL),('1936-01-01 00:00:00','Flood','69','$3,000,000,000(2006)','Pittsburgh Flood 1936','Pittsburgh, Pennsylvania, area',NULL),('1935-01-01 00:00:00','Hurricane','423',NULL,'Labor Day Hurricane of 1935','Florida',NULL),('1931-01-01 00:00:00','Drought','Unknown','$1.403 Trillion (2017)','Dust Bowl','Great Plains','Compounded by unsustainable agricultural techniques'),('1928-01-01 00:00:00','Hurricane','3000','$800,000,000(2005)','1928 Okeechobee Hurricane','Leeward Islands, Puerto Rico, the Bahamas, and Florida','4,078+ believed dead total. About 2,500 died in Florida and 500 in the U.S. possession of Puerto Rico.'),('1927-01-01 00:00:00','Flood','246','$400,000,000','Great Mississippi Flood of 1927','Arkansas, Illinois, Kentucky, Louisiana, Mississippi, and Tennessee',NULL),('1926-01-01 00:00:00','Tornado','16',NULL,'La Plata Tornado of 1926','La Plata, Maryland','13 killed in La Plata Elementary School'),('1925-01-01 00:00:00','Tornado','695–727','$1,650,000,000(2005)','Tri-State Tornado','Missouri, Illinois and Indiana (Kentucky, Tennessee)','Lower number for single 3-state tornado; higher for 5-state outbreak'),('1919-01-01 00:00:00','Hurricane','600',NULL,'1919 Florida Keys Hurricane','Florida, Texas',NULL),('1918-01-01 00:00:00','Wildfire','453','$73 Million (US$1.145 Billion in 2015)','1918 Cloquet fire','Minnesota','Largest disaster in Minnesota history'),('1913-01-01 00:00:00','Flood','428',NULL,'1913 (Ohio) Statewide Flood','Southwest, Central, and Eastern Ohio',NULL),('1913-01-01 00:00:00','Flood','361',NULL,'Great Dayton Flood','Dayton, Ohio','Flood was created by a series of three winter storms that hit the region in March, 1913'),('1913-01-01 00:00:00','Blizzard','250',NULL,'Great Lakes Storm of 1913',NULL,'Fatalities estimated'),('1913-01-01 00:00:00','Storm','250','$5,000,000(1913)','Great Lakes Storm of 1913','Great Lakes area','Financial impact for lost vessels and cargo only'),('1910-01-01 00:00:00','Avalanche','96',NULL,'Wellington avalanche','Wellington, Washington',NULL),('1906-01-01 00:00:00','Earthquake and fire (urban conflagration)','3,000–</w:t>
        </w:r>
        <w:r>
          <w:lastRenderedPageBreak/>
          <w:t>6,000',NULL,'1906 San Francisco earthquake','California','Conflagration followed quake; fatalities estimated'),('1900-01-01 00:00:00','Hurricane','6,000–12,000',NULL,'Galveston Hurricane of 1900','Texas','Fatalities estimated – remains deadliest natural disaster in North American history.'),('1896-01-01 00:00:00','Tornado','255–400','$2,900,000,000(1997)','St. Louis-East St. Louis tornado','Missouri',NULL),('1894-01-01 00:00:00','Wildfire','418','$73 Million','Great Hinckley Fire','Minnesota','Actual death toll likely higher than official death toll of 418.'),('1893-01-01 00:00:00','Hurricane','2000',NULL,'1893 Cheniere Caminada Hurricane','Louisiana','Fatalities estimated'),('1893-01-01 00:00:00','Hurricane','1,000–2,000',NULL,'1893 Sea Islands Hurricane','Georgia, South Carolina','Fatalities estimated'),('1889-01-01 00:00:00','Flood','2209','$17 Million ($425 Million in 2012 dollars)','Johnstown Flood','Johnstown, Pennsylvania','A dam failure caused 20 million tons of water to be unleashed, devastating Johnstown, PA and the surrounding area.'),('1888-01-01 00:00:00','Blizzard','400',NULL,'Great Blizzard of 1888','Northeast','Fatalities estimated'),('1888-01-01 00:00:00','Cold wave','Unknown',NULL,'1888 Northwest Cold Wave','Northwest',NULL),('1871-01-01 00:00:00','Wildfire','1,500–2,500',NULL,'Peshtigo fire','Wisconsin','Deadliest firestorm in United States history'),('1862-01-01 00:00:00','Flood',NULL,NULL,'Great Flood of 1862','California, Oregon, Utah, and the territories that now make up Arizona and Nevada','An atmospheric river led to 43 days of rain starting at the end of 1861. When it was over, much of California\'s Central Valley was covered with inland seas that remained for months; the state\'s government had to move to San Francisco as Sacramento was under 10 feet of water. California nearly went bankrupt due to the costs of the damages and the loss of tax revenues from so many farms and mines; it is considered to be the worst disaster in the state\'s history.'),('1816-01-01 00:00:00','Famine (caused by volcano)','Unknown',NULL,'Year Without a Summer',NULL,'Volcanic dust from a massive eruption by Mount Tambora in the Dutch East Indies (present Indonesia) in 1815 led to an abnormally cold summer in 1816 in the northeastern United States and eastern Canada. Cold weather inhibited crops, and frosts and snowstorms killed what did grow, leading to a localized famine.');</w:t>
        </w:r>
      </w:ins>
    </w:p>
    <w:p w14:paraId="4742CA4F" w14:textId="77777777" w:rsidR="00332A6F" w:rsidRDefault="00332A6F" w:rsidP="00332A6F">
      <w:pPr>
        <w:rPr>
          <w:ins w:id="580" w:author="Brandon de la Houssaye" w:date="2018-11-24T17:33:00Z"/>
        </w:rPr>
      </w:pPr>
      <w:ins w:id="581" w:author="Brandon de la Houssaye" w:date="2018-11-24T17:33:00Z">
        <w:r>
          <w:t>/*!40000 ALTER TABLE `disasters` ENABLE KEYS */;</w:t>
        </w:r>
      </w:ins>
    </w:p>
    <w:p w14:paraId="6858093F" w14:textId="77777777" w:rsidR="00332A6F" w:rsidRDefault="00332A6F" w:rsidP="00332A6F">
      <w:pPr>
        <w:rPr>
          <w:ins w:id="582" w:author="Brandon de la Houssaye" w:date="2018-11-24T17:33:00Z"/>
        </w:rPr>
      </w:pPr>
      <w:ins w:id="583" w:author="Brandon de la Houssaye" w:date="2018-11-24T17:33:00Z">
        <w:r>
          <w:t>UNLOCK TABLES;</w:t>
        </w:r>
      </w:ins>
    </w:p>
    <w:p w14:paraId="146799D8" w14:textId="77777777" w:rsidR="00332A6F" w:rsidRDefault="00332A6F" w:rsidP="00332A6F">
      <w:pPr>
        <w:rPr>
          <w:ins w:id="584" w:author="Brandon de la Houssaye" w:date="2018-11-24T17:33:00Z"/>
        </w:rPr>
      </w:pPr>
    </w:p>
    <w:p w14:paraId="6585B2C8" w14:textId="77777777" w:rsidR="00332A6F" w:rsidRDefault="00332A6F" w:rsidP="00332A6F">
      <w:pPr>
        <w:rPr>
          <w:ins w:id="585" w:author="Brandon de la Houssaye" w:date="2018-11-24T17:33:00Z"/>
        </w:rPr>
      </w:pPr>
      <w:ins w:id="586" w:author="Brandon de la Houssaye" w:date="2018-11-24T17:33:00Z">
        <w:r>
          <w:t>--</w:t>
        </w:r>
      </w:ins>
    </w:p>
    <w:p w14:paraId="55288F27" w14:textId="77777777" w:rsidR="00332A6F" w:rsidRDefault="00332A6F" w:rsidP="00332A6F">
      <w:pPr>
        <w:rPr>
          <w:ins w:id="587" w:author="Brandon de la Houssaye" w:date="2018-11-24T17:33:00Z"/>
        </w:rPr>
      </w:pPr>
      <w:ins w:id="588" w:author="Brandon de la Houssaye" w:date="2018-11-24T17:33:00Z">
        <w:r>
          <w:t>-- Table structure for table `pres`</w:t>
        </w:r>
      </w:ins>
    </w:p>
    <w:p w14:paraId="1008A59C" w14:textId="77777777" w:rsidR="00332A6F" w:rsidRDefault="00332A6F" w:rsidP="00332A6F">
      <w:pPr>
        <w:rPr>
          <w:ins w:id="589" w:author="Brandon de la Houssaye" w:date="2018-11-24T17:33:00Z"/>
        </w:rPr>
      </w:pPr>
      <w:ins w:id="590" w:author="Brandon de la Houssaye" w:date="2018-11-24T17:33:00Z">
        <w:r>
          <w:t>--</w:t>
        </w:r>
      </w:ins>
    </w:p>
    <w:p w14:paraId="36C60E5D" w14:textId="77777777" w:rsidR="00332A6F" w:rsidRDefault="00332A6F" w:rsidP="00332A6F">
      <w:pPr>
        <w:rPr>
          <w:ins w:id="591" w:author="Brandon de la Houssaye" w:date="2018-11-24T17:33:00Z"/>
        </w:rPr>
      </w:pPr>
    </w:p>
    <w:p w14:paraId="6721E491" w14:textId="77777777" w:rsidR="00332A6F" w:rsidRDefault="00332A6F" w:rsidP="00332A6F">
      <w:pPr>
        <w:rPr>
          <w:ins w:id="592" w:author="Brandon de la Houssaye" w:date="2018-11-24T17:33:00Z"/>
        </w:rPr>
      </w:pPr>
      <w:ins w:id="593" w:author="Brandon de la Houssaye" w:date="2018-11-24T17:33:00Z">
        <w:r>
          <w:t>DROP TABLE IF EXISTS `pres`;</w:t>
        </w:r>
      </w:ins>
    </w:p>
    <w:p w14:paraId="1A4A8644" w14:textId="77777777" w:rsidR="00332A6F" w:rsidRDefault="00332A6F" w:rsidP="00332A6F">
      <w:pPr>
        <w:rPr>
          <w:ins w:id="594" w:author="Brandon de la Houssaye" w:date="2018-11-24T17:33:00Z"/>
        </w:rPr>
      </w:pPr>
      <w:ins w:id="595" w:author="Brandon de la Houssaye" w:date="2018-11-24T17:33:00Z">
        <w:r>
          <w:t>/*!40101 SET @saved_cs_client     = @@character_set_client */;</w:t>
        </w:r>
      </w:ins>
    </w:p>
    <w:p w14:paraId="380D8E49" w14:textId="77777777" w:rsidR="00332A6F" w:rsidRDefault="00332A6F" w:rsidP="00332A6F">
      <w:pPr>
        <w:rPr>
          <w:ins w:id="596" w:author="Brandon de la Houssaye" w:date="2018-11-24T17:33:00Z"/>
        </w:rPr>
      </w:pPr>
      <w:ins w:id="597" w:author="Brandon de la Houssaye" w:date="2018-11-24T17:33:00Z">
        <w:r>
          <w:t xml:space="preserve"> SET character_set_client = utf8mb</w:t>
        </w:r>
        <w:proofErr w:type="gramStart"/>
        <w:r>
          <w:t>4 ;</w:t>
        </w:r>
        <w:proofErr w:type="gramEnd"/>
      </w:ins>
    </w:p>
    <w:p w14:paraId="7B18471B" w14:textId="77777777" w:rsidR="00332A6F" w:rsidRDefault="00332A6F" w:rsidP="00332A6F">
      <w:pPr>
        <w:rPr>
          <w:ins w:id="598" w:author="Brandon de la Houssaye" w:date="2018-11-24T17:33:00Z"/>
        </w:rPr>
      </w:pPr>
      <w:ins w:id="599" w:author="Brandon de la Houssaye" w:date="2018-11-24T17:33:00Z">
        <w:r>
          <w:t>CREATE TABLE `pres` (</w:t>
        </w:r>
      </w:ins>
    </w:p>
    <w:p w14:paraId="6D6CC6AD" w14:textId="77777777" w:rsidR="00332A6F" w:rsidRDefault="00332A6F" w:rsidP="00332A6F">
      <w:pPr>
        <w:rPr>
          <w:ins w:id="600" w:author="Brandon de la Houssaye" w:date="2018-11-24T17:33:00Z"/>
        </w:rPr>
      </w:pPr>
      <w:ins w:id="601" w:author="Brandon de la Houssaye" w:date="2018-11-24T17:33:00Z">
        <w:r>
          <w:t xml:space="preserve">  `Presidency Start` datetime DEFAULT NULL,</w:t>
        </w:r>
      </w:ins>
    </w:p>
    <w:p w14:paraId="010EBC09" w14:textId="77777777" w:rsidR="00332A6F" w:rsidRDefault="00332A6F" w:rsidP="00332A6F">
      <w:pPr>
        <w:rPr>
          <w:ins w:id="602" w:author="Brandon de la Houssaye" w:date="2018-11-24T17:33:00Z"/>
        </w:rPr>
      </w:pPr>
      <w:ins w:id="603" w:author="Brandon de la Houssaye" w:date="2018-11-24T17:33:00Z">
        <w:r>
          <w:t xml:space="preserve">  `Presidency End` datetime DEFAULT NULL,</w:t>
        </w:r>
      </w:ins>
    </w:p>
    <w:p w14:paraId="2D504903" w14:textId="77777777" w:rsidR="00332A6F" w:rsidRDefault="00332A6F" w:rsidP="00332A6F">
      <w:pPr>
        <w:rPr>
          <w:ins w:id="604" w:author="Brandon de la Houssaye" w:date="2018-11-24T17:33:00Z"/>
        </w:rPr>
      </w:pPr>
      <w:ins w:id="605" w:author="Brandon de la Houssaye" w:date="2018-11-24T17:33:00Z">
        <w:r>
          <w:t xml:space="preserve">  `President Name` text,</w:t>
        </w:r>
      </w:ins>
    </w:p>
    <w:p w14:paraId="7C0DC437" w14:textId="77777777" w:rsidR="00332A6F" w:rsidRDefault="00332A6F" w:rsidP="00332A6F">
      <w:pPr>
        <w:rPr>
          <w:ins w:id="606" w:author="Brandon de la Houssaye" w:date="2018-11-24T17:33:00Z"/>
        </w:rPr>
      </w:pPr>
      <w:ins w:id="607" w:author="Brandon de la Houssaye" w:date="2018-11-24T17:33:00Z">
        <w:r>
          <w:t xml:space="preserve">  `Party` text</w:t>
        </w:r>
      </w:ins>
    </w:p>
    <w:p w14:paraId="372D6C4D" w14:textId="77777777" w:rsidR="00332A6F" w:rsidRDefault="00332A6F" w:rsidP="00332A6F">
      <w:pPr>
        <w:rPr>
          <w:ins w:id="608" w:author="Brandon de la Houssaye" w:date="2018-11-24T17:33:00Z"/>
        </w:rPr>
      </w:pPr>
      <w:ins w:id="609" w:author="Brandon de la Houssaye" w:date="2018-11-24T17:33:00Z">
        <w:r>
          <w:t>) ENGINE=InnoDB DEFAULT CHARSET=utf8mb4 COLLATE=utf8mb4_0900_ai_ci;</w:t>
        </w:r>
      </w:ins>
    </w:p>
    <w:p w14:paraId="64A0A102" w14:textId="77777777" w:rsidR="00332A6F" w:rsidRDefault="00332A6F" w:rsidP="00332A6F">
      <w:pPr>
        <w:rPr>
          <w:ins w:id="610" w:author="Brandon de la Houssaye" w:date="2018-11-24T17:33:00Z"/>
        </w:rPr>
      </w:pPr>
      <w:ins w:id="611" w:author="Brandon de la Houssaye" w:date="2018-11-24T17:33:00Z">
        <w:r>
          <w:t>/*!40101 SET character_set_client = @saved_cs_client */;</w:t>
        </w:r>
      </w:ins>
    </w:p>
    <w:p w14:paraId="014DBE2B" w14:textId="77777777" w:rsidR="00332A6F" w:rsidRDefault="00332A6F" w:rsidP="00332A6F">
      <w:pPr>
        <w:rPr>
          <w:ins w:id="612" w:author="Brandon de la Houssaye" w:date="2018-11-24T17:33:00Z"/>
        </w:rPr>
      </w:pPr>
    </w:p>
    <w:p w14:paraId="1E853570" w14:textId="77777777" w:rsidR="00332A6F" w:rsidRDefault="00332A6F" w:rsidP="00332A6F">
      <w:pPr>
        <w:rPr>
          <w:ins w:id="613" w:author="Brandon de la Houssaye" w:date="2018-11-24T17:33:00Z"/>
        </w:rPr>
      </w:pPr>
      <w:ins w:id="614" w:author="Brandon de la Houssaye" w:date="2018-11-24T17:33:00Z">
        <w:r>
          <w:t>--</w:t>
        </w:r>
      </w:ins>
    </w:p>
    <w:p w14:paraId="775FDDE8" w14:textId="77777777" w:rsidR="00332A6F" w:rsidRDefault="00332A6F" w:rsidP="00332A6F">
      <w:pPr>
        <w:rPr>
          <w:ins w:id="615" w:author="Brandon de la Houssaye" w:date="2018-11-24T17:33:00Z"/>
        </w:rPr>
      </w:pPr>
      <w:ins w:id="616" w:author="Brandon de la Houssaye" w:date="2018-11-24T17:33:00Z">
        <w:r>
          <w:t>-- Dumping data for table `pres`</w:t>
        </w:r>
      </w:ins>
    </w:p>
    <w:p w14:paraId="33D0F8EB" w14:textId="77777777" w:rsidR="00332A6F" w:rsidRDefault="00332A6F" w:rsidP="00332A6F">
      <w:pPr>
        <w:rPr>
          <w:ins w:id="617" w:author="Brandon de la Houssaye" w:date="2018-11-24T17:33:00Z"/>
        </w:rPr>
      </w:pPr>
      <w:ins w:id="618" w:author="Brandon de la Houssaye" w:date="2018-11-24T17:33:00Z">
        <w:r>
          <w:t>--</w:t>
        </w:r>
      </w:ins>
    </w:p>
    <w:p w14:paraId="72EA1354" w14:textId="77777777" w:rsidR="00332A6F" w:rsidRDefault="00332A6F" w:rsidP="00332A6F">
      <w:pPr>
        <w:rPr>
          <w:ins w:id="619" w:author="Brandon de la Houssaye" w:date="2018-11-24T17:33:00Z"/>
        </w:rPr>
      </w:pPr>
    </w:p>
    <w:p w14:paraId="18F4740E" w14:textId="77777777" w:rsidR="00332A6F" w:rsidRDefault="00332A6F" w:rsidP="00332A6F">
      <w:pPr>
        <w:rPr>
          <w:ins w:id="620" w:author="Brandon de la Houssaye" w:date="2018-11-24T17:33:00Z"/>
        </w:rPr>
      </w:pPr>
      <w:ins w:id="621" w:author="Brandon de la Houssaye" w:date="2018-11-24T17:33:00Z">
        <w:r>
          <w:t>LOCK TABLES `pres` WRITE;</w:t>
        </w:r>
      </w:ins>
    </w:p>
    <w:p w14:paraId="7514FE58" w14:textId="77777777" w:rsidR="00332A6F" w:rsidRDefault="00332A6F" w:rsidP="00332A6F">
      <w:pPr>
        <w:rPr>
          <w:ins w:id="622" w:author="Brandon de la Houssaye" w:date="2018-11-24T17:33:00Z"/>
        </w:rPr>
      </w:pPr>
      <w:ins w:id="623" w:author="Brandon de la Houssaye" w:date="2018-11-24T17:33:00Z">
        <w:r>
          <w:t>/*!40000 ALTER TABLE `pres` DISABLE KEYS */;</w:t>
        </w:r>
      </w:ins>
    </w:p>
    <w:p w14:paraId="416E7E30" w14:textId="77777777" w:rsidR="00332A6F" w:rsidRDefault="00332A6F" w:rsidP="00332A6F">
      <w:pPr>
        <w:rPr>
          <w:ins w:id="624" w:author="Brandon de la Houssaye" w:date="2018-11-24T17:33:00Z"/>
        </w:rPr>
      </w:pPr>
      <w:ins w:id="625" w:author="Brandon de la Houssaye" w:date="2018-11-24T17:33:00Z">
        <w:r>
          <w:t xml:space="preserve">INSERT INTO `pres` VALUES ('1991-07-03 00:00:00','1993-01-20 00:00:00','George H. W. Bush','Republican'),('1991-07-04 00:00:00','1993-01-20 00:00:00','George H. W. Bush','Republican'),('1991-07-05 00:00:00','1993-01-20 00:00:00','George H. W. Bush','Republican'),('1991-07-06 00:00:00','1993-01-20 00:00:00','George H. W. Bush','Republican'),('1991-07-07 00:00:00','1993-01-20 00:00:00','George H. W. Bush','Republican'),('1991-07-08 00:00:00','1993-01-20 00:00:00','George H. W. Bush','Republican'),('1991-07-09 00:00:00','1993-01-20 00:00:00','George H. W. Bush','Republican'),('1991-07-10 00:00:00','1993-01-20 00:00:00','George H. W. Bush','Republican'),('1991-07-11 00:00:00','1993-01-20 00:00:00','George H. W. Bush','Republican'),('1991-07-12 00:00:00','1993-01-20 00:00:00','George H. W. Bush','Republican'),('1991-07-13 00:00:00','1993-01-20 00:00:00','George H. W. Bush','Republican'),('1991-07-14 00:00:00','1993-01-20 00:00:00','George H. W. Bush','Republican'),('1991-07-15 00:00:00','1993-01-20 00:00:00','George H. W. Bush','Republican'),('1991-07-16 00:00:00','1993-01-20 00:00:00','George H. W. Bush','Republican'),('1991-07-17 00:00:00','1993-01-20 00:00:00','George H. W. Bush','Republican'),('1991-07-18 00:00:00','1993-01-20 00:00:00','George H. W. Bush','Republican'),('1991-07-19 00:00:00','1993-01-20 00:00:00','George H. W. Bush','Republican'),('1991-07-20 00:00:00','1993-01-20 00:00:00','George H. W. Bush','Republican'),('1991-07-21 00:00:00','1993-01-20 00:00:00','George H. W. Bush','Republican'),('1991-07-22 00:00:00','1993-01-20 00:00:00','George H. W. Bush','Republican'),('1991-07-23 00:00:00','1993-01-20 00:00:00','George H. W. Bush','Republican'),('1991-07-24 00:00:00','1993-01-20 00:00:00','George H. W. Bush','Republican'),('1991-07-25 00:00:00','1993-01-20 00:00:00','George H. W. Bush','Republican'),('1991-07-26 00:00:00','1993-01-20 00:00:00','George H. W. Bush','Republican'),('1991-07-27 00:00:00','1993-01-20 00:00:00','George H. W. Bush','Republican'),('1991-07-28 00:00:00','1993-01-20 00:00:00','George H. W. Bush','Republican'),('1991-07-29 00:00:00','1993-01-20 00:00:00','George H. W. Bush','Republican'),('1991-07-30 00:00:00','1993-01-20 00:00:00','George H. W. Bush','Republican'),('1991-07-31 00:00:00','1993-01-20 00:00:00','George H. W. Bush','Republican'),('1991-08-01 00:00:00','1993-01-20 00:00:00','George H. W. Bush','Republican'),('1991-08-02 00:00:00','1993-01-20 00:00:00','George H. W. Bush','Republican'),('1991-08-03 00:00:00','1993-01-20 00:00:00','George H. W. Bush','Republican'),('1991-08-04 00:00:00','1993-01-20 </w:t>
        </w:r>
        <w:r>
          <w:lastRenderedPageBreak/>
          <w:t xml:space="preserve">00:00:00','George H. W. Bush','Republican'),('1991-08-05 00:00:00','1993-01-20 00:00:00','George H. W. Bush','Republican'),('1991-08-06 00:00:00','1993-01-20 00:00:00','George H. W. Bush','Republican'),('1991-08-07 00:00:00','1993-01-20 00:00:00','George H. W. Bush','Republican'),('1991-08-08 00:00:00','1993-01-20 00:00:00','George H. W. Bush','Republican'),('1991-08-09 00:00:00','1993-01-20 00:00:00','George H. W. Bush','Republican'),('1991-08-10 00:00:00','1993-01-20 00:00:00','George H. W. Bush','Republican'),('1991-08-11 00:00:00','1993-01-20 00:00:00','George H. W. Bush','Republican'),('1991-08-12 00:00:00','1993-01-20 00:00:00','George H. W. Bush','Republican'),('1991-08-13 00:00:00','1993-01-20 00:00:00','George H. W. Bush','Republican'),('1991-08-14 00:00:00','1993-01-20 00:00:00','George H. W. Bush','Republican'),('1991-08-15 00:00:00','1993-01-20 00:00:00','George H. W. Bush','Republican'),('1991-08-16 00:00:00','1993-01-20 00:00:00','George H. W. Bush','Republican'),('1991-08-17 00:00:00','1993-01-20 00:00:00','George H. W. Bush','Republican'),('1991-08-18 00:00:00','1993-01-20 00:00:00','George H. W. Bush','Republican'),('1991-08-19 00:00:00','1993-01-20 00:00:00','George H. W. Bush','Republican'),('1991-08-20 00:00:00','1993-01-20 00:00:00','George H. W. Bush','Republican'),('1991-08-21 00:00:00','1993-01-20 00:00:00','George H. W. Bush','Republican'),('1991-08-22 00:00:00','1993-01-20 00:00:00','George H. W. Bush','Republican'),('1991-08-23 00:00:00','1993-01-20 00:00:00','George H. W. Bush','Republican'),('1991-08-24 00:00:00','1993-01-20 00:00:00','George H. W. Bush','Republican'),('1991-08-25 00:00:00','1993-01-20 00:00:00','George H. W. Bush','Republican'),('1991-08-26 00:00:00','1993-01-20 00:00:00','George H. W. Bush','Republican'),('1991-08-27 00:00:00','1993-01-20 00:00:00','George H. W. Bush','Republican'),('1991-08-28 00:00:00','1993-01-20 00:00:00','George H. W. Bush','Republican'),('1991-08-29 00:00:00','1993-01-20 00:00:00','George H. W. Bush','Republican'),('1991-08-30 00:00:00','1993-01-20 00:00:00','George H. W. Bush','Republican'),('1991-08-31 00:00:00','1993-01-20 00:00:00','George H. W. Bush','Republican'),('1991-09-01 00:00:00','1993-01-20 00:00:00','George H. W. Bush','Republican'),('1991-09-02 00:00:00','1993-01-20 00:00:00','George H. W. Bush','Republican'),('1991-09-03 00:00:00','1993-01-20 00:00:00','George H. W. Bush','Republican'),('1991-09-04 00:00:00','1993-01-20 00:00:00','George H. W. Bush','Republican'),('1991-09-05 00:00:00','1993-01-20 00:00:00','George H. W. Bush','Republican'),('1991-09-06 00:00:00','1993-01-20 00:00:00','George H. W. Bush','Republican'),('1991-09-07 00:00:00','1993-01-20 00:00:00','George H. W. Bush','Republican'),('1991-09-08 00:00:00','1993-01-20 00:00:00','George H. W. Bush','Republican'),('1991-09-09 00:00:00','1993-01-20 00:00:00','George H. W. Bush','Republican'),('1991-09-10 00:00:00','1993-01-20 00:00:00','George H. W. Bush','Republican'),('1991-09-11 00:00:00','1993-01-20 00:00:00','George H. W. Bush','Republican'),('1991-09-12 00:00:00','1993-01-20 00:00:00','George H. W. Bush','Republican'),('1991-09-13 00:00:00','1993-01-20 </w:t>
        </w:r>
        <w:r>
          <w:t xml:space="preserve">00:00:00','George H. W. Bush','Republican'),('1991-09-14 00:00:00','1993-01-20 00:00:00','George H. W. Bush','Republican'),('1991-09-15 00:00:00','1993-01-20 00:00:00','George H. W. Bush','Republican'),('1991-09-16 00:00:00','1993-01-20 00:00:00','George H. W. Bush','Republican'),('1991-09-17 00:00:00','1993-01-20 00:00:00','George H. W. Bush','Republican'),('1991-09-18 00:00:00','1993-01-20 00:00:00','George H. W. Bush','Republican'),('1991-09-19 00:00:00','1993-01-20 00:00:00','George H. W. Bush','Republican'),('1991-09-20 00:00:00','1993-01-20 00:00:00','George H. W. Bush','Republican'),('1991-09-21 00:00:00','1993-01-20 00:00:00','George H. W. Bush','Republican'),('1991-09-22 00:00:00','1993-01-20 00:00:00','George H. W. Bush','Republican'),('1991-09-23 00:00:00','1993-01-20 00:00:00','George H. W. Bush','Republican'),('1991-09-24 00:00:00','1993-01-20 00:00:00','George H. W. Bush','Republican'),('1991-09-25 00:00:00','1993-01-20 00:00:00','George H. W. Bush','Republican'),('1991-09-26 00:00:00','1993-01-20 00:00:00','George H. W. Bush','Republican'),('1991-09-27 00:00:00','1993-01-20 00:00:00','George H. W. Bush','Republican'),('1991-09-28 00:00:00','1993-01-20 00:00:00','George H. W. Bush','Republican'),('1991-09-29 00:00:00','1993-01-20 00:00:00','George H. W. Bush','Republican'),('1991-09-30 00:00:00','1993-01-20 00:00:00','George H. W. Bush','Republican'),('1991-10-01 00:00:00','1993-01-20 00:00:00','George H. W. Bush','Republican'),('1991-10-02 00:00:00','1993-01-20 00:00:00','George H. W. Bush','Republican'),('1991-10-03 00:00:00','1993-01-20 00:00:00','George H. W. Bush','Republican'),('1991-10-04 00:00:00','1993-01-20 00:00:00','George H. W. Bush','Republican'),('1991-10-05 00:00:00','1993-01-20 00:00:00','George H. W. Bush','Republican'),('1991-10-06 00:00:00','1993-01-20 00:00:00','George H. W. Bush','Republican'),('1991-10-07 00:00:00','1993-01-20 00:00:00','George H. W. Bush','Republican'),('1991-10-08 00:00:00','1993-01-20 00:00:00','George H. W. Bush','Republican'),('1991-10-09 00:00:00','1993-01-20 00:00:00','George H. W. Bush','Republican'),('1991-10-10 00:00:00','1993-01-20 00:00:00','George H. W. Bush','Republican'),('1991-10-11 00:00:00','1993-01-20 00:00:00','George H. W. Bush','Republican'),('1991-10-12 00:00:00','1993-01-20 00:00:00','George H. W. Bush','Republican'),('1991-10-13 00:00:00','1993-01-20 00:00:00','George H. W. Bush','Republican'),('1991-10-14 00:00:00','1993-01-20 00:00:00','George H. W. Bush','Republican'),('1991-10-15 00:00:00','1993-01-20 00:00:00','George H. W. Bush','Republican'),('1991-10-16 00:00:00','1993-01-20 00:00:00','George H. W. Bush','Republican'),('1991-10-17 00:00:00','1993-01-20 00:00:00','George H. W. Bush','Republican'),('1991-10-18 00:00:00','1993-01-20 00:00:00','George H. W. Bush','Republican'),('1991-10-19 00:00:00','1993-01-20 00:00:00','George H. W. Bush','Republican'),('1991-10-20 00:00:00','1993-01-20 00:00:00','George H. W. Bush','Republican'),('1991-10-21 00:00:00','1993-01-20 00:00:00','George H. W. Bush','Republican'),('1991-10-22 00:00:00','1993-01-20 00:00:00','George H. W. Bush','Republican'),('1991-10-23 00:00:00','1993-01-20 </w:t>
        </w:r>
        <w:r>
          <w:lastRenderedPageBreak/>
          <w:t xml:space="preserve">00:00:00','George H. W. Bush','Republican'),('1991-10-24 00:00:00','1993-01-20 00:00:00','George H. W. Bush','Republican'),('1991-10-25 00:00:00','1993-01-20 00:00:00','George H. W. Bush','Republican'),('1991-10-26 00:00:00','1993-01-20 00:00:00','George H. W. Bush','Republican'),('1991-10-27 00:00:00','1993-01-20 00:00:00','George H. W. Bush','Republican'),('1991-10-28 00:00:00','1993-01-20 00:00:00','George H. W. Bush','Republican'),('1991-10-29 00:00:00','1993-01-20 00:00:00','George H. W. Bush','Republican'),('1991-10-30 00:00:00','1993-01-20 00:00:00','George H. W. Bush','Republican'),('1991-10-31 00:00:00','1993-01-20 00:00:00','George H. W. Bush','Republican'),('1991-11-01 00:00:00','1993-01-20 00:00:00','George H. W. Bush','Republican'),('1991-11-02 00:00:00','1993-01-20 00:00:00','George H. W. Bush','Republican'),('1991-11-03 00:00:00','1993-01-20 00:00:00','George H. W. Bush','Republican'),('1991-11-04 00:00:00','1993-01-20 00:00:00','George H. W. Bush','Republican'),('1991-11-05 00:00:00','1993-01-20 00:00:00','George H. W. Bush','Republican'),('1991-11-06 00:00:00','1993-01-20 00:00:00','George H. W. Bush','Republican'),('1991-11-07 00:00:00','1993-01-20 00:00:00','George H. W. Bush','Republican'),('1991-11-08 00:00:00','1993-01-20 00:00:00','George H. W. Bush','Republican'),('1991-11-09 00:00:00','1993-01-20 00:00:00','George H. W. Bush','Republican'),('1991-11-10 00:00:00','1993-01-20 00:00:00','George H. W. Bush','Republican'),('1991-11-11 00:00:00','1993-01-20 00:00:00','George H. W. Bush','Republican'),('1991-11-12 00:00:00','1993-01-20 00:00:00','George H. W. Bush','Republican'),('1991-11-13 00:00:00','1993-01-20 00:00:00','George H. W. Bush','Republican'),('1991-11-14 00:00:00','1993-01-20 00:00:00','George H. W. Bush','Republican'),('1991-11-15 00:00:00','1993-01-20 00:00:00','George H. W. Bush','Republican'),('1991-11-16 00:00:00','1993-01-20 00:00:00','George H. W. Bush','Republican'),('1991-11-17 00:00:00','1993-01-20 00:00:00','George H. W. Bush','Republican'),('1991-11-18 00:00:00','1993-01-20 00:00:00','George H. W. Bush','Republican'),('1991-11-19 00:00:00','1993-01-20 00:00:00','George H. W. Bush','Republican'),('1991-11-20 00:00:00','1993-01-20 00:00:00','George H. W. Bush','Republican'),('1991-11-21 00:00:00','1993-01-20 00:00:00','George H. W. Bush','Republican'),('1991-11-22 00:00:00','1993-01-20 00:00:00','George H. W. Bush','Republican'),('1991-11-23 00:00:00','1993-01-20 00:00:00','George H. W. Bush','Republican'),('1991-11-24 00:00:00','1993-01-20 00:00:00','George H. W. Bush','Republican'),('1991-11-25 00:00:00','1993-01-20 00:00:00','George H. W. Bush','Republican'),('1991-11-26 00:00:00','1993-01-20 00:00:00','George H. W. Bush','Republican'),('1991-11-27 00:00:00','1993-01-20 00:00:00','George H. W. Bush','Republican'),('1991-11-28 00:00:00','1993-01-20 00:00:00','George H. W. Bush','Republican'),('1991-11-29 00:00:00','1993-01-20 00:00:00','George H. W. Bush','Republican'),('1991-11-30 00:00:00','1993-01-20 00:00:00','George H. W. Bush','Republican'),('1991-12-01 00:00:00','1993-01-20 00:00:00','George H. W. Bush','Republican'),('1991-12-02 00:00:00','1993-01-20 </w:t>
        </w:r>
        <w:r>
          <w:t xml:space="preserve">00:00:00','George H. W. Bush','Republican'),('1991-12-03 00:00:00','1993-01-20 00:00:00','George H. W. Bush','Republican'),('1991-12-04 00:00:00','1993-01-20 00:00:00','George H. W. Bush','Republican'),('1991-12-05 00:00:00','1993-01-20 00:00:00','George H. W. Bush','Republican'),('1991-12-06 00:00:00','1993-01-20 00:00:00','George H. W. Bush','Republican'),('1991-12-07 00:00:00','1993-01-20 00:00:00','George H. W. Bush','Republican'),('1991-12-08 00:00:00','1993-01-20 00:00:00','George H. W. Bush','Republican'),('1991-12-09 00:00:00','1993-01-20 00:00:00','George H. W. Bush','Republican'),('1991-12-10 00:00:00','1993-01-20 00:00:00','George H. W. Bush','Republican'),('1991-12-11 00:00:00','1993-01-20 00:00:00','George H. W. Bush','Republican'),('1991-12-12 00:00:00','1993-01-20 00:00:00','George H. W. Bush','Republican'),('1991-12-13 00:00:00','1993-01-20 00:00:00','George H. W. Bush','Republican'),('1991-12-14 00:00:00','1993-01-20 00:00:00','George H. W. Bush','Republican'),('1991-12-15 00:00:00','1993-01-20 00:00:00','George H. W. Bush','Republican'),('1991-12-16 00:00:00','1993-01-20 00:00:00','George H. W. Bush','Republican'),('1991-12-17 00:00:00','1993-01-20 00:00:00','George H. W. Bush','Republican'),('1991-12-18 00:00:00','1993-01-20 00:00:00','George H. W. Bush','Republican'),('1991-12-19 00:00:00','1993-01-20 00:00:00','George H. W. Bush','Republican'),('1991-12-20 00:00:00','1993-01-20 00:00:00','George H. W. Bush','Republican'),('1991-12-21 00:00:00','1993-01-20 00:00:00','George H. W. Bush','Republican'),('1991-12-22 00:00:00','1993-01-20 00:00:00','George H. W. Bush','Republican'),('1991-12-23 00:00:00','1993-01-20 00:00:00','George H. W. Bush','Republican'),('1991-12-24 00:00:00','1993-01-20 00:00:00','George H. W. Bush','Republican'),('1991-12-25 00:00:00','1993-01-20 00:00:00','George H. W. Bush','Republican'),('1991-12-26 00:00:00','1993-01-20 00:00:00','George H. W. Bush','Republican'),('1991-12-27 00:00:00','1993-01-20 00:00:00','George H. W. Bush','Republican'),('1991-12-28 00:00:00','1993-01-20 00:00:00','George H. W. Bush','Republican'),('1991-12-29 00:00:00','1993-01-20 00:00:00','George H. W. Bush','Republican'),('1991-12-30 00:00:00','1993-01-20 00:00:00','George H. W. Bush','Republican'),('1991-12-31 00:00:00','1993-01-20 00:00:00','George H. W. Bush','Republican'),('1992-01-01 00:00:00','1993-01-20 00:00:00','George H. W. Bush','Republican'),('1992-01-02 00:00:00','1993-01-20 00:00:00','George H. W. Bush','Republican'),('1992-01-03 00:00:00','1993-01-20 00:00:00','George H. W. Bush','Republican'),('1992-01-04 00:00:00','1993-01-20 00:00:00','George H. W. Bush','Republican'),('1992-01-05 00:00:00','1993-01-20 00:00:00','George H. W. Bush','Republican'),('1992-01-06 00:00:00','1993-01-20 00:00:00','George H. W. Bush','Republican'),('1992-01-07 00:00:00','1993-01-20 00:00:00','George H. W. Bush','Republican'),('1992-01-08 00:00:00','1993-01-20 00:00:00','George H. W. Bush','Republican'),('1992-01-09 00:00:00','1993-01-20 00:00:00','George H. W. Bush','Republican'),('1992-01-10 00:00:00','1993-01-20 00:00:00','George H. W. Bush','Republican'),('1992-01-11 00:00:00','1993-01-20 </w:t>
        </w:r>
        <w:r>
          <w:lastRenderedPageBreak/>
          <w:t xml:space="preserve">00:00:00','George H. W. Bush','Republican'),('1992-01-12 00:00:00','1993-01-20 00:00:00','George H. W. Bush','Republican'),('1992-01-13 00:00:00','1993-01-20 00:00:00','George H. W. Bush','Republican'),('1992-01-14 00:00:00','1993-01-20 00:00:00','George H. W. Bush','Republican'),('1992-01-15 00:00:00','1993-01-20 00:00:00','George H. W. Bush','Republican'),('1992-01-16 00:00:00','1993-01-20 00:00:00','George H. W. Bush','Republican'),('1992-01-17 00:00:00','1993-01-20 00:00:00','George H. W. Bush','Republican'),('1992-01-18 00:00:00','1993-01-20 00:00:00','George H. W. Bush','Republican'),('1992-01-19 00:00:00','1993-01-20 00:00:00','George H. W. Bush','Republican'),('1992-01-20 00:00:00','1993-01-20 00:00:00','George H. W. Bush','Republican'),('1992-01-21 00:00:00','1993-01-20 00:00:00','George H. W. Bush','Republican'),('1992-01-22 00:00:00','1993-01-20 00:00:00','George H. W. Bush','Republican'),('1992-01-23 00:00:00','1993-01-20 00:00:00','George H. W. Bush','Republican'),('1992-01-24 00:00:00','1993-01-20 00:00:00','George H. W. Bush','Republican'),('1992-01-25 00:00:00','1993-01-20 00:00:00','George H. W. Bush','Republican'),('1992-01-26 00:00:00','1993-01-20 00:00:00','George H. W. Bush','Republican'),('1992-01-27 00:00:00','1993-01-20 00:00:00','George H. W. Bush','Republican'),('1992-01-28 00:00:00','1993-01-20 00:00:00','George H. W. Bush','Republican'),('1992-01-29 00:00:00','1993-01-20 00:00:00','George H. W. Bush','Republican'),('1992-01-30 00:00:00','1993-01-20 00:00:00','George H. W. Bush','Republican'),('1992-01-31 00:00:00','1993-01-20 00:00:00','George H. W. Bush','Republican'),('1992-02-01 00:00:00','1993-01-20 00:00:00','George H. W. Bush','Republican'),('1992-02-02 00:00:00','1993-01-20 00:00:00','George H. W. Bush','Republican'),('1992-02-03 00:00:00','1993-01-20 00:00:00','George H. W. Bush','Republican'),('1992-02-04 00:00:00','1993-01-20 00:00:00','George H. W. Bush','Republican'),('1992-02-05 00:00:00','1993-01-20 00:00:00','George H. W. Bush','Republican'),('1992-02-06 00:00:00','1993-01-20 00:00:00','George H. W. Bush','Republican'),('1992-02-07 00:00:00','1993-01-20 00:00:00','George H. W. Bush','Republican'),('1992-02-08 00:00:00','1993-01-20 00:00:00','George H. W. Bush','Republican'),('1992-02-09 00:00:00','1993-01-20 00:00:00','George H. W. Bush','Republican'),('1992-02-10 00:00:00','1993-01-20 00:00:00','George H. W. Bush','Republican'),('1992-02-11 00:00:00','1993-01-20 00:00:00','George H. W. Bush','Republican'),('1992-02-12 00:00:00','1993-01-20 00:00:00','George H. W. Bush','Republican'),('1992-02-13 00:00:00','1993-01-20 00:00:00','George H. W. Bush','Republican'),('1992-02-14 00:00:00','1993-01-20 00:00:00','George H. W. Bush','Republican'),('1992-02-15 00:00:00','1993-01-20 00:00:00','George H. W. Bush','Republican'),('1992-02-16 00:00:00','1993-01-20 00:00:00','George H. W. Bush','Republican'),('1992-02-17 00:00:00','1993-01-20 00:00:00','George H. W. Bush','Republican'),('1992-02-18 00:00:00','1993-01-20 00:00:00','George H. W. Bush','Republican'),('1992-02-19 00:00:00','1993-01-20 00:00:00','George H. W. Bush','Republican'),('1992-02-20 00:00:00','1993-01-20 </w:t>
        </w:r>
        <w:r>
          <w:t xml:space="preserve">00:00:00','George H. W. Bush','Republican'),('1992-02-21 00:00:00','1993-01-20 00:00:00','George H. W. Bush','Republican'),('1992-02-22 00:00:00','1993-01-20 00:00:00','George H. W. Bush','Republican'),('1992-02-23 00:00:00','1993-01-20 00:00:00','George H. W. Bush','Republican'),('1992-02-24 00:00:00','1993-01-20 00:00:00','George H. W. Bush','Republican'),('1992-02-25 00:00:00','1993-01-20 00:00:00','George H. W. Bush','Republican'),('1992-02-26 00:00:00','1993-01-20 00:00:00','George H. W. Bush','Republican'),('1992-02-27 00:00:00','1993-01-20 00:00:00','George H. W. Bush','Republican'),('1992-02-28 00:00:00','1993-01-20 00:00:00','George H. W. Bush','Republican'),('1992-02-29 00:00:00','1993-01-20 00:00:00','George H. W. Bush','Republican'),('1992-03-01 00:00:00','1993-01-20 00:00:00','George H. W. Bush','Republican'),('1992-03-02 00:00:00','1993-01-20 00:00:00','George H. W. Bush','Republican'),('1992-03-03 00:00:00','1993-01-20 00:00:00','George H. W. Bush','Republican'),('1992-03-04 00:00:00','1993-01-20 00:00:00','George H. W. Bush','Republican'),('1992-03-05 00:00:00','1993-01-20 00:00:00','George H. W. Bush','Republican'),('1992-03-06 00:00:00','1993-01-20 00:00:00','George H. W. Bush','Republican'),('1992-03-07 00:00:00','1993-01-20 00:00:00','George H. W. Bush','Republican'),('1992-03-08 00:00:00','1993-01-20 00:00:00','George H. W. Bush','Republican'),('1992-03-09 00:00:00','1993-01-20 00:00:00','George H. W. Bush','Republican'),('1992-03-10 00:00:00','1993-01-20 00:00:00','George H. W. Bush','Republican'),('1992-03-11 00:00:00','1993-01-20 00:00:00','George H. W. Bush','Republican'),('1992-03-12 00:00:00','1993-01-20 00:00:00','George H. W. Bush','Republican'),('1992-03-13 00:00:00','1993-01-20 00:00:00','George H. W. Bush','Republican'),('1992-03-14 00:00:00','1993-01-20 00:00:00','George H. W. Bush','Republican'),('1992-03-15 00:00:00','1993-01-20 00:00:00','George H. W. Bush','Republican'),('1992-03-16 00:00:00','1993-01-20 00:00:00','George H. W. Bush','Republican'),('1992-03-17 00:00:00','1993-01-20 00:00:00','George H. W. Bush','Republican'),('1992-03-18 00:00:00','1993-01-20 00:00:00','George H. W. Bush','Republican'),('1992-03-19 00:00:00','1993-01-20 00:00:00','George H. W. Bush','Republican'),('1992-03-20 00:00:00','1993-01-20 00:00:00','George H. W. Bush','Republican'),('1992-03-21 00:00:00','1993-01-20 00:00:00','George H. W. Bush','Republican'),('1992-03-22 00:00:00','1993-01-20 00:00:00','George H. W. Bush','Republican'),('1992-03-23 00:00:00','1993-01-20 00:00:00','George H. W. Bush','Republican'),('1992-03-24 00:00:00','1993-01-20 00:00:00','George H. W. Bush','Republican'),('1992-03-25 00:00:00','1993-01-20 00:00:00','George H. W. Bush','Republican'),('1992-03-26 00:00:00','1993-01-20 00:00:00','George H. W. Bush','Republican'),('1992-03-27 00:00:00','1993-01-20 00:00:00','George H. W. Bush','Republican'),('1992-03-28 00:00:00','1993-01-20 00:00:00','George H. W. Bush','Republican'),('1992-03-29 00:00:00','1993-01-20 00:00:00','George H. W. Bush','Republican'),('1992-03-30 00:00:00','1993-01-20 00:00:00','George H. W. Bush','Republican'),('1992-03-31 00:00:00','1993-01-20 </w:t>
        </w:r>
        <w:r>
          <w:lastRenderedPageBreak/>
          <w:t xml:space="preserve">00:00:00','George H. W. Bush','Republican'),('1992-04-01 00:00:00','1993-01-20 00:00:00','George H. W. Bush','Republican'),('1992-04-02 00:00:00','1993-01-20 00:00:00','George H. W. Bush','Republican'),('1992-04-03 00:00:00','1993-01-20 00:00:00','George H. W. Bush','Republican'),('1992-04-04 00:00:00','1993-01-20 00:00:00','George H. W. Bush','Republican'),('1992-04-05 00:00:00','1993-01-20 00:00:00','George H. W. Bush','Republican'),('1992-04-06 00:00:00','1993-01-20 00:00:00','George H. W. Bush','Republican'),('1992-04-07 00:00:00','1993-01-20 00:00:00','George H. W. Bush','Republican'),('1992-04-08 00:00:00','1993-01-20 00:00:00','George H. W. Bush','Republican'),('1992-04-09 00:00:00','1993-01-20 00:00:00','George H. W. Bush','Republican'),('1992-04-10 00:00:00','1993-01-20 00:00:00','George H. W. Bush','Republican'),('1992-04-11 00:00:00','1993-01-20 00:00:00','George H. W. Bush','Republican'),('1992-04-12 00:00:00','1993-01-20 00:00:00','George H. W. Bush','Republican'),('1992-04-13 00:00:00','1993-01-20 00:00:00','George H. W. Bush','Republican'),('1992-04-14 00:00:00','1993-01-20 00:00:00','George H. W. Bush','Republican'),('1992-04-15 00:00:00','1993-01-20 00:00:00','George H. W. Bush','Republican'),('1992-04-16 00:00:00','1993-01-20 00:00:00','George H. W. Bush','Republican'),('1992-04-17 00:00:00','1993-01-20 00:00:00','George H. W. Bush','Republican'),('1992-04-18 00:00:00','1993-01-20 00:00:00','George H. W. Bush','Republican'),('1992-04-19 00:00:00','1993-01-20 00:00:00','George H. W. Bush','Republican'),('1992-04-20 00:00:00','1993-01-20 00:00:00','George H. W. Bush','Republican'),('1992-04-21 00:00:00','1993-01-20 00:00:00','George H. W. Bush','Republican'),('1992-04-22 00:00:00','1993-01-20 00:00:00','George H. W. Bush','Republican'),('1992-04-23 00:00:00','1993-01-20 00:00:00','George H. W. Bush','Republican'),('1992-04-24 00:00:00','1993-01-20 00:00:00','George H. W. Bush','Republican'),('1992-04-25 00:00:00','1993-01-20 00:00:00','George H. W. Bush','Republican'),('1992-04-26 00:00:00','1993-01-20 00:00:00','George H. W. Bush','Republican'),('1992-04-27 00:00:00','1993-01-20 00:00:00','George H. W. Bush','Republican'),('1992-04-28 00:00:00','1993-01-20 00:00:00','George H. W. Bush','Republican'),('1992-04-29 00:00:00','1993-01-20 00:00:00','George H. W. Bush','Republican'),('1992-04-30 00:00:00','1993-01-20 00:00:00','George H. W. Bush','Republican'),('1992-05-01 00:00:00','1993-01-20 00:00:00','George H. W. Bush','Republican'),('1992-05-02 00:00:00','1993-01-20 00:00:00','George H. W. Bush','Republican'),('1992-05-03 00:00:00','1993-01-20 00:00:00','George H. W. Bush','Republican'),('1992-05-04 00:00:00','1993-01-20 00:00:00','George H. W. Bush','Republican'),('1992-05-05 00:00:00','1993-01-20 00:00:00','George H. W. Bush','Republican'),('1992-05-06 00:00:00','1993-01-20 00:00:00','George H. W. Bush','Republican'),('1992-05-07 00:00:00','1993-01-20 00:00:00','George H. W. Bush','Republican'),('1992-05-08 00:00:00','1993-01-20 00:00:00','George H. W. Bush','Republican'),('1992-05-09 00:00:00','1993-01-20 00:00:00','George H. W. Bush','Republican'),('1992-05-10 00:00:00','1993-01-20 </w:t>
        </w:r>
        <w:r>
          <w:t xml:space="preserve">00:00:00','George H. W. Bush','Republican'),('1992-05-11 00:00:00','1993-01-20 00:00:00','George H. W. Bush','Republican'),('1992-05-12 00:00:00','1993-01-20 00:00:00','George H. W. Bush','Republican'),('1992-05-13 00:00:00','1993-01-20 00:00:00','George H. W. Bush','Republican'),('1992-05-14 00:00:00','1993-01-20 00:00:00','George H. W. Bush','Republican'),('1992-05-15 00:00:00','1993-01-20 00:00:00','George H. W. Bush','Republican'),('1992-05-16 00:00:00','1993-01-20 00:00:00','George H. W. Bush','Republican'),('1992-05-17 00:00:00','1993-01-20 00:00:00','George H. W. Bush','Republican'),('1992-05-18 00:00:00','1993-01-20 00:00:00','George H. W. Bush','Republican'),('1992-05-19 00:00:00','1993-01-20 00:00:00','George H. W. Bush','Republican'),('1992-05-20 00:00:00','1993-01-20 00:00:00','George H. W. Bush','Republican'),('1992-05-21 00:00:00','1993-01-20 00:00:00','George H. W. Bush','Republican'),('1992-05-22 00:00:00','1993-01-20 00:00:00','George H. W. Bush','Republican'),('1992-05-23 00:00:00','1993-01-20 00:00:00','George H. W. Bush','Republican'),('1992-05-24 00:00:00','1993-01-20 00:00:00','George H. W. Bush','Republican'),('1992-05-25 00:00:00','1993-01-20 00:00:00','George H. W. Bush','Republican'),('1992-05-26 00:00:00','1993-01-20 00:00:00','George H. W. Bush','Republican'),('1992-05-27 00:00:00','1993-01-20 00:00:00','George H. W. Bush','Republican'),('1992-05-28 00:00:00','1993-01-20 00:00:00','George H. W. Bush','Republican'),('1992-05-29 00:00:00','1993-01-20 00:00:00','George H. W. Bush','Republican'),('1992-05-30 00:00:00','1993-01-20 00:00:00','George H. W. Bush','Republican'),('1992-05-31 00:00:00','1993-01-20 00:00:00','George H. W. Bush','Republican'),('1992-06-01 00:00:00','1993-01-20 00:00:00','George H. W. Bush','Republican'),('1992-06-02 00:00:00','1993-01-20 00:00:00','George H. W. Bush','Republican'),('1992-06-03 00:00:00','1993-01-20 00:00:00','George H. W. Bush','Republican'),('1992-06-04 00:00:00','1993-01-20 00:00:00','George H. W. Bush','Republican'),('1992-06-05 00:00:00','1993-01-20 00:00:00','George H. W. Bush','Republican'),('1992-06-06 00:00:00','1993-01-20 00:00:00','George H. W. Bush','Republican'),('1992-06-07 00:00:00','1993-01-20 00:00:00','George H. W. Bush','Republican'),('1992-06-08 00:00:00','1993-01-20 00:00:00','George H. W. Bush','Republican'),('1992-06-09 00:00:00','1993-01-20 00:00:00','George H. W. Bush','Republican'),('1992-06-10 00:00:00','1993-01-20 00:00:00','George H. W. Bush','Republican'),('1992-06-11 00:00:00','1993-01-20 00:00:00','George H. W. Bush','Republican'),('1992-06-12 00:00:00','1993-01-20 00:00:00','George H. W. Bush','Republican'),('1992-06-13 00:00:00','1993-01-20 00:00:00','George H. W. Bush','Republican'),('1992-06-14 00:00:00','1993-01-20 00:00:00','George H. W. Bush','Republican'),('1992-06-15 00:00:00','1993-01-20 00:00:00','George H. W. Bush','Republican'),('1992-06-16 00:00:00','1993-01-20 00:00:00','George H. W. Bush','Republican'),('1992-06-17 00:00:00','1993-01-20 00:00:00','George H. W. Bush','Republican'),('1992-06-18 00:00:00','1993-01-20 00:00:00','George H. W. Bush','Republican'),('1992-06-19 00:00:00','1993-01-20 </w:t>
        </w:r>
        <w:r>
          <w:lastRenderedPageBreak/>
          <w:t xml:space="preserve">00:00:00','George H. W. Bush','Republican'),('1992-06-20 00:00:00','1993-01-20 00:00:00','George H. W. Bush','Republican'),('1992-06-21 00:00:00','1993-01-20 00:00:00','George H. W. Bush','Republican'),('1992-06-22 00:00:00','1993-01-20 00:00:00','George H. W. Bush','Republican'),('1992-06-23 00:00:00','1993-01-20 00:00:00','George H. W. Bush','Republican'),('1992-06-24 00:00:00','1993-01-20 00:00:00','George H. W. Bush','Republican'),('1992-06-25 00:00:00','1993-01-20 00:00:00','George H. W. Bush','Republican'),('1992-06-26 00:00:00','1993-01-20 00:00:00','George H. W. Bush','Republican'),('1992-06-27 00:00:00','1993-01-20 00:00:00','George H. W. Bush','Republican'),('1992-06-28 00:00:00','1993-01-20 00:00:00','George H. W. Bush','Republican'),('1992-06-29 00:00:00','1993-01-20 00:00:00','George H. W. Bush','Republican'),('1992-06-30 00:00:00','1993-01-20 00:00:00','George H. W. Bush','Republican'),('1992-07-01 00:00:00','1993-01-20 00:00:00','George H. W. Bush','Republican'),('1992-07-02 00:00:00','1993-01-20 00:00:00','George H. W. Bush','Republican'),('1992-07-03 00:00:00','1993-01-20 00:00:00','George H. W. Bush','Republican'),('1992-07-04 00:00:00','1993-01-20 00:00:00','George H. W. Bush','Republican'),('1992-07-05 00:00:00','1993-01-20 00:00:00','George H. W. Bush','Republican'),('1992-07-06 00:00:00','1993-01-20 00:00:00','George H. W. Bush','Republican'),('1992-07-07 00:00:00','1993-01-20 00:00:00','George H. W. Bush','Republican'),('1992-07-08 00:00:00','1993-01-20 00:00:00','George H. W. Bush','Republican'),('1992-07-09 00:00:00','1993-01-20 00:00:00','George H. W. Bush','Republican'),('1992-07-10 00:00:00','1993-01-20 00:00:00','George H. W. Bush','Republican'),('1992-07-11 00:00:00','1993-01-20 00:00:00','George H. W. Bush','Republican'),('1992-07-12 00:00:00','1993-01-20 00:00:00','George H. W. Bush','Republican'),('1992-07-13 00:00:00','1993-01-20 00:00:00','George H. W. Bush','Republican'),('1992-07-14 00:00:00','1993-01-20 00:00:00','George H. W. Bush','Republican'),('1992-07-15 00:00:00','1993-01-20 00:00:00','George H. W. Bush','Republican'),('1992-07-16 00:00:00','1993-01-20 00:00:00','George H. W. Bush','Republican'),('1992-07-17 00:00:00','1993-01-20 00:00:00','George H. W. Bush','Republican'),('1992-07-18 00:00:00','1993-01-20 00:00:00','George H. W. Bush','Republican'),('1992-07-19 00:00:00','1993-01-20 00:00:00','George H. W. Bush','Republican'),('1992-07-20 00:00:00','1993-01-20 00:00:00','George H. W. Bush','Republican'),('1992-07-21 00:00:00','1993-01-20 00:00:00','George H. W. Bush','Republican'),('1992-07-22 00:00:00','1993-01-20 00:00:00','George H. W. Bush','Republican'),('1992-07-23 00:00:00','1993-01-20 00:00:00','George H. W. Bush','Republican'),('1992-07-24 00:00:00','1993-01-20 00:00:00','George H. W. Bush','Republican'),('1992-07-25 00:00:00','1993-01-20 00:00:00','George H. W. Bush','Republican'),('1992-07-26 00:00:00','1993-01-20 00:00:00','George H. W. Bush','Republican'),('1992-07-27 00:00:00','1993-01-20 00:00:00','George H. W. Bush','Republican'),('1992-07-28 00:00:00','1993-01-20 00:00:00','George H. W. Bush','Republican'),('1992-07-29 00:00:00','1993-01-20 </w:t>
        </w:r>
        <w:r>
          <w:t xml:space="preserve">00:00:00','George H. W. Bush','Republican'),('1992-07-30 00:00:00','1993-01-20 00:00:00','George H. W. Bush','Republican'),('1992-07-31 00:00:00','1993-01-20 00:00:00','George H. W. Bush','Republican'),('1992-08-01 00:00:00','1993-01-20 00:00:00','George H. W. Bush','Republican'),('1992-08-02 00:00:00','1993-01-20 00:00:00','George H. W. Bush','Republican'),('1992-08-03 00:00:00','1993-01-20 00:00:00','George H. W. Bush','Republican'),('1992-08-04 00:00:00','1993-01-20 00:00:00','George H. W. Bush','Republican'),('1992-08-05 00:00:00','1993-01-20 00:00:00','George H. W. Bush','Republican'),('1992-08-06 00:00:00','1993-01-20 00:00:00','George H. W. Bush','Republican'),('1992-08-07 00:00:00','1993-01-20 00:00:00','George H. W. Bush','Republican'),('1992-08-08 00:00:00','1993-01-20 00:00:00','George H. W. Bush','Republican'),('1992-08-09 00:00:00','1993-01-20 00:00:00','George H. W. Bush','Republican'),('1992-08-10 00:00:00','1993-01-20 00:00:00','George H. W. Bush','Republican'),('1992-08-11 00:00:00','1993-01-20 00:00:00','George H. W. Bush','Republican'),('1992-08-12 00:00:00','1993-01-20 00:00:00','George H. W. Bush','Republican'),('1992-08-13 00:00:00','1993-01-20 00:00:00','George H. W. Bush','Republican'),('1992-08-14 00:00:00','1993-01-20 00:00:00','George H. W. Bush','Republican'),('1992-08-15 00:00:00','1993-01-20 00:00:00','George H. W. Bush','Republican'),('1992-08-16 00:00:00','1993-01-20 00:00:00','George H. W. Bush','Republican'),('1992-08-17 00:00:00','1993-01-20 00:00:00','George H. W. Bush','Republican'),('1992-08-18 00:00:00','1993-01-20 00:00:00','George H. W. Bush','Republican'),('1992-08-19 00:00:00','1993-01-20 00:00:00','George H. W. Bush','Republican'),('1992-08-20 00:00:00','1993-01-20 00:00:00','George H. W. Bush','Republican'),('1992-08-21 00:00:00','1993-01-20 00:00:00','George H. W. Bush','Republican'),('1992-08-22 00:00:00','1993-01-20 00:00:00','George H. W. Bush','Republican'),('1992-08-23 00:00:00','1993-01-20 00:00:00','George H. W. Bush','Republican'),('1992-08-24 00:00:00','1993-01-20 00:00:00','George H. W. Bush','Republican'),('1992-08-25 00:00:00','1993-01-20 00:00:00','George H. W. Bush','Republican'),('1992-08-26 00:00:00','1993-01-20 00:00:00','George H. W. Bush','Republican'),('1992-08-27 00:00:00','1993-01-20 00:00:00','George H. W. Bush','Republican'),('1992-08-28 00:00:00','1993-01-20 00:00:00','George H. W. Bush','Republican'),('1992-08-29 00:00:00','1993-01-20 00:00:00','George H. W. Bush','Republican'),('1992-08-30 00:00:00','1993-01-20 00:00:00','George H. W. Bush','Republican'),('1992-08-31 00:00:00','1993-01-20 00:00:00','George H. W. Bush','Republican'),('1992-09-01 00:00:00','1993-01-20 00:00:00','George H. W. Bush','Republican'),('1992-09-02 00:00:00','1993-01-20 00:00:00','George H. W. Bush','Republican'),('1992-09-03 00:00:00','1993-01-20 00:00:00','George H. W. Bush','Republican'),('1992-09-04 00:00:00','1993-01-20 00:00:00','George H. W. Bush','Republican'),('1992-09-05 00:00:00','1993-01-20 00:00:00','George H. W. Bush','Republican'),('1992-09-06 00:00:00','1993-01-20 00:00:00','George H. W. Bush','Republican'),('1992-09-07 00:00:00','1993-01-20 </w:t>
        </w:r>
        <w:r>
          <w:lastRenderedPageBreak/>
          <w:t xml:space="preserve">00:00:00','George H. W. Bush','Republican'),('1992-09-08 00:00:00','1993-01-20 00:00:00','George H. W. Bush','Republican'),('1992-09-09 00:00:00','1993-01-20 00:00:00','George H. W. Bush','Republican'),('1992-09-10 00:00:00','1993-01-20 00:00:00','George H. W. Bush','Republican'),('1992-09-11 00:00:00','1993-01-20 00:00:00','George H. W. Bush','Republican'),('1992-09-12 00:00:00','1993-01-20 00:00:00','George H. W. Bush','Republican'),('1992-09-13 00:00:00','1993-01-20 00:00:00','George H. W. Bush','Republican'),('1992-09-14 00:00:00','1993-01-20 00:00:00','George H. W. Bush','Republican'),('1992-09-15 00:00:00','1993-01-20 00:00:00','George H. W. Bush','Republican'),('1992-09-16 00:00:00','1993-01-20 00:00:00','George H. W. Bush','Republican'),('1992-09-17 00:00:00','1993-01-20 00:00:00','George H. W. Bush','Republican'),('1992-09-18 00:00:00','1993-01-20 00:00:00','George H. W. Bush','Republican'),('1992-09-19 00:00:00','1993-01-20 00:00:00','George H. W. Bush','Republican'),('1992-09-20 00:00:00','1993-01-20 00:00:00','George H. W. Bush','Republican'),('1992-09-21 00:00:00','1993-01-20 00:00:00','George H. W. Bush','Republican'),('1992-09-22 00:00:00','1993-01-20 00:00:00','George H. W. Bush','Republican'),('1992-09-23 00:00:00','1993-01-20 00:00:00','George H. W. Bush','Republican'),('1992-09-24 00:00:00','1993-01-20 00:00:00','George H. W. Bush','Republican'),('1992-09-25 00:00:00','1993-01-20 00:00:00','George H. W. Bush','Republican'),('1992-09-26 00:00:00','1993-01-20 00:00:00','George H. W. Bush','Republican'),('1992-09-27 00:00:00','1993-01-20 00:00:00','George H. W. Bush','Republican'),('1992-09-28 00:00:00','1993-01-20 00:00:00','George H. W. Bush','Republican'),('1992-09-29 00:00:00','1993-01-20 00:00:00','George H. W. Bush','Republican'),('1992-09-30 00:00:00','1993-01-20 00:00:00','George H. W. Bush','Republican'),('1992-10-01 00:00:00','1993-01-20 00:00:00','George H. W. Bush','Republican'),('1992-10-02 00:00:00','1993-01-20 00:00:00','George H. W. Bush','Republican'),('1992-10-03 00:00:00','1993-01-20 00:00:00','George H. W. Bush','Republican'),('1992-10-04 00:00:00','1993-01-20 00:00:00','George H. W. Bush','Republican'),('1992-10-05 00:00:00','1993-01-20 00:00:00','George H. W. Bush','Republican'),('1992-10-06 00:00:00','1993-01-20 00:00:00','George H. W. Bush','Republican'),('1992-10-07 00:00:00','1993-01-20 00:00:00','George H. W. Bush','Republican'),('1992-10-08 00:00:00','1993-01-20 00:00:00','George H. W. Bush','Republican'),('1992-10-09 00:00:00','1993-01-20 00:00:00','George H. W. Bush','Republican'),('1992-10-10 00:00:00','1993-01-20 00:00:00','George H. W. Bush','Republican'),('1992-10-11 00:00:00','1993-01-20 00:00:00','George H. W. Bush','Republican'),('1992-10-12 00:00:00','1993-01-20 00:00:00','George H. W. Bush','Republican'),('1992-10-13 00:00:00','1993-01-20 00:00:00','George H. W. Bush','Republican'),('1992-10-14 00:00:00','1993-01-20 00:00:00','George H. W. Bush','Republican'),('1992-10-15 00:00:00','1993-01-20 00:00:00','George H. W. Bush','Republican'),('1992-10-16 00:00:00','1993-01-20 00:00:00','George H. W. Bush','Republican'),('1992-10-17 00:00:00','1993-01-20 </w:t>
        </w:r>
        <w:r>
          <w:t xml:space="preserve">00:00:00','George H. W. Bush','Republican'),('1992-10-18 00:00:00','1993-01-20 00:00:00','George H. W. Bush','Republican'),('1992-10-19 00:00:00','1993-01-20 00:00:00','George H. W. Bush','Republican'),('1992-10-20 00:00:00','1993-01-20 00:00:00','George H. W. Bush','Republican'),('1992-10-21 00:00:00','1993-01-20 00:00:00','George H. W. Bush','Republican'),('1992-10-22 00:00:00','1993-01-20 00:00:00','George H. W. Bush','Republican'),('1992-10-23 00:00:00','1993-01-20 00:00:00','George H. W. Bush','Republican'),('1992-10-24 00:00:00','1993-01-20 00:00:00','George H. W. Bush','Republican'),('1992-10-25 00:00:00','1993-01-20 00:00:00','George H. W. Bush','Republican'),('1992-10-26 00:00:00','1993-01-20 00:00:00','George H. W. Bush','Republican'),('1992-10-27 00:00:00','1993-01-20 00:00:00','George H. W. Bush','Republican'),('1992-10-28 00:00:00','1993-01-20 00:00:00','George H. W. Bush','Republican'),('1992-10-29 00:00:00','1993-01-20 00:00:00','George H. W. Bush','Republican'),('1992-10-30 00:00:00','1993-01-20 00:00:00','George H. W. Bush','Republican'),('1992-10-31 00:00:00','1993-01-20 00:00:00','George H. W. Bush','Republican'),('1992-11-01 00:00:00','1993-01-20 00:00:00','George H. W. Bush','Republican'),('1992-11-02 00:00:00','1993-01-20 00:00:00','George H. W. Bush','Republican'),('1992-11-03 00:00:00','1993-01-20 00:00:00','George H. W. Bush','Republican'),('1992-11-04 00:00:00','1993-01-20 00:00:00','George H. W. Bush','Republican'),('1992-11-05 00:00:00','1993-01-20 00:00:00','George H. W. Bush','Republican'),('1992-11-06 00:00:00','1993-01-20 00:00:00','George H. W. Bush','Republican'),('1992-11-07 00:00:00','1993-01-20 00:00:00','George H. W. Bush','Republican'),('1992-11-08 00:00:00','1993-01-20 00:00:00','George H. W. Bush','Republican'),('1992-11-09 00:00:00','1993-01-20 00:00:00','George H. W. Bush','Republican'),('1992-11-10 00:00:00','1993-01-20 00:00:00','George H. W. Bush','Republican'),('1992-11-11 00:00:00','1993-01-20 00:00:00','George H. W. Bush','Republican'),('1992-11-12 00:00:00','1993-01-20 00:00:00','George H. W. Bush','Republican'),('1992-11-13 00:00:00','1993-01-20 00:00:00','George H. W. Bush','Republican'),('1992-11-14 00:00:00','1993-01-20 00:00:00','George H. W. Bush','Republican'),('1992-11-15 00:00:00','1993-01-20 00:00:00','George H. W. Bush','Republican'),('1992-11-16 00:00:00','1993-01-20 00:00:00','George H. W. Bush','Republican'),('1992-11-17 00:00:00','1993-01-20 00:00:00','George H. W. Bush','Republican'),('1992-11-18 00:00:00','1993-01-20 00:00:00','George H. W. Bush','Republican'),('1992-11-19 00:00:00','1993-01-20 00:00:00','George H. W. Bush','Republican'),('1992-11-20 00:00:00','1993-01-20 00:00:00','George H. W. Bush','Republican'),('1992-11-21 00:00:00','1993-01-20 00:00:00','George H. W. Bush','Republican'),('1992-11-22 00:00:00','1993-01-20 00:00:00','George H. W. Bush','Republican'),('1992-11-23 00:00:00','1993-01-20 00:00:00','George H. W. Bush','Republican'),('1992-11-24 00:00:00','1993-01-20 00:00:00','George H. W. Bush','Republican'),('1992-11-25 00:00:00','1993-01-20 00:00:00','George H. W. Bush','Republican'),('1992-11-26 00:00:00','1993-01-20 </w:t>
        </w:r>
        <w:r>
          <w:lastRenderedPageBreak/>
          <w:t xml:space="preserve">00:00:00','George H. W. Bush','Republican'),('1992-11-27 00:00:00','1993-01-20 00:00:00','George H. W. Bush','Republican'),('1992-11-28 00:00:00','1993-01-20 00:00:00','George H. W. Bush','Republican'),('1992-11-29 00:00:00','1993-01-20 00:00:00','George H. W. Bush','Republican'),('1992-11-30 00:00:00','1993-01-20 00:00:00','George H. W. Bush','Republican'),('1992-12-01 00:00:00','1993-01-20 00:00:00','George H. W. Bush','Republican'),('1992-12-02 00:00:00','1993-01-20 00:00:00','George H. W. Bush','Republican'),('1992-12-03 00:00:00','1993-01-20 00:00:00','George H. W. Bush','Republican'),('1992-12-04 00:00:00','1993-01-20 00:00:00','George H. W. Bush','Republican'),('1992-12-05 00:00:00','1993-01-20 00:00:00','George H. W. Bush','Republican'),('1992-12-06 00:00:00','1993-01-20 00:00:00','George H. W. Bush','Republican'),('1992-12-07 00:00:00','1993-01-20 00:00:00','George H. W. Bush','Republican'),('1992-12-08 00:00:00','1993-01-20 00:00:00','George H. W. Bush','Republican'),('1992-12-09 00:00:00','1993-01-20 00:00:00','George H. W. Bush','Republican'),('1992-12-10 00:00:00','1993-01-20 00:00:00','George H. W. Bush','Republican'),('1992-12-11 00:00:00','1993-01-20 00:00:00','George H. W. Bush','Republican'),('1992-12-12 00:00:00','1993-01-20 00:00:00','George H. W. Bush','Republican'),('1992-12-13 00:00:00','1993-01-20 00:00:00','George H. W. Bush','Republican'),('1992-12-14 00:00:00','1993-01-20 00:00:00','George H. W. Bush','Republican'),('1992-12-15 00:00:00','1993-01-20 00:00:00','George H. W. Bush','Republican'),('1992-12-16 00:00:00','1993-01-20 00:00:00','George H. W. Bush','Republican'),('1992-12-17 00:00:00','1993-01-20 00:00:00','George H. W. Bush','Republican'),('1992-12-18 00:00:00','1993-01-20 00:00:00','George H. W. Bush','Republican'),('1992-12-19 00:00:00','1993-01-20 00:00:00','George H. W. Bush','Republican'),('1992-12-20 00:00:00','1993-01-20 00:00:00','George H. W. Bush','Republican'),('1992-12-21 00:00:00','1993-01-20 00:00:00','George H. W. Bush','Republican'),('1992-12-22 00:00:00','1993-01-20 00:00:00','George H. W. Bush','Republican'),('1992-12-23 00:00:00','1993-01-20 00:00:00','George H. W. Bush','Republican'),('1992-12-24 00:00:00','1993-01-20 00:00:00','George H. W. Bush','Republican'),('1992-12-25 00:00:00','1993-01-20 00:00:00','George H. W. Bush','Republican'),('1992-12-26 00:00:00','1993-01-20 00:00:00','George H. W. Bush','Republican'),('1992-12-27 00:00:00','1993-01-20 00:00:00','George H. W. Bush','Republican'),('1992-12-28 00:00:00','1993-01-20 00:00:00','George H. W. Bush','Republican'),('1992-12-29 00:00:00','1993-01-20 00:00:00','George H. W. Bush','Republican'),('1992-12-30 00:00:00','1993-01-20 00:00:00','George H. W. Bush','Republican'),('1992-12-31 00:00:00','1993-01-20 00:00:00','George H. W. Bush','Republican'),('1993-01-01 00:00:00','1993-01-20 00:00:00','George H. W. Bush','Republican'),('1993-01-02 00:00:00','1993-01-20 00:00:00','George H. W. Bush','Republican'),('1993-01-03 00:00:00','1993-01-20 00:00:00','George H. W. Bush','Republican'),('1993-01-04 00:00:00','1993-01-20 00:00:00','George H. W. Bush','Republican'),('1993-01-05 00:00:00','1993-01-20 </w:t>
        </w:r>
        <w:r>
          <w:t xml:space="preserve">00:00:00','George H. W. Bush','Republican'),('1993-01-06 00:00:00','1993-01-20 00:00:00','George H. W. Bush','Republican'),('1993-01-07 00:00:00','1993-01-20 00:00:00','George H. W. Bush','Republican'),('1993-01-08 00:00:00','1993-01-20 00:00:00','George H. W. Bush','Republican'),('1993-01-09 00:00:00','1993-01-20 00:00:00','George H. W. Bush','Republican'),('1993-01-10 00:00:00','1993-01-20 00:00:00','George H. W. Bush','Republican'),('1993-01-11 00:00:00','1993-01-20 00:00:00','George H. W. Bush','Republican'),('1993-01-12 00:00:00','1993-01-20 00:00:00','George H. W. Bush','Republican'),('1993-01-13 00:00:00','1993-01-20 00:00:00','George H. W. Bush','Republican'),('1993-01-14 00:00:00','1993-01-20 00:00:00','George H. W. Bush','Republican'),('1993-01-15 00:00:00','1993-01-20 00:00:00','George H. W. Bush','Republican'),('1993-01-16 00:00:00','1993-01-20 00:00:00','George H. W. Bush','Republican'),('1993-01-17 00:00:00','1993-01-20 00:00:00','George H. W. Bush','Republican'),('1993-01-18 00:00:00','1993-01-20 00:00:00','George H. W. Bush','Republican'),('1993-01-19 00:00:00','1993-01-20 00:00:00','George H. W. Bush','Republican'),('1993-01-20 00:00:00','2001-01-20 00:00:00','Bill Clinton','Democratic'),('1993-01-21 00:00:00','2001-01-20 00:00:00','Bill Clinton','Democratic'),('1993-01-22 00:00:00','2001-01-20 00:00:00','Bill Clinton','Democratic'),('1993-01-23 00:00:00','2001-01-20 00:00:00','Bill Clinton','Democratic'),('1993-01-24 00:00:00','2001-01-20 00:00:00','Bill Clinton','Democratic'),('1993-01-25 00:00:00','2001-01-20 00:00:00','Bill Clinton','Democratic'),('1993-01-26 00:00:00','2001-01-20 00:00:00','Bill Clinton','Democratic'),('1993-01-27 00:00:00','2001-01-20 00:00:00','Bill Clinton','Democratic'),('1993-01-28 00:00:00','2001-01-20 00:00:00','Bill Clinton','Democratic'),('1993-01-29 00:00:00','2001-01-20 00:00:00','Bill Clinton','Democratic'),('1993-01-30 00:00:00','2001-01-20 00:00:00','Bill Clinton','Democratic'),('1993-01-31 00:00:00','2001-01-20 00:00:00','Bill Clinton','Democratic'),('1993-02-01 00:00:00','2001-01-20 00:00:00','Bill Clinton','Democratic'),('1993-02-02 00:00:00','2001-01-20 00:00:00','Bill Clinton','Democratic'),('1993-02-03 00:00:00','2001-01-20 00:00:00','Bill Clinton','Democratic'),('1993-02-04 00:00:00','2001-01-20 00:00:00','Bill Clinton','Democratic'),('1993-02-05 00:00:00','2001-01-20 00:00:00','Bill Clinton','Democratic'),('1993-02-06 00:00:00','2001-01-20 00:00:00','Bill Clinton','Democratic'),('1993-02-07 00:00:00','2001-01-20 00:00:00','Bill Clinton','Democratic'),('1993-02-08 00:00:00','2001-01-20 00:00:00','Bill Clinton','Democratic'),('1993-02-09 00:00:00','2001-01-20 00:00:00','Bill Clinton','Democratic'),('1993-02-10 00:00:00','2001-01-20 00:00:00','Bill Clinton','Democratic'),('1993-02-11 00:00:00','2001-01-20 00:00:00','Bill Clinton','Democratic'),('1993-02-12 00:00:00','2001-01-20 00:00:00','Bill Clinton','Democratic'),('1993-02-13 00:00:00','2001-01-20 00:00:00','Bill Clinton','Democratic'),('1993-02-14 00:00:00','2001-01-20 </w:t>
        </w:r>
        <w:r>
          <w:lastRenderedPageBreak/>
          <w:t xml:space="preserve">00:00:00','Bill Clinton','Democratic'),('1993-02-15 00:00:00','2001-01-20 00:00:00','Bill Clinton','Democratic'),('1993-02-16 00:00:00','2001-01-20 00:00:00','Bill Clinton','Democratic'),('1993-02-17 00:00:00','2001-01-20 00:00:00','Bill Clinton','Democratic'),('1993-02-18 00:00:00','2001-01-20 00:00:00','Bill Clinton','Democratic'),('1993-02-19 00:00:00','2001-01-20 00:00:00','Bill Clinton','Democratic'),('1993-02-20 00:00:00','2001-01-20 00:00:00','Bill Clinton','Democratic'),('1993-02-21 00:00:00','2001-01-20 00:00:00','Bill Clinton','Democratic'),('1993-02-22 00:00:00','2001-01-20 00:00:00','Bill Clinton','Democratic'),('1993-02-23 00:00:00','2001-01-20 00:00:00','Bill Clinton','Democratic'),('1993-02-24 00:00:00','2001-01-20 00:00:00','Bill Clinton','Democratic'),('1993-02-25 00:00:00','2001-01-20 00:00:00','Bill Clinton','Democratic'),('1993-02-26 00:00:00','2001-01-20 00:00:00','Bill Clinton','Democratic'),('1993-02-27 00:00:00','2001-01-20 00:00:00','Bill Clinton','Democratic'),('1993-02-28 00:00:00','2001-01-20 00:00:00','Bill Clinton','Democratic'),('1993-03-01 00:00:00','2001-01-20 00:00:00','Bill Clinton','Democratic'),('1993-03-02 00:00:00','2001-01-20 00:00:00','Bill Clinton','Democratic'),('1993-03-03 00:00:00','2001-01-20 00:00:00','Bill Clinton','Democratic'),('1993-03-04 00:00:00','2001-01-20 00:00:00','Bill Clinton','Democratic'),('1993-03-05 00:00:00','2001-01-20 00:00:00','Bill Clinton','Democratic'),('1993-03-06 00:00:00','2001-01-20 00:00:00','Bill Clinton','Democratic'),('1993-03-07 00:00:00','2001-01-20 00:00:00','Bill Clinton','Democratic'),('1993-03-08 00:00:00','2001-01-20 00:00:00','Bill Clinton','Democratic'),('1993-03-09 00:00:00','2001-01-20 00:00:00','Bill Clinton','Democratic'),('1993-03-10 00:00:00','2001-01-20 00:00:00','Bill Clinton','Democratic'),('1993-03-11 00:00:00','2001-01-20 00:00:00','Bill Clinton','Democratic'),('1993-03-12 00:00:00','2001-01-20 00:00:00','Bill Clinton','Democratic'),('1993-03-13 00:00:00','2001-01-20 00:00:00','Bill Clinton','Democratic'),('1993-03-14 00:00:00','2001-01-20 00:00:00','Bill Clinton','Democratic'),('1993-03-15 00:00:00','2001-01-20 00:00:00','Bill Clinton','Democratic'),('1993-03-16 00:00:00','2001-01-20 00:00:00','Bill Clinton','Democratic'),('1993-03-17 00:00:00','2001-01-20 00:00:00','Bill Clinton','Democratic'),('1993-03-18 00:00:00','2001-01-20 00:00:00','Bill Clinton','Democratic'),('1993-03-19 00:00:00','2001-01-20 00:00:00','Bill Clinton','Democratic'),('1993-03-20 00:00:00','2001-01-20 00:00:00','Bill Clinton','Democratic'),('1993-03-21 00:00:00','2001-01-20 00:00:00','Bill Clinton','Democratic'),('1993-03-22 00:00:00','2001-01-20 00:00:00','Bill Clinton','Democratic'),('1993-03-23 00:00:00','2001-01-20 00:00:00','Bill Clinton','Democratic'),('1993-03-24 00:00:00','2001-01-20 00:00:00','Bill Clinton','Democratic'),('1993-03-25 00:00:00','2001-01-20 00:00:00','Bill Clinton','Democratic'),('1993-03-26 00:00:00','2001-01-20 </w:t>
        </w:r>
        <w:r>
          <w:t xml:space="preserve">00:00:00','Bill Clinton','Democratic'),('1993-03-27 00:00:00','2001-01-20 00:00:00','Bill Clinton','Democratic'),('1993-03-28 00:00:00','2001-01-20 00:00:00','Bill Clinton','Democratic'),('1993-03-29 00:00:00','2001-01-20 00:00:00','Bill Clinton','Democratic'),('1993-03-30 00:00:00','2001-01-20 00:00:00','Bill Clinton','Democratic'),('1993-03-31 00:00:00','2001-01-20 00:00:00','Bill Clinton','Democratic'),('1993-04-01 00:00:00','2001-01-20 00:00:00','Bill Clinton','Democratic'),('1993-04-02 00:00:00','2001-01-20 00:00:00','Bill Clinton','Democratic'),('1993-04-03 00:00:00','2001-01-20 00:00:00','Bill Clinton','Democratic'),('1993-04-04 00:00:00','2001-01-20 00:00:00','Bill Clinton','Democratic'),('1993-04-05 00:00:00','2001-01-20 00:00:00','Bill Clinton','Democratic'),('1993-04-06 00:00:00','2001-01-20 00:00:00','Bill Clinton','Democratic'),('1993-04-07 00:00:00','2001-01-20 00:00:00','Bill Clinton','Democratic'),('1993-04-08 00:00:00','2001-01-20 00:00:00','Bill Clinton','Democratic'),('1993-04-09 00:00:00','2001-01-20 00:00:00','Bill Clinton','Democratic'),('1993-04-10 00:00:00','2001-01-20 00:00:00','Bill Clinton','Democratic'),('1993-04-11 00:00:00','2001-01-20 00:00:00','Bill Clinton','Democratic'),('1993-04-12 00:00:00','2001-01-20 00:00:00','Bill Clinton','Democratic'),('1993-04-13 00:00:00','2001-01-20 00:00:00','Bill Clinton','Democratic'),('1993-04-14 00:00:00','2001-01-20 00:00:00','Bill Clinton','Democratic'),('1993-04-15 00:00:00','2001-01-20 00:00:00','Bill Clinton','Democratic'),('1993-04-16 00:00:00','2001-01-20 00:00:00','Bill Clinton','Democratic'),('1993-04-17 00:00:00','2001-01-20 00:00:00','Bill Clinton','Democratic'),('1993-04-18 00:00:00','2001-01-20 00:00:00','Bill Clinton','Democratic'),('1993-04-19 00:00:00','2001-01-20 00:00:00','Bill Clinton','Democratic'),('1993-04-20 00:00:00','2001-01-20 00:00:00','Bill Clinton','Democratic'),('1993-04-21 00:00:00','2001-01-20 00:00:00','Bill Clinton','Democratic'),('1993-04-22 00:00:00','2001-01-20 00:00:00','Bill Clinton','Democratic'),('1993-04-23 00:00:00','2001-01-20 00:00:00','Bill Clinton','Democratic'),('1993-04-24 00:00:00','2001-01-20 00:00:00','Bill Clinton','Democratic'),('1993-04-25 00:00:00','2001-01-20 00:00:00','Bill Clinton','Democratic'),('1993-04-26 00:00:00','2001-01-20 00:00:00','Bill Clinton','Democratic'),('1993-04-27 00:00:00','2001-01-20 00:00:00','Bill Clinton','Democratic'),('1993-04-28 00:00:00','2001-01-20 00:00:00','Bill Clinton','Democratic'),('1993-04-29 00:00:00','2001-01-20 00:00:00','Bill Clinton','Democratic'),('1993-04-30 00:00:00','2001-01-20 00:00:00','Bill Clinton','Democratic'),('1993-05-01 00:00:00','2001-01-20 00:00:00','Bill Clinton','Democratic'),('1993-05-02 00:00:00','2001-01-20 00:00:00','Bill Clinton','Democratic'),('1993-05-03 00:00:00','2001-01-20 00:00:00','Bill Clinton','Democratic'),('1993-05-04 00:00:00','2001-01-20 00:00:00','Bill Clinton','Democratic'),('1993-05-05 00:00:00','2001-01-20 </w:t>
        </w:r>
        <w:r>
          <w:lastRenderedPageBreak/>
          <w:t xml:space="preserve">00:00:00','Bill Clinton','Democratic'),('1993-05-06 00:00:00','2001-01-20 00:00:00','Bill Clinton','Democratic'),('1993-05-07 00:00:00','2001-01-20 00:00:00','Bill Clinton','Democratic'),('1993-05-08 00:00:00','2001-01-20 00:00:00','Bill Clinton','Democratic'),('1993-05-09 00:00:00','2001-01-20 00:00:00','Bill Clinton','Democratic'),('1993-05-10 00:00:00','2001-01-20 00:00:00','Bill Clinton','Democratic'),('1993-05-11 00:00:00','2001-01-20 00:00:00','Bill Clinton','Democratic'),('1993-05-12 00:00:00','2001-01-20 00:00:00','Bill Clinton','Democratic'),('1993-05-13 00:00:00','2001-01-20 00:00:00','Bill Clinton','Democratic'),('1993-05-14 00:00:00','2001-01-20 00:00:00','Bill Clinton','Democratic'),('1993-05-15 00:00:00','2001-01-20 00:00:00','Bill Clinton','Democratic'),('1993-05-16 00:00:00','2001-01-20 00:00:00','Bill Clinton','Democratic'),('1993-05-17 00:00:00','2001-01-20 00:00:00','Bill Clinton','Democratic'),('1993-05-18 00:00:00','2001-01-20 00:00:00','Bill Clinton','Democratic'),('1993-05-19 00:00:00','2001-01-20 00:00:00','Bill Clinton','Democratic'),('1993-05-20 00:00:00','2001-01-20 00:00:00','Bill Clinton','Democratic'),('1993-05-21 00:00:00','2001-01-20 00:00:00','Bill Clinton','Democratic'),('1993-05-22 00:00:00','2001-01-20 00:00:00','Bill Clinton','Democratic'),('1993-05-23 00:00:00','2001-01-20 00:00:00','Bill Clinton','Democratic'),('1993-05-24 00:00:00','2001-01-20 00:00:00','Bill Clinton','Democratic'),('1993-05-25 00:00:00','2001-01-20 00:00:00','Bill Clinton','Democratic'),('1993-05-26 00:00:00','2001-01-20 00:00:00','Bill Clinton','Democratic'),('1993-05-27 00:00:00','2001-01-20 00:00:00','Bill Clinton','Democratic'),('1993-05-28 00:00:00','2001-01-20 00:00:00','Bill Clinton','Democratic'),('1993-05-29 00:00:00','2001-01-20 00:00:00','Bill Clinton','Democratic'),('1993-05-30 00:00:00','2001-01-20 00:00:00','Bill Clinton','Democratic'),('1993-05-31 00:00:00','2001-01-20 00:00:00','Bill Clinton','Democratic'),('1993-06-01 00:00:00','2001-01-20 00:00:00','Bill Clinton','Democratic'),('1993-06-02 00:00:00','2001-01-20 00:00:00','Bill Clinton','Democratic'),('1993-06-03 00:00:00','2001-01-20 00:00:00','Bill Clinton','Democratic'),('1993-06-04 00:00:00','2001-01-20 00:00:00','Bill Clinton','Democratic'),('1993-06-05 00:00:00','2001-01-20 00:00:00','Bill Clinton','Democratic'),('1993-06-06 00:00:00','2001-01-20 00:00:00','Bill Clinton','Democratic'),('1993-06-07 00:00:00','2001-01-20 00:00:00','Bill Clinton','Democratic'),('1993-06-08 00:00:00','2001-01-20 00:00:00','Bill Clinton','Democratic'),('1993-06-09 00:00:00','2001-01-20 00:00:00','Bill Clinton','Democratic'),('1993-06-10 00:00:00','2001-01-20 00:00:00','Bill Clinton','Democratic'),('1993-06-11 00:00:00','2001-01-20 00:00:00','Bill Clinton','Democratic'),('1993-06-12 00:00:00','2001-01-20 00:00:00','Bill Clinton','Democratic'),('1993-06-13 00:00:00','2001-01-20 00:00:00','Bill Clinton','Democratic'),('1993-06-14 00:00:00','2001-01-20 </w:t>
        </w:r>
        <w:r>
          <w:t xml:space="preserve">00:00:00','Bill Clinton','Democratic'),('1993-06-15 00:00:00','2001-01-20 00:00:00','Bill Clinton','Democratic'),('1993-06-16 00:00:00','2001-01-20 00:00:00','Bill Clinton','Democratic'),('1993-06-17 00:00:00','2001-01-20 00:00:00','Bill Clinton','Democratic'),('1993-06-18 00:00:00','2001-01-20 00:00:00','Bill Clinton','Democratic'),('1993-06-19 00:00:00','2001-01-20 00:00:00','Bill Clinton','Democratic'),('1993-06-20 00:00:00','2001-01-20 00:00:00','Bill Clinton','Democratic'),('1993-06-21 00:00:00','2001-01-20 00:00:00','Bill Clinton','Democratic'),('1993-06-22 00:00:00','2001-01-20 00:00:00','Bill Clinton','Democratic'),('1993-06-23 00:00:00','2001-01-20 00:00:00','Bill Clinton','Democratic'),('1993-06-24 00:00:00','2001-01-20 00:00:00','Bill Clinton','Democratic'),('1993-06-25 00:00:00','2001-01-20 00:00:00','Bill Clinton','Democratic'),('1993-06-26 00:00:00','2001-01-20 00:00:00','Bill Clinton','Democratic'),('1993-06-27 00:00:00','2001-01-20 00:00:00','Bill Clinton','Democratic'),('1993-06-28 00:00:00','2001-01-20 00:00:00','Bill Clinton','Democratic'),('1993-06-29 00:00:00','2001-01-20 00:00:00','Bill Clinton','Democratic'),('1993-06-30 00:00:00','2001-01-20 00:00:00','Bill Clinton','Democratic'),('1993-07-01 00:00:00','2001-01-20 00:00:00','Bill Clinton','Democratic'),('1993-07-02 00:00:00','2001-01-20 00:00:00','Bill Clinton','Democratic'),('1993-07-03 00:00:00','2001-01-20 00:00:00','Bill Clinton','Democratic'),('1993-07-04 00:00:00','2001-01-20 00:00:00','Bill Clinton','Democratic'),('1993-07-05 00:00:00','2001-01-20 00:00:00','Bill Clinton','Democratic'),('1993-07-06 00:00:00','2001-01-20 00:00:00','Bill Clinton','Democratic'),('1993-07-07 00:00:00','2001-01-20 00:00:00','Bill Clinton','Democratic'),('1993-07-08 00:00:00','2001-01-20 00:00:00','Bill Clinton','Democratic'),('1993-07-09 00:00:00','2001-01-20 00:00:00','Bill Clinton','Democratic'),('1993-07-10 00:00:00','2001-01-20 00:00:00','Bill Clinton','Democratic'),('1993-07-11 00:00:00','2001-01-20 00:00:00','Bill Clinton','Democratic'),('1993-07-12 00:00:00','2001-01-20 00:00:00','Bill Clinton','Democratic'),('1993-07-13 00:00:00','2001-01-20 00:00:00','Bill Clinton','Democratic'),('1993-07-14 00:00:00','2001-01-20 00:00:00','Bill Clinton','Democratic'),('1993-07-15 00:00:00','2001-01-20 00:00:00','Bill Clinton','Democratic'),('1993-07-16 00:00:00','2001-01-20 00:00:00','Bill Clinton','Democratic'),('1993-07-17 00:00:00','2001-01-20 00:00:00','Bill Clinton','Democratic'),('1993-07-18 00:00:00','2001-01-20 00:00:00','Bill Clinton','Democratic'),('1993-07-19 00:00:00','2001-01-20 00:00:00','Bill Clinton','Democratic'),('1993-07-20 00:00:00','2001-01-20 00:00:00','Bill Clinton','Democratic'),('1993-07-21 00:00:00','2001-01-20 00:00:00','Bill Clinton','Democratic'),('1993-07-22 00:00:00','2001-01-20 00:00:00','Bill Clinton','Democratic'),('1993-07-23 00:00:00','2001-01-20 00:00:00','Bill Clinton','Democratic'),('1993-07-24 00:00:00','2001-01-20 </w:t>
        </w:r>
        <w:r>
          <w:lastRenderedPageBreak/>
          <w:t xml:space="preserve">00:00:00','Bill Clinton','Democratic'),('1993-07-25 00:00:00','2001-01-20 00:00:00','Bill Clinton','Democratic'),('1993-07-26 00:00:00','2001-01-20 00:00:00','Bill Clinton','Democratic'),('1993-07-27 00:00:00','2001-01-20 00:00:00','Bill Clinton','Democratic'),('1993-07-28 00:00:00','2001-01-20 00:00:00','Bill Clinton','Democratic'),('1993-07-29 00:00:00','2001-01-20 00:00:00','Bill Clinton','Democratic'),('1993-07-30 00:00:00','2001-01-20 00:00:00','Bill Clinton','Democratic'),('1993-07-31 00:00:00','2001-01-20 00:00:00','Bill Clinton','Democratic'),('1993-08-01 00:00:00','2001-01-20 00:00:00','Bill Clinton','Democratic'),('1993-08-02 00:00:00','2001-01-20 00:00:00','Bill Clinton','Democratic'),('1993-08-03 00:00:00','2001-01-20 00:00:00','Bill Clinton','Democratic'),('1993-08-04 00:00:00','2001-01-20 00:00:00','Bill Clinton','Democratic'),('1993-08-05 00:00:00','2001-01-20 00:00:00','Bill Clinton','Democratic'),('1993-08-06 00:00:00','2001-01-20 00:00:00','Bill Clinton','Democratic'),('1993-08-07 00:00:00','2001-01-20 00:00:00','Bill Clinton','Democratic'),('1993-08-08 00:00:00','2001-01-20 00:00:00','Bill Clinton','Democratic'),('1993-08-09 00:00:00','2001-01-20 00:00:00','Bill Clinton','Democratic'),('1993-08-10 00:00:00','2001-01-20 00:00:00','Bill Clinton','Democratic'),('1993-08-11 00:00:00','2001-01-20 00:00:00','Bill Clinton','Democratic'),('1993-08-12 00:00:00','2001-01-20 00:00:00','Bill Clinton','Democratic'),('1993-08-13 00:00:00','2001-01-20 00:00:00','Bill Clinton','Democratic'),('1993-08-14 00:00:00','2001-01-20 00:00:00','Bill Clinton','Democratic'),('1993-08-15 00:00:00','2001-01-20 00:00:00','Bill Clinton','Democratic'),('1993-08-16 00:00:00','2001-01-20 00:00:00','Bill Clinton','Democratic'),('1993-08-17 00:00:00','2001-01-20 00:00:00','Bill Clinton','Democratic'),('1993-08-18 00:00:00','2001-01-20 00:00:00','Bill Clinton','Democratic'),('1993-08-19 00:00:00','2001-01-20 00:00:00','Bill Clinton','Democratic'),('1993-08-20 00:00:00','2001-01-20 00:00:00','Bill Clinton','Democratic'),('1993-08-21 00:00:00','2001-01-20 00:00:00','Bill Clinton','Democratic'),('1993-08-22 00:00:00','2001-01-20 00:00:00','Bill Clinton','Democratic'),('1993-08-23 00:00:00','2001-01-20 00:00:00','Bill Clinton','Democratic'),('1993-08-24 00:00:00','2001-01-20 00:00:00','Bill Clinton','Democratic'),('1993-08-25 00:00:00','2001-01-20 00:00:00','Bill Clinton','Democratic'),('1993-08-26 00:00:00','2001-01-20 00:00:00','Bill Clinton','Democratic'),('1993-08-27 00:00:00','2001-01-20 00:00:00','Bill Clinton','Democratic'),('1993-08-28 00:00:00','2001-01-20 00:00:00','Bill Clinton','Democratic'),('1993-08-29 00:00:00','2001-01-20 00:00:00','Bill Clinton','Democratic'),('1993-08-30 00:00:00','2001-01-20 00:00:00','Bill Clinton','Democratic'),('1993-08-31 00:00:00','2001-01-20 00:00:00','Bill Clinton','Democratic'),('1993-09-01 00:00:00','2001-01-20 00:00:00','Bill Clinton','Democratic'),('1993-09-02 00:00:00','2001-01-20 </w:t>
        </w:r>
        <w:r>
          <w:t xml:space="preserve">00:00:00','Bill Clinton','Democratic'),('1993-09-03 00:00:00','2001-01-20 00:00:00','Bill Clinton','Democratic'),('1993-09-04 00:00:00','2001-01-20 00:00:00','Bill Clinton','Democratic'),('1993-09-05 00:00:00','2001-01-20 00:00:00','Bill Clinton','Democratic'),('1993-09-06 00:00:00','2001-01-20 00:00:00','Bill Clinton','Democratic'),('1993-09-07 00:00:00','2001-01-20 00:00:00','Bill Clinton','Democratic'),('1993-09-08 00:00:00','2001-01-20 00:00:00','Bill Clinton','Democratic'),('1993-09-09 00:00:00','2001-01-20 00:00:00','Bill Clinton','Democratic'),('1993-09-10 00:00:00','2001-01-20 00:00:00','Bill Clinton','Democratic'),('1993-09-11 00:00:00','2001-01-20 00:00:00','Bill Clinton','Democratic'),('1993-09-12 00:00:00','2001-01-20 00:00:00','Bill Clinton','Democratic'),('1993-09-13 00:00:00','2001-01-20 00:00:00','Bill Clinton','Democratic'),('1993-09-14 00:00:00','2001-01-20 00:00:00','Bill Clinton','Democratic'),('1993-09-15 00:00:00','2001-01-20 00:00:00','Bill Clinton','Democratic'),('1993-09-16 00:00:00','2001-01-20 00:00:00','Bill Clinton','Democratic'),('1993-09-17 00:00:00','2001-01-20 00:00:00','Bill Clinton','Democratic'),('1993-09-18 00:00:00','2001-01-20 00:00:00','Bill Clinton','Democratic'),('1993-09-19 00:00:00','2001-01-20 00:00:00','Bill Clinton','Democratic'),('1993-09-20 00:00:00','2001-01-20 00:00:00','Bill Clinton','Democratic'),('1993-09-21 00:00:00','2001-01-20 00:00:00','Bill Clinton','Democratic'),('1993-09-22 00:00:00','2001-01-20 00:00:00','Bill Clinton','Democratic'),('1993-09-23 00:00:00','2001-01-20 00:00:00','Bill Clinton','Democratic'),('1993-09-24 00:00:00','2001-01-20 00:00:00','Bill Clinton','Democratic'),('1993-09-25 00:00:00','2001-01-20 00:00:00','Bill Clinton','Democratic'),('1993-09-26 00:00:00','2001-01-20 00:00:00','Bill Clinton','Democratic'),('1993-09-27 00:00:00','2001-01-20 00:00:00','Bill Clinton','Democratic'),('1993-09-28 00:00:00','2001-01-20 00:00:00','Bill Clinton','Democratic'),('1993-09-29 00:00:00','2001-01-20 00:00:00','Bill Clinton','Democratic'),('1993-09-30 00:00:00','2001-01-20 00:00:00','Bill Clinton','Democratic'),('1993-10-01 00:00:00','2001-01-20 00:00:00','Bill Clinton','Democratic'),('1993-10-02 00:00:00','2001-01-20 00:00:00','Bill Clinton','Democratic'),('1993-10-03 00:00:00','2001-01-20 00:00:00','Bill Clinton','Democratic'),('1993-10-04 00:00:00','2001-01-20 00:00:00','Bill Clinton','Democratic'),('1993-10-05 00:00:00','2001-01-20 00:00:00','Bill Clinton','Democratic'),('1993-10-06 00:00:00','2001-01-20 00:00:00','Bill Clinton','Democratic'),('1993-10-07 00:00:00','2001-01-20 00:00:00','Bill Clinton','Democratic'),('1993-10-08 00:00:00','2001-01-20 00:00:00','Bill Clinton','Democratic'),('1993-10-09 00:00:00','2001-01-20 00:00:00','Bill Clinton','Democratic'),('1993-10-10 00:00:00','2001-01-20 00:00:00','Bill Clinton','Democratic'),('1993-10-11 00:00:00','2001-01-20 00:00:00','Bill Clinton','Democratic'),('1993-10-12 00:00:00','2001-01-20 </w:t>
        </w:r>
        <w:r>
          <w:lastRenderedPageBreak/>
          <w:t xml:space="preserve">00:00:00','Bill Clinton','Democratic'),('1993-10-13 00:00:00','2001-01-20 00:00:00','Bill Clinton','Democratic'),('1993-10-14 00:00:00','2001-01-20 00:00:00','Bill Clinton','Democratic'),('1993-10-15 00:00:00','2001-01-20 00:00:00','Bill Clinton','Democratic'),('1993-10-16 00:00:00','2001-01-20 00:00:00','Bill Clinton','Democratic'),('1993-10-17 00:00:00','2001-01-20 00:00:00','Bill Clinton','Democratic'),('1993-10-18 00:00:00','2001-01-20 00:00:00','Bill Clinton','Democratic'),('1993-10-19 00:00:00','2001-01-20 00:00:00','Bill Clinton','Democratic'),('1993-10-20 00:00:00','2001-01-20 00:00:00','Bill Clinton','Democratic'),('1993-10-21 00:00:00','2001-01-20 00:00:00','Bill Clinton','Democratic'),('1993-10-22 00:00:00','2001-01-20 00:00:00','Bill Clinton','Democratic'),('1993-10-23 00:00:00','2001-01-20 00:00:00','Bill Clinton','Democratic'),('1993-10-24 00:00:00','2001-01-20 00:00:00','Bill Clinton','Democratic'),('1993-10-25 00:00:00','2001-01-20 00:00:00','Bill Clinton','Democratic'),('1993-10-26 00:00:00','2001-01-20 00:00:00','Bill Clinton','Democratic'),('1993-10-27 00:00:00','2001-01-20 00:00:00','Bill Clinton','Democratic'),('1993-10-28 00:00:00','2001-01-20 00:00:00','Bill Clinton','Democratic'),('1993-10-29 00:00:00','2001-01-20 00:00:00','Bill Clinton','Democratic'),('1993-10-30 00:00:00','2001-01-20 00:00:00','Bill Clinton','Democratic'),('1993-10-31 00:00:00','2001-01-20 00:00:00','Bill Clinton','Democratic'),('1993-11-01 00:00:00','2001-01-20 00:00:00','Bill Clinton','Democratic'),('1993-11-02 00:00:00','2001-01-20 00:00:00','Bill Clinton','Democratic'),('1993-11-03 00:00:00','2001-01-20 00:00:00','Bill Clinton','Democratic'),('1993-11-04 00:00:00','2001-01-20 00:00:00','Bill Clinton','Democratic'),('1993-11-05 00:00:00','2001-01-20 00:00:00','Bill Clinton','Democratic'),('1993-11-06 00:00:00','2001-01-20 00:00:00','Bill Clinton','Democratic'),('1993-11-07 00:00:00','2001-01-20 00:00:00','Bill Clinton','Democratic'),('1993-11-08 00:00:00','2001-01-20 00:00:00','Bill Clinton','Democratic'),('1993-11-09 00:00:00','2001-01-20 00:00:00','Bill Clinton','Democratic'),('1993-11-10 00:00:00','2001-01-20 00:00:00','Bill Clinton','Democratic'),('1993-11-11 00:00:00','2001-01-20 00:00:00','Bill Clinton','Democratic'),('1993-11-12 00:00:00','2001-01-20 00:00:00','Bill Clinton','Democratic'),('1993-11-13 00:00:00','2001-01-20 00:00:00','Bill Clinton','Democratic'),('1993-11-14 00:00:00','2001-01-20 00:00:00','Bill Clinton','Democratic'),('1993-11-15 00:00:00','2001-01-20 00:00:00','Bill Clinton','Democratic'),('1993-11-16 00:00:00','2001-01-20 00:00:00','Bill Clinton','Democratic'),('1993-11-17 00:00:00','2001-01-20 00:00:00','Bill Clinton','Democratic'),('1993-11-18 00:00:00','2001-01-20 00:00:00','Bill Clinton','Democratic'),('1993-11-19 00:00:00','2001-01-20 00:00:00','Bill Clinton','Democratic'),('1993-11-20 00:00:00','2001-01-20 00:00:00','Bill Clinton','Democratic'),('1993-11-21 00:00:00','2001-01-20 </w:t>
        </w:r>
        <w:r>
          <w:t xml:space="preserve">00:00:00','Bill Clinton','Democratic'),('1993-11-22 00:00:00','2001-01-20 00:00:00','Bill Clinton','Democratic'),('1993-11-23 00:00:00','2001-01-20 00:00:00','Bill Clinton','Democratic'),('1993-11-24 00:00:00','2001-01-20 00:00:00','Bill Clinton','Democratic'),('1993-11-25 00:00:00','2001-01-20 00:00:00','Bill Clinton','Democratic'),('1993-11-26 00:00:00','2001-01-20 00:00:00','Bill Clinton','Democratic'),('1993-11-27 00:00:00','2001-01-20 00:00:00','Bill Clinton','Democratic'),('1993-11-28 00:00:00','2001-01-20 00:00:00','Bill Clinton','Democratic'),('1993-11-29 00:00:00','2001-01-20 00:00:00','Bill Clinton','Democratic'),('1993-11-30 00:00:00','2001-01-20 00:00:00','Bill Clinton','Democratic'),('1993-12-01 00:00:00','2001-01-20 00:00:00','Bill Clinton','Democratic'),('1993-12-02 00:00:00','2001-01-20 00:00:00','Bill Clinton','Democratic'),('1993-12-03 00:00:00','2001-01-20 00:00:00','Bill Clinton','Democratic'),('1993-12-04 00:00:00','2001-01-20 00:00:00','Bill Clinton','Democratic'),('1993-12-05 00:00:00','2001-01-20 00:00:00','Bill Clinton','Democratic'),('1993-12-06 00:00:00','2001-01-20 00:00:00','Bill Clinton','Democratic'),('1993-12-07 00:00:00','2001-01-20 00:00:00','Bill Clinton','Democratic'),('1993-12-08 00:00:00','2001-01-20 00:00:00','Bill Clinton','Democratic'),('1993-12-09 00:00:00','2001-01-20 00:00:00','Bill Clinton','Democratic'),('1993-12-10 00:00:00','2001-01-20 00:00:00','Bill Clinton','Democratic'),('1993-12-11 00:00:00','2001-01-20 00:00:00','Bill Clinton','Democratic'),('1993-12-12 00:00:00','2001-01-20 00:00:00','Bill Clinton','Democratic'),('1993-12-13 00:00:00','2001-01-20 00:00:00','Bill Clinton','Democratic'),('1993-12-14 00:00:00','2001-01-20 00:00:00','Bill Clinton','Democratic'),('1993-12-15 00:00:00','2001-01-20 00:00:00','Bill Clinton','Democratic'),('1993-12-16 00:00:00','2001-01-20 00:00:00','Bill Clinton','Democratic'),('1993-12-17 00:00:00','2001-01-20 00:00:00','Bill Clinton','Democratic'),('1993-12-18 00:00:00','2001-01-20 00:00:00','Bill Clinton','Democratic'),('1993-12-19 00:00:00','2001-01-20 00:00:00','Bill Clinton','Democratic'),('1993-12-20 00:00:00','2001-01-20 00:00:00','Bill Clinton','Democratic'),('1993-12-21 00:00:00','2001-01-20 00:00:00','Bill Clinton','Democratic'),('1993-12-22 00:00:00','2001-01-20 00:00:00','Bill Clinton','Democratic'),('1993-12-23 00:00:00','2001-01-20 00:00:00','Bill Clinton','Democratic'),('1993-12-24 00:00:00','2001-01-20 00:00:00','Bill Clinton','Democratic'),('1993-12-25 00:00:00','2001-01-20 00:00:00','Bill Clinton','Democratic'),('1993-12-26 00:00:00','2001-01-20 00:00:00','Bill Clinton','Democratic'),('1993-12-27 00:00:00','2001-01-20 00:00:00','Bill Clinton','Democratic'),('1993-12-28 00:00:00','2001-01-20 00:00:00','Bill Clinton','Democratic'),('1993-12-29 00:00:00','2001-01-20 00:00:00','Bill Clinton','Democratic'),('1993-12-30 00:00:00','2001-01-20 00:00:00','Bill Clinton','Democratic'),('1993-12-31 00:00:00','2001-01-20 </w:t>
        </w:r>
        <w:r>
          <w:lastRenderedPageBreak/>
          <w:t xml:space="preserve">00:00:00','Bill Clinton','Democratic'),('1994-01-01 00:00:00','2001-01-20 00:00:00','Bill Clinton','Democratic'),('1994-01-02 00:00:00','2001-01-20 00:00:00','Bill Clinton','Democratic'),('1994-01-03 00:00:00','2001-01-20 00:00:00','Bill Clinton','Democratic'),('1994-01-04 00:00:00','2001-01-20 00:00:00','Bill Clinton','Democratic'),('1994-01-05 00:00:00','2001-01-20 00:00:00','Bill Clinton','Democratic'),('1994-01-06 00:00:00','2001-01-20 00:00:00','Bill Clinton','Democratic'),('1994-01-07 00:00:00','2001-01-20 00:00:00','Bill Clinton','Democratic'),('1994-01-08 00:00:00','2001-01-20 00:00:00','Bill Clinton','Democratic'),('1994-01-09 00:00:00','2001-01-20 00:00:00','Bill Clinton','Democratic'),('1994-01-10 00:00:00','2001-01-20 00:00:00','Bill Clinton','Democratic'),('1994-01-11 00:00:00','2001-01-20 00:00:00','Bill Clinton','Democratic'),('1994-01-12 00:00:00','2001-01-20 00:00:00','Bill Clinton','Democratic'),('1994-01-13 00:00:00','2001-01-20 00:00:00','Bill Clinton','Democratic'),('1994-01-14 00:00:00','2001-01-20 00:00:00','Bill Clinton','Democratic'),('1994-01-15 00:00:00','2001-01-20 00:00:00','Bill Clinton','Democratic'),('1994-01-16 00:00:00','2001-01-20 00:00:00','Bill Clinton','Democratic'),('1994-01-17 00:00:00','2001-01-20 00:00:00','Bill Clinton','Democratic'),('1994-01-18 00:00:00','2001-01-20 00:00:00','Bill Clinton','Democratic'),('1994-01-19 00:00:00','2001-01-20 00:00:00','Bill Clinton','Democratic'),('1994-01-20 00:00:00','2001-01-20 00:00:00','Bill Clinton','Democratic'),('1994-01-21 00:00:00','2001-01-20 00:00:00','Bill Clinton','Democratic'),('1994-01-22 00:00:00','2001-01-20 00:00:00','Bill Clinton','Democratic'),('1994-01-23 00:00:00','2001-01-20 00:00:00','Bill Clinton','Democratic'),('1994-01-24 00:00:00','2001-01-20 00:00:00','Bill Clinton','Democratic'),('1994-01-25 00:00:00','2001-01-20 00:00:00','Bill Clinton','Democratic'),('1994-01-26 00:00:00','2001-01-20 00:00:00','Bill Clinton','Democratic'),('1994-01-27 00:00:00','2001-01-20 00:00:00','Bill Clinton','Democratic'),('1994-01-28 00:00:00','2001-01-20 00:00:00','Bill Clinton','Democratic'),('1994-01-29 00:00:00','2001-01-20 00:00:00','Bill Clinton','Democratic'),('1994-01-30 00:00:00','2001-01-20 00:00:00','Bill Clinton','Democratic'),('1994-01-31 00:00:00','2001-01-20 00:00:00','Bill Clinton','Democratic'),('1994-02-01 00:00:00','2001-01-20 00:00:00','Bill Clinton','Democratic'),('1994-02-02 00:00:00','2001-01-20 00:00:00','Bill Clinton','Democratic'),('1994-02-03 00:00:00','2001-01-20 00:00:00','Bill Clinton','Democratic'),('1994-02-04 00:00:00','2001-01-20 00:00:00','Bill Clinton','Democratic'),('1994-02-05 00:00:00','2001-01-20 00:00:00','Bill Clinton','Democratic'),('1994-02-06 00:00:00','2001-01-20 00:00:00','Bill Clinton','Democratic'),('1994-02-07 00:00:00','2001-01-20 00:00:00','Bill Clinton','Democratic'),('1994-02-08 00:00:00','2001-01-20 00:00:00','Bill Clinton','Democratic'),('1994-02-09 00:00:00','2001-01-20 </w:t>
        </w:r>
        <w:r>
          <w:t xml:space="preserve">00:00:00','Bill Clinton','Democratic'),('1994-02-10 00:00:00','2001-01-20 00:00:00','Bill Clinton','Democratic'),('1994-02-11 00:00:00','2001-01-20 00:00:00','Bill Clinton','Democratic'),('1994-02-12 00:00:00','2001-01-20 00:00:00','Bill Clinton','Democratic'),('1994-02-13 00:00:00','2001-01-20 00:00:00','Bill Clinton','Democratic'),('1994-02-14 00:00:00','2001-01-20 00:00:00','Bill Clinton','Democratic'),('1994-02-15 00:00:00','2001-01-20 00:00:00','Bill Clinton','Democratic'),('1994-02-16 00:00:00','2001-01-20 00:00:00','Bill Clinton','Democratic'),('1994-02-17 00:00:00','2001-01-20 00:00:00','Bill Clinton','Democratic'),('1994-02-18 00:00:00','2001-01-20 00:00:00','Bill Clinton','Democratic'),('1994-02-19 00:00:00','2001-01-20 00:00:00','Bill Clinton','Democratic'),('1994-02-20 00:00:00','2001-01-20 00:00:00','Bill Clinton','Democratic'),('1994-02-21 00:00:00','2001-01-20 00:00:00','Bill Clinton','Democratic'),('1994-02-22 00:00:00','2001-01-20 00:00:00','Bill Clinton','Democratic'),('1994-02-23 00:00:00','2001-01-20 00:00:00','Bill Clinton','Democratic'),('1994-02-24 00:00:00','2001-01-20 00:00:00','Bill Clinton','Democratic'),('1994-02-25 00:00:00','2001-01-20 00:00:00','Bill Clinton','Democratic'),('1994-02-26 00:00:00','2001-01-20 00:00:00','Bill Clinton','Democratic'),('1994-02-27 00:00:00','2001-01-20 00:00:00','Bill Clinton','Democratic'),('1994-02-28 00:00:00','2001-01-20 00:00:00','Bill Clinton','Democratic'),('1994-03-01 00:00:00','2001-01-20 00:00:00','Bill Clinton','Democratic'),('1994-03-02 00:00:00','2001-01-20 00:00:00','Bill Clinton','Democratic'),('1994-03-03 00:00:00','2001-01-20 00:00:00','Bill Clinton','Democratic'),('1994-03-04 00:00:00','2001-01-20 00:00:00','Bill Clinton','Democratic'),('1994-03-05 00:00:00','2001-01-20 00:00:00','Bill Clinton','Democratic'),('1994-03-06 00:00:00','2001-01-20 00:00:00','Bill Clinton','Democratic'),('1994-03-07 00:00:00','2001-01-20 00:00:00','Bill Clinton','Democratic'),('1994-03-08 00:00:00','2001-01-20 00:00:00','Bill Clinton','Democratic'),('1994-03-09 00:00:00','2001-01-20 00:00:00','Bill Clinton','Democratic'),('1994-03-10 00:00:00','2001-01-20 00:00:00','Bill Clinton','Democratic'),('1994-03-11 00:00:00','2001-01-20 00:00:00','Bill Clinton','Democratic'),('1994-03-12 00:00:00','2001-01-20 00:00:00','Bill Clinton','Democratic'),('1994-03-13 00:00:00','2001-01-20 00:00:00','Bill Clinton','Democratic'),('1994-03-14 00:00:00','2001-01-20 00:00:00','Bill Clinton','Democratic'),('1994-03-15 00:00:00','2001-01-20 00:00:00','Bill Clinton','Democratic'),('1994-03-16 00:00:00','2001-01-20 00:00:00','Bill Clinton','Democratic'),('1994-03-17 00:00:00','2001-01-20 00:00:00','Bill Clinton','Democratic'),('1994-03-18 00:00:00','2001-01-20 00:00:00','Bill Clinton','Democratic'),('1994-03-19 00:00:00','2001-01-20 00:00:00','Bill Clinton','Democratic'),('1994-03-20 00:00:00','2001-01-20 00:00:00','Bill Clinton','Democratic'),('1994-03-21 00:00:00','2001-01-20 </w:t>
        </w:r>
        <w:r>
          <w:lastRenderedPageBreak/>
          <w:t xml:space="preserve">00:00:00','Bill Clinton','Democratic'),('1994-03-22 00:00:00','2001-01-20 00:00:00','Bill Clinton','Democratic'),('1994-03-23 00:00:00','2001-01-20 00:00:00','Bill Clinton','Democratic'),('1994-03-24 00:00:00','2001-01-20 00:00:00','Bill Clinton','Democratic'),('1994-03-25 00:00:00','2001-01-20 00:00:00','Bill Clinton','Democratic'),('1994-03-26 00:00:00','2001-01-20 00:00:00','Bill Clinton','Democratic'),('1994-03-27 00:00:00','2001-01-20 00:00:00','Bill Clinton','Democratic'),('1994-03-28 00:00:00','2001-01-20 00:00:00','Bill Clinton','Democratic'),('1994-03-29 00:00:00','2001-01-20 00:00:00','Bill Clinton','Democratic'),('1994-03-30 00:00:00','2001-01-20 00:00:00','Bill Clinton','Democratic'),('1994-03-31 00:00:00','2001-01-20 00:00:00','Bill Clinton','Democratic'),('1994-04-01 00:00:00','2001-01-20 00:00:00','Bill Clinton','Democratic'),('1994-04-02 00:00:00','2001-01-20 00:00:00','Bill Clinton','Democratic'),('1994-04-03 00:00:00','2001-01-20 00:00:00','Bill Clinton','Democratic'),('1994-04-04 00:00:00','2001-01-20 00:00:00','Bill Clinton','Democratic'),('1994-04-05 00:00:00','2001-01-20 00:00:00','Bill Clinton','Democratic'),('1994-04-06 00:00:00','2001-01-20 00:00:00','Bill Clinton','Democratic'),('1994-04-07 00:00:00','2001-01-20 00:00:00','Bill Clinton','Democratic'),('1994-04-08 00:00:00','2001-01-20 00:00:00','Bill Clinton','Democratic'),('1994-04-09 00:00:00','2001-01-20 00:00:00','Bill Clinton','Democratic'),('1994-04-10 00:00:00','2001-01-20 00:00:00','Bill Clinton','Democratic'),('1994-04-11 00:00:00','2001-01-20 00:00:00','Bill Clinton','Democratic'),('1994-04-12 00:00:00','2001-01-20 00:00:00','Bill Clinton','Democratic'),('1994-04-13 00:00:00','2001-01-20 00:00:00','Bill Clinton','Democratic'),('1994-04-14 00:00:00','2001-01-20 00:00:00','Bill Clinton','Democratic'),('1994-04-15 00:00:00','2001-01-20 00:00:00','Bill Clinton','Democratic'),('1994-04-16 00:00:00','2001-01-20 00:00:00','Bill Clinton','Democratic'),('1994-04-17 00:00:00','2001-01-20 00:00:00','Bill Clinton','Democratic'),('1994-04-18 00:00:00','2001-01-20 00:00:00','Bill Clinton','Democratic'),('1994-04-19 00:00:00','2001-01-20 00:00:00','Bill Clinton','Democratic'),('1994-04-20 00:00:00','2001-01-20 00:00:00','Bill Clinton','Democratic'),('1994-04-21 00:00:00','2001-01-20 00:00:00','Bill Clinton','Democratic'),('1994-04-22 00:00:00','2001-01-20 00:00:00','Bill Clinton','Democratic'),('1994-04-23 00:00:00','2001-01-20 00:00:00','Bill Clinton','Democratic'),('1994-04-24 00:00:00','2001-01-20 00:00:00','Bill Clinton','Democratic'),('1994-04-25 00:00:00','2001-01-20 00:00:00','Bill Clinton','Democratic'),('1994-04-26 00:00:00','2001-01-20 00:00:00','Bill Clinton','Democratic'),('1994-04-27 00:00:00','2001-01-20 00:00:00','Bill Clinton','Democratic'),('1994-04-28 00:00:00','2001-01-20 00:00:00','Bill Clinton','Democratic'),('1994-04-29 00:00:00','2001-01-20 00:00:00','Bill Clinton','Democratic'),('1994-04-30 00:00:00','2001-01-20 </w:t>
        </w:r>
        <w:r>
          <w:t xml:space="preserve">00:00:00','Bill Clinton','Democratic'),('1994-05-01 00:00:00','2001-01-20 00:00:00','Bill Clinton','Democratic'),('1994-05-02 00:00:00','2001-01-20 00:00:00','Bill Clinton','Democratic'),('1994-05-03 00:00:00','2001-01-20 00:00:00','Bill Clinton','Democratic'),('1994-05-04 00:00:00','2001-01-20 00:00:00','Bill Clinton','Democratic'),('1994-05-05 00:00:00','2001-01-20 00:00:00','Bill Clinton','Democratic'),('1994-05-06 00:00:00','2001-01-20 00:00:00','Bill Clinton','Democratic'),('1994-05-07 00:00:00','2001-01-20 00:00:00','Bill Clinton','Democratic'),('1994-05-08 00:00:00','2001-01-20 00:00:00','Bill Clinton','Democratic'),('1994-05-09 00:00:00','2001-01-20 00:00:00','Bill Clinton','Democratic'),('1994-05-10 00:00:00','2001-01-20 00:00:00','Bill Clinton','Democratic'),('1994-05-11 00:00:00','2001-01-20 00:00:00','Bill Clinton','Democratic'),('1994-05-12 00:00:00','2001-01-20 00:00:00','Bill Clinton','Democratic'),('1994-05-13 00:00:00','2001-01-20 00:00:00','Bill Clinton','Democratic'),('1994-05-14 00:00:00','2001-01-20 00:00:00','Bill Clinton','Democratic'),('1994-05-15 00:00:00','2001-01-20 00:00:00','Bill Clinton','Democratic'),('1994-05-16 00:00:00','2001-01-20 00:00:00','Bill Clinton','Democratic'),('1994-05-17 00:00:00','2001-01-20 00:00:00','Bill Clinton','Democratic'),('1994-05-18 00:00:00','2001-01-20 00:00:00','Bill Clinton','Democratic'),('1994-05-19 00:00:00','2001-01-20 00:00:00','Bill Clinton','Democratic'),('1994-05-20 00:00:00','2001-01-20 00:00:00','Bill Clinton','Democratic'),('1994-05-21 00:00:00','2001-01-20 00:00:00','Bill Clinton','Democratic'),('1994-05-22 00:00:00','2001-01-20 00:00:00','Bill Clinton','Democratic'),('1994-05-23 00:00:00','2001-01-20 00:00:00','Bill Clinton','Democratic'),('1994-05-24 00:00:00','2001-01-20 00:00:00','Bill Clinton','Democratic'),('1994-05-25 00:00:00','2001-01-20 00:00:00','Bill Clinton','Democratic'),('1994-05-26 00:00:00','2001-01-20 00:00:00','Bill Clinton','Democratic'),('1994-05-27 00:00:00','2001-01-20 00:00:00','Bill Clinton','Democratic'),('1994-05-28 00:00:00','2001-01-20 00:00:00','Bill Clinton','Democratic'),('1994-05-29 00:00:00','2001-01-20 00:00:00','Bill Clinton','Democratic'),('1994-05-30 00:00:00','2001-01-20 00:00:00','Bill Clinton','Democratic'),('1994-05-31 00:00:00','2001-01-20 00:00:00','Bill Clinton','Democratic'),('1994-06-01 00:00:00','2001-01-20 00:00:00','Bill Clinton','Democratic'),('1994-06-02 00:00:00','2001-01-20 00:00:00','Bill Clinton','Democratic'),('1994-06-03 00:00:00','2001-01-20 00:00:00','Bill Clinton','Democratic'),('1994-06-04 00:00:00','2001-01-20 00:00:00','Bill Clinton','Democratic'),('1994-06-05 00:00:00','2001-01-20 00:00:00','Bill Clinton','Democratic'),('1994-06-06 00:00:00','2001-01-20 00:00:00','Bill Clinton','Democratic'),('1994-06-07 00:00:00','2001-01-20 00:00:00','Bill Clinton','Democratic'),('1994-06-08 00:00:00','2001-01-20 00:00:00','Bill Clinton','Democratic'),('1994-06-09 00:00:00','2001-01-20 </w:t>
        </w:r>
        <w:r>
          <w:lastRenderedPageBreak/>
          <w:t xml:space="preserve">00:00:00','Bill Clinton','Democratic'),('1994-06-10 00:00:00','2001-01-20 00:00:00','Bill Clinton','Democratic'),('1994-06-11 00:00:00','2001-01-20 00:00:00','Bill Clinton','Democratic'),('1994-06-12 00:00:00','2001-01-20 00:00:00','Bill Clinton','Democratic'),('1994-06-13 00:00:00','2001-01-20 00:00:00','Bill Clinton','Democratic'),('1994-06-14 00:00:00','2001-01-20 00:00:00','Bill Clinton','Democratic'),('1994-06-15 00:00:00','2001-01-20 00:00:00','Bill Clinton','Democratic'),('1994-06-16 00:00:00','2001-01-20 00:00:00','Bill Clinton','Democratic'),('1994-06-17 00:00:00','2001-01-20 00:00:00','Bill Clinton','Democratic'),('1994-06-18 00:00:00','2001-01-20 00:00:00','Bill Clinton','Democratic'),('1994-06-19 00:00:00','2001-01-20 00:00:00','Bill Clinton','Democratic'),('1994-06-20 00:00:00','2001-01-20 00:00:00','Bill Clinton','Democratic'),('1994-06-21 00:00:00','2001-01-20 00:00:00','Bill Clinton','Democratic'),('1994-06-22 00:00:00','2001-01-20 00:00:00','Bill Clinton','Democratic'),('1994-06-23 00:00:00','2001-01-20 00:00:00','Bill Clinton','Democratic'),('1994-06-24 00:00:00','2001-01-20 00:00:00','Bill Clinton','Democratic'),('1994-06-25 00:00:00','2001-01-20 00:00:00','Bill Clinton','Democratic'),('1994-06-26 00:00:00','2001-01-20 00:00:00','Bill Clinton','Democratic'),('1994-06-27 00:00:00','2001-01-20 00:00:00','Bill Clinton','Democratic'),('1994-06-28 00:00:00','2001-01-20 00:00:00','Bill Clinton','Democratic'),('1994-06-29 00:00:00','2001-01-20 00:00:00','Bill Clinton','Democratic'),('1994-06-30 00:00:00','2001-01-20 00:00:00','Bill Clinton','Democratic'),('1994-07-01 00:00:00','2001-01-20 00:00:00','Bill Clinton','Democratic'),('1994-07-02 00:00:00','2001-01-20 00:00:00','Bill Clinton','Democratic'),('1994-07-03 00:00:00','2001-01-20 00:00:00','Bill Clinton','Democratic'),('1994-07-04 00:00:00','2001-01-20 00:00:00','Bill Clinton','Democratic'),('1994-07-05 00:00:00','2001-01-20 00:00:00','Bill Clinton','Democratic'),('1994-07-06 00:00:00','2001-01-20 00:00:00','Bill Clinton','Democratic'),('1994-07-07 00:00:00','2001-01-20 00:00:00','Bill Clinton','Democratic'),('1994-07-08 00:00:00','2001-01-20 00:00:00','Bill Clinton','Democratic'),('1994-07-09 00:00:00','2001-01-20 00:00:00','Bill Clinton','Democratic'),('1994-07-10 00:00:00','2001-01-20 00:00:00','Bill Clinton','Democratic'),('1994-07-11 00:00:00','2001-01-20 00:00:00','Bill Clinton','Democratic'),('1994-07-12 00:00:00','2001-01-20 00:00:00','Bill Clinton','Democratic'),('1994-07-13 00:00:00','2001-01-20 00:00:00','Bill Clinton','Democratic'),('1994-07-14 00:00:00','2001-01-20 00:00:00','Bill Clinton','Democratic'),('1994-07-15 00:00:00','2001-01-20 00:00:00','Bill Clinton','Democratic'),('1994-07-16 00:00:00','2001-01-20 00:00:00','Bill Clinton','Democratic'),('1994-07-17 00:00:00','2001-01-20 00:00:00','Bill Clinton','Democratic'),('1994-07-18 00:00:00','2001-01-20 00:00:00','Bill Clinton','Democratic'),('1994-07-19 00:00:00','2001-01-20 </w:t>
        </w:r>
        <w:r>
          <w:t xml:space="preserve">00:00:00','Bill Clinton','Democratic'),('1994-07-20 00:00:00','2001-01-20 00:00:00','Bill Clinton','Democratic'),('1994-07-21 00:00:00','2001-01-20 00:00:00','Bill Clinton','Democratic'),('1994-07-22 00:00:00','2001-01-20 00:00:00','Bill Clinton','Democratic'),('1994-07-23 00:00:00','2001-01-20 00:00:00','Bill Clinton','Democratic'),('1994-07-24 00:00:00','2001-01-20 00:00:00','Bill Clinton','Democratic'),('1994-07-25 00:00:00','2001-01-20 00:00:00','Bill Clinton','Democratic'),('1994-07-26 00:00:00','2001-01-20 00:00:00','Bill Clinton','Democratic'),('1994-07-27 00:00:00','2001-01-20 00:00:00','Bill Clinton','Democratic'),('1994-07-28 00:00:00','2001-01-20 00:00:00','Bill Clinton','Democratic'),('1994-07-29 00:00:00','2001-01-20 00:00:00','Bill Clinton','Democratic'),('1994-07-30 00:00:00','2001-01-20 00:00:00','Bill Clinton','Democratic'),('1994-07-31 00:00:00','2001-01-20 00:00:00','Bill Clinton','Democratic'),('1994-08-01 00:00:00','2001-01-20 00:00:00','Bill Clinton','Democratic'),('1994-08-02 00:00:00','2001-01-20 00:00:00','Bill Clinton','Democratic'),('1994-08-03 00:00:00','2001-01-20 00:00:00','Bill Clinton','Democratic'),('1994-08-04 00:00:00','2001-01-20 00:00:00','Bill Clinton','Democratic'),('1994-08-05 00:00:00','2001-01-20 00:00:00','Bill Clinton','Democratic'),('1994-08-06 00:00:00','2001-01-20 00:00:00','Bill Clinton','Democratic'),('1994-08-07 00:00:00','2001-01-20 00:00:00','Bill Clinton','Democratic'),('1994-08-08 00:00:00','2001-01-20 00:00:00','Bill Clinton','Democratic'),('1994-08-09 00:00:00','2001-01-20 00:00:00','Bill Clinton','Democratic'),('1994-08-10 00:00:00','2001-01-20 00:00:00','Bill Clinton','Democratic'),('1994-08-11 00:00:00','2001-01-20 00:00:00','Bill Clinton','Democratic'),('1994-08-12 00:00:00','2001-01-20 00:00:00','Bill Clinton','Democratic'),('1994-08-13 00:00:00','2001-01-20 00:00:00','Bill Clinton','Democratic'),('1994-08-14 00:00:00','2001-01-20 00:00:00','Bill Clinton','Democratic'),('1994-08-15 00:00:00','2001-01-20 00:00:00','Bill Clinton','Democratic'),('1994-08-16 00:00:00','2001-01-20 00:00:00','Bill Clinton','Democratic'),('1994-08-17 00:00:00','2001-01-20 00:00:00','Bill Clinton','Democratic'),('1994-08-18 00:00:00','2001-01-20 00:00:00','Bill Clinton','Democratic'),('1994-08-19 00:00:00','2001-01-20 00:00:00','Bill Clinton','Democratic'),('1994-08-20 00:00:00','2001-01-20 00:00:00','Bill Clinton','Democratic'),('1994-08-21 00:00:00','2001-01-20 00:00:00','Bill Clinton','Democratic'),('1994-08-22 00:00:00','2001-01-20 00:00:00','Bill Clinton','Democratic'),('1994-08-23 00:00:00','2001-01-20 00:00:00','Bill Clinton','Democratic'),('1994-08-24 00:00:00','2001-01-20 00:00:00','Bill Clinton','Democratic'),('1994-08-25 00:00:00','2001-01-20 00:00:00','Bill Clinton','Democratic'),('1994-08-26 00:00:00','2001-01-20 00:00:00','Bill Clinton','Democratic'),('1994-08-27 00:00:00','2001-01-20 00:00:00','Bill Clinton','Democratic'),('1994-08-28 00:00:00','2001-01-20 </w:t>
        </w:r>
        <w:r>
          <w:lastRenderedPageBreak/>
          <w:t xml:space="preserve">00:00:00','Bill Clinton','Democratic'),('1994-08-29 00:00:00','2001-01-20 00:00:00','Bill Clinton','Democratic'),('1994-08-30 00:00:00','2001-01-20 00:00:00','Bill Clinton','Democratic'),('1994-08-31 00:00:00','2001-01-20 00:00:00','Bill Clinton','Democratic'),('1994-09-01 00:00:00','2001-01-20 00:00:00','Bill Clinton','Democratic'),('1994-09-02 00:00:00','2001-01-20 00:00:00','Bill Clinton','Democratic'),('1994-09-03 00:00:00','2001-01-20 00:00:00','Bill Clinton','Democratic'),('1994-09-04 00:00:00','2001-01-20 00:00:00','Bill Clinton','Democratic'),('1994-09-05 00:00:00','2001-01-20 00:00:00','Bill Clinton','Democratic'),('1994-09-06 00:00:00','2001-01-20 00:00:00','Bill Clinton','Democratic'),('1994-09-07 00:00:00','2001-01-20 00:00:00','Bill Clinton','Democratic'),('1994-09-08 00:00:00','2001-01-20 00:00:00','Bill Clinton','Democratic'),('1994-09-09 00:00:00','2001-01-20 00:00:00','Bill Clinton','Democratic'),('1994-09-10 00:00:00','2001-01-20 00:00:00','Bill Clinton','Democratic'),('1994-09-11 00:00:00','2001-01-20 00:00:00','Bill Clinton','Democratic'),('1994-09-12 00:00:00','2001-01-20 00:00:00','Bill Clinton','Democratic'),('1994-09-13 00:00:00','2001-01-20 00:00:00','Bill Clinton','Democratic'),('1994-09-14 00:00:00','2001-01-20 00:00:00','Bill Clinton','Democratic'),('1994-09-15 00:00:00','2001-01-20 00:00:00','Bill Clinton','Democratic'),('1994-09-16 00:00:00','2001-01-20 00:00:00','Bill Clinton','Democratic'),('1994-09-17 00:00:00','2001-01-20 00:00:00','Bill Clinton','Democratic'),('1994-09-18 00:00:00','2001-01-20 00:00:00','Bill Clinton','Democratic'),('1994-09-19 00:00:00','2001-01-20 00:00:00','Bill Clinton','Democratic'),('1994-09-20 00:00:00','2001-01-20 00:00:00','Bill Clinton','Democratic'),('1994-09-21 00:00:00','2001-01-20 00:00:00','Bill Clinton','Democratic'),('1994-09-22 00:00:00','2001-01-20 00:00:00','Bill Clinton','Democratic'),('1994-09-23 00:00:00','2001-01-20 00:00:00','Bill Clinton','Democratic'),('1994-09-24 00:00:00','2001-01-20 00:00:00','Bill Clinton','Democratic'),('1994-09-25 00:00:00','2001-01-20 00:00:00','Bill Clinton','Democratic'),('1994-09-26 00:00:00','2001-01-20 00:00:00','Bill Clinton','Democratic'),('1994-09-27 00:00:00','2001-01-20 00:00:00','Bill Clinton','Democratic'),('1994-09-28 00:00:00','2001-01-20 00:00:00','Bill Clinton','Democratic'),('1994-09-29 00:00:00','2001-01-20 00:00:00','Bill Clinton','Democratic'),('1994-09-30 00:00:00','2001-01-20 00:00:00','Bill Clinton','Democratic'),('1994-10-01 00:00:00','2001-01-20 00:00:00','Bill Clinton','Democratic'),('1994-10-02 00:00:00','2001-01-20 00:00:00','Bill Clinton','Democratic'),('1994-10-03 00:00:00','2001-01-20 00:00:00','Bill Clinton','Democratic'),('1994-10-04 00:00:00','2001-01-20 00:00:00','Bill Clinton','Democratic'),('1994-10-05 00:00:00','2001-01-20 00:00:00','Bill Clinton','Democratic'),('1994-10-06 00:00:00','2001-01-20 00:00:00','Bill Clinton','Democratic'),('1994-10-07 00:00:00','2001-01-20 </w:t>
        </w:r>
        <w:r>
          <w:t xml:space="preserve">00:00:00','Bill Clinton','Democratic'),('1994-10-08 00:00:00','2001-01-20 00:00:00','Bill Clinton','Democratic'),('1994-10-09 00:00:00','2001-01-20 00:00:00','Bill Clinton','Democratic'),('1994-10-10 00:00:00','2001-01-20 00:00:00','Bill Clinton','Democratic'),('1994-10-11 00:00:00','2001-01-20 00:00:00','Bill Clinton','Democratic'),('1994-10-12 00:00:00','2001-01-20 00:00:00','Bill Clinton','Democratic'),('1994-10-13 00:00:00','2001-01-20 00:00:00','Bill Clinton','Democratic'),('1994-10-14 00:00:00','2001-01-20 00:00:00','Bill Clinton','Democratic'),('1994-10-15 00:00:00','2001-01-20 00:00:00','Bill Clinton','Democratic'),('1994-10-16 00:00:00','2001-01-20 00:00:00','Bill Clinton','Democratic'),('1994-10-17 00:00:00','2001-01-20 00:00:00','Bill Clinton','Democratic'),('1994-10-18 00:00:00','2001-01-20 00:00:00','Bill Clinton','Democratic'),('1994-10-19 00:00:00','2001-01-20 00:00:00','Bill Clinton','Democratic'),('1994-10-20 00:00:00','2001-01-20 00:00:00','Bill Clinton','Democratic'),('1994-10-21 00:00:00','2001-01-20 00:00:00','Bill Clinton','Democratic'),('1994-10-22 00:00:00','2001-01-20 00:00:00','Bill Clinton','Democratic'),('1994-10-23 00:00:00','2001-01-20 00:00:00','Bill Clinton','Democratic'),('1994-10-24 00:00:00','2001-01-20 00:00:00','Bill Clinton','Democratic'),('1994-10-25 00:00:00','2001-01-20 00:00:00','Bill Clinton','Democratic'),('1994-10-26 00:00:00','2001-01-20 00:00:00','Bill Clinton','Democratic'),('1994-10-27 00:00:00','2001-01-20 00:00:00','Bill Clinton','Democratic'),('1994-10-28 00:00:00','2001-01-20 00:00:00','Bill Clinton','Democratic'),('1994-10-29 00:00:00','2001-01-20 00:00:00','Bill Clinton','Democratic'),('1994-10-30 00:00:00','2001-01-20 00:00:00','Bill Clinton','Democratic'),('1994-10-31 00:00:00','2001-01-20 00:00:00','Bill Clinton','Democratic'),('1994-11-01 00:00:00','2001-01-20 00:00:00','Bill Clinton','Democratic'),('1994-11-02 00:00:00','2001-01-20 00:00:00','Bill Clinton','Democratic'),('1994-11-03 00:00:00','2001-01-20 00:00:00','Bill Clinton','Democratic'),('1994-11-04 00:00:00','2001-01-20 00:00:00','Bill Clinton','Democratic'),('1994-11-05 00:00:00','2001-01-20 00:00:00','Bill Clinton','Democratic'),('1994-11-06 00:00:00','2001-01-20 00:00:00','Bill Clinton','Democratic'),('1994-11-07 00:00:00','2001-01-20 00:00:00','Bill Clinton','Democratic'),('1994-11-08 00:00:00','2001-01-20 00:00:00','Bill Clinton','Democratic'),('1994-11-09 00:00:00','2001-01-20 00:00:00','Bill Clinton','Democratic'),('1994-11-10 00:00:00','2001-01-20 00:00:00','Bill Clinton','Democratic'),('1994-11-11 00:00:00','2001-01-20 00:00:00','Bill Clinton','Democratic'),('1994-11-12 00:00:00','2001-01-20 00:00:00','Bill Clinton','Democratic'),('1994-11-13 00:00:00','2001-01-20 00:00:00','Bill Clinton','Democratic'),('1994-11-14 00:00:00','2001-01-20 00:00:00','Bill Clinton','Democratic'),('1994-11-15 00:00:00','2001-01-20 00:00:00','Bill Clinton','Democratic'),('1994-11-16 00:00:00','2001-01-20 </w:t>
        </w:r>
        <w:r>
          <w:lastRenderedPageBreak/>
          <w:t xml:space="preserve">00:00:00','Bill Clinton','Democratic'),('1994-11-17 00:00:00','2001-01-20 00:00:00','Bill Clinton','Democratic'),('1994-11-18 00:00:00','2001-01-20 00:00:00','Bill Clinton','Democratic'),('1994-11-19 00:00:00','2001-01-20 00:00:00','Bill Clinton','Democratic'),('1994-11-20 00:00:00','2001-01-20 00:00:00','Bill Clinton','Democratic'),('1994-11-21 00:00:00','2001-01-20 00:00:00','Bill Clinton','Democratic'),('1994-11-22 00:00:00','2001-01-20 00:00:00','Bill Clinton','Democratic'),('1994-11-23 00:00:00','2001-01-20 00:00:00','Bill Clinton','Democratic'),('1994-11-24 00:00:00','2001-01-20 00:00:00','Bill Clinton','Democratic'),('1994-11-25 00:00:00','2001-01-20 00:00:00','Bill Clinton','Democratic'),('1994-11-26 00:00:00','2001-01-20 00:00:00','Bill Clinton','Democratic'),('1994-11-27 00:00:00','2001-01-20 00:00:00','Bill Clinton','Democratic'),('1994-11-28 00:00:00','2001-01-20 00:00:00','Bill Clinton','Democratic'),('1994-11-29 00:00:00','2001-01-20 00:00:00','Bill Clinton','Democratic'),('1994-11-30 00:00:00','2001-01-20 00:00:00','Bill Clinton','Democratic'),('1994-12-01 00:00:00','2001-01-20 00:00:00','Bill Clinton','Democratic'),('1994-12-02 00:00:00','2001-01-20 00:00:00','Bill Clinton','Democratic'),('1994-12-03 00:00:00','2001-01-20 00:00:00','Bill Clinton','Democratic'),('1994-12-04 00:00:00','2001-01-20 00:00:00','Bill Clinton','Democratic'),('1994-12-05 00:00:00','2001-01-20 00:00:00','Bill Clinton','Democratic'),('1994-12-06 00:00:00','2001-01-20 00:00:00','Bill Clinton','Democratic'),('1994-12-07 00:00:00','2001-01-20 00:00:00','Bill Clinton','Democratic'),('1994-12-08 00:00:00','2001-01-20 00:00:00','Bill Clinton','Democratic'),('1994-12-09 00:00:00','2001-01-20 00:00:00','Bill Clinton','Democratic'),('1994-12-10 00:00:00','2001-01-20 00:00:00','Bill Clinton','Democratic'),('1994-12-11 00:00:00','2001-01-20 00:00:00','Bill Clinton','Democratic'),('1994-12-12 00:00:00','2001-01-20 00:00:00','Bill Clinton','Democratic'),('1994-12-13 00:00:00','2001-01-20 00:00:00','Bill Clinton','Democratic'),('1994-12-14 00:00:00','2001-01-20 00:00:00','Bill Clinton','Democratic'),('1994-12-15 00:00:00','2001-01-20 00:00:00','Bill Clinton','Democratic'),('1994-12-16 00:00:00','2001-01-20 00:00:00','Bill Clinton','Democratic'),('1994-12-17 00:00:00','2001-01-20 00:00:00','Bill Clinton','Democratic'),('1994-12-18 00:00:00','2001-01-20 00:00:00','Bill Clinton','Democratic'),('1994-12-19 00:00:00','2001-01-20 00:00:00','Bill Clinton','Democratic'),('1994-12-20 00:00:00','2001-01-20 00:00:00','Bill Clinton','Democratic'),('1994-12-21 00:00:00','2001-01-20 00:00:00','Bill Clinton','Democratic'),('1994-12-22 00:00:00','2001-01-20 00:00:00','Bill Clinton','Democratic'),('1994-12-23 00:00:00','2001-01-20 00:00:00','Bill Clinton','Democratic'),('1994-12-24 00:00:00','2001-01-20 00:00:00','Bill Clinton','Democratic'),('1994-12-25 00:00:00','2001-01-20 00:00:00','Bill Clinton','Democratic'),('1994-12-26 00:00:00','2001-01-20 </w:t>
        </w:r>
        <w:r>
          <w:t xml:space="preserve">00:00:00','Bill Clinton','Democratic'),('1994-12-27 00:00:00','2001-01-20 00:00:00','Bill Clinton','Democratic'),('1994-12-28 00:00:00','2001-01-20 00:00:00','Bill Clinton','Democratic'),('1994-12-29 00:00:00','2001-01-20 00:00:00','Bill Clinton','Democratic'),('1994-12-30 00:00:00','2001-01-20 00:00:00','Bill Clinton','Democratic'),('1994-12-31 00:00:00','2001-01-20 00:00:00','Bill Clinton','Democratic'),('1995-01-01 00:00:00','2001-01-20 00:00:00','Bill Clinton','Democratic'),('1995-01-02 00:00:00','2001-01-20 00:00:00','Bill Clinton','Democratic'),('1995-01-03 00:00:00','2001-01-20 00:00:00','Bill Clinton','Democratic'),('1995-01-04 00:00:00','2001-01-20 00:00:00','Bill Clinton','Democratic'),('1995-01-05 00:00:00','2001-01-20 00:00:00','Bill Clinton','Democratic'),('1995-01-06 00:00:00','2001-01-20 00:00:00','Bill Clinton','Democratic'),('1995-01-07 00:00:00','2001-01-20 00:00:00','Bill Clinton','Democratic'),('1995-01-08 00:00:00','2001-01-20 00:00:00','Bill Clinton','Democratic'),('1995-01-09 00:00:00','2001-01-20 00:00:00','Bill Clinton','Democratic'),('1995-01-10 00:00:00','2001-01-20 00:00:00','Bill Clinton','Democratic'),('1995-01-11 00:00:00','2001-01-20 00:00:00','Bill Clinton','Democratic'),('1995-01-12 00:00:00','2001-01-20 00:00:00','Bill Clinton','Democratic'),('1995-01-13 00:00:00','2001-01-20 00:00:00','Bill Clinton','Democratic'),('1995-01-14 00:00:00','2001-01-20 00:00:00','Bill Clinton','Democratic'),('1995-01-15 00:00:00','2001-01-20 00:00:00','Bill Clinton','Democratic'),('1995-01-16 00:00:00','2001-01-20 00:00:00','Bill Clinton','Democratic'),('1995-01-17 00:00:00','2001-01-20 00:00:00','Bill Clinton','Democratic'),('1995-01-18 00:00:00','2001-01-20 00:00:00','Bill Clinton','Democratic'),('1995-01-19 00:00:00','2001-01-20 00:00:00','Bill Clinton','Democratic'),('1995-01-20 00:00:00','2001-01-20 00:00:00','Bill Clinton','Democratic'),('1995-01-21 00:00:00','2001-01-20 00:00:00','Bill Clinton','Democratic'),('1995-01-22 00:00:00','2001-01-20 00:00:00','Bill Clinton','Democratic'),('1995-01-23 00:00:00','2001-01-20 00:00:00','Bill Clinton','Democratic'),('1995-01-24 00:00:00','2001-01-20 00:00:00','Bill Clinton','Democratic'),('1995-01-25 00:00:00','2001-01-20 00:00:00','Bill Clinton','Democratic'),('1995-01-26 00:00:00','2001-01-20 00:00:00','Bill Clinton','Democratic'),('1995-01-27 00:00:00','2001-01-20 00:00:00','Bill Clinton','Democratic'),('1995-01-28 00:00:00','2001-01-20 00:00:00','Bill Clinton','Democratic'),('1995-01-29 00:00:00','2001-01-20 00:00:00','Bill Clinton','Democratic'),('1995-01-30 00:00:00','2001-01-20 00:00:00','Bill Clinton','Democratic'),('1995-01-31 00:00:00','2001-01-20 00:00:00','Bill Clinton','Democratic'),('1995-02-01 00:00:00','2001-01-20 00:00:00','Bill Clinton','Democratic'),('1995-02-02 00:00:00','2001-01-20 00:00:00','Bill Clinton','Democratic'),('1995-02-03 00:00:00','2001-01-20 00:00:00','Bill Clinton','Democratic'),('1995-02-04 00:00:00','2001-01-20 </w:t>
        </w:r>
        <w:r>
          <w:lastRenderedPageBreak/>
          <w:t xml:space="preserve">00:00:00','Bill Clinton','Democratic'),('1995-02-05 00:00:00','2001-01-20 00:00:00','Bill Clinton','Democratic'),('1995-02-06 00:00:00','2001-01-20 00:00:00','Bill Clinton','Democratic'),('1995-02-07 00:00:00','2001-01-20 00:00:00','Bill Clinton','Democratic'),('1995-02-08 00:00:00','2001-01-20 00:00:00','Bill Clinton','Democratic'),('1995-02-09 00:00:00','2001-01-20 00:00:00','Bill Clinton','Democratic'),('1995-02-10 00:00:00','2001-01-20 00:00:00','Bill Clinton','Democratic'),('1995-02-11 00:00:00','2001-01-20 00:00:00','Bill Clinton','Democratic'),('1995-02-12 00:00:00','2001-01-20 00:00:00','Bill Clinton','Democratic'),('1995-02-13 00:00:00','2001-01-20 00:00:00','Bill Clinton','Democratic'),('1995-02-14 00:00:00','2001-01-20 00:00:00','Bill Clinton','Democratic'),('1995-02-15 00:00:00','2001-01-20 00:00:00','Bill Clinton','Democratic'),('1995-02-16 00:00:00','2001-01-20 00:00:00','Bill Clinton','Democratic'),('1995-02-17 00:00:00','2001-01-20 00:00:00','Bill Clinton','Democratic'),('1995-02-18 00:00:00','2001-01-20 00:00:00','Bill Clinton','Democratic'),('1995-02-19 00:00:00','2001-01-20 00:00:00','Bill Clinton','Democratic'),('1995-02-20 00:00:00','2001-01-20 00:00:00','Bill Clinton','Democratic'),('1995-02-21 00:00:00','2001-01-20 00:00:00','Bill Clinton','Democratic'),('1995-02-22 00:00:00','2001-01-20 00:00:00','Bill Clinton','Democratic'),('1995-02-23 00:00:00','2001-01-20 00:00:00','Bill Clinton','Democratic'),('1995-02-24 00:00:00','2001-01-20 00:00:00','Bill Clinton','Democratic'),('1995-02-25 00:00:00','2001-01-20 00:00:00','Bill Clinton','Democratic'),('1995-02-26 00:00:00','2001-01-20 00:00:00','Bill Clinton','Democratic'),('1995-02-27 00:00:00','2001-01-20 00:00:00','Bill Clinton','Democratic'),('1995-02-28 00:00:00','2001-01-20 00:00:00','Bill Clinton','Democratic'),('1995-03-01 00:00:00','2001-01-20 00:00:00','Bill Clinton','Democratic'),('1995-03-02 00:00:00','2001-01-20 00:00:00','Bill Clinton','Democratic'),('1995-03-03 00:00:00','2001-01-20 00:00:00','Bill Clinton','Democratic'),('1995-03-04 00:00:00','2001-01-20 00:00:00','Bill Clinton','Democratic'),('1995-03-05 00:00:00','2001-01-20 00:00:00','Bill Clinton','Democratic'),('1995-03-06 00:00:00','2001-01-20 00:00:00','Bill Clinton','Democratic'),('1995-03-07 00:00:00','2001-01-20 00:00:00','Bill Clinton','Democratic'),('1995-03-08 00:00:00','2001-01-20 00:00:00','Bill Clinton','Democratic'),('1995-03-09 00:00:00','2001-01-20 00:00:00','Bill Clinton','Democratic'),('1995-03-10 00:00:00','2001-01-20 00:00:00','Bill Clinton','Democratic'),('1995-03-11 00:00:00','2001-01-20 00:00:00','Bill Clinton','Democratic'),('1995-03-12 00:00:00','2001-01-20 00:00:00','Bill Clinton','Democratic'),('1995-03-13 00:00:00','2001-01-20 00:00:00','Bill Clinton','Democratic'),('1995-03-14 00:00:00','2001-01-20 00:00:00','Bill Clinton','Democratic'),('1995-03-15 00:00:00','2001-01-20 00:00:00','Bill Clinton','Democratic'),('1995-03-16 00:00:00','2001-01-20 </w:t>
        </w:r>
        <w:r>
          <w:t xml:space="preserve">00:00:00','Bill Clinton','Democratic'),('1995-03-17 00:00:00','2001-01-20 00:00:00','Bill Clinton','Democratic'),('1995-03-18 00:00:00','2001-01-20 00:00:00','Bill Clinton','Democratic'),('1995-03-19 00:00:00','2001-01-20 00:00:00','Bill Clinton','Democratic'),('1995-03-20 00:00:00','2001-01-20 00:00:00','Bill Clinton','Democratic'),('1995-03-21 00:00:00','2001-01-20 00:00:00','Bill Clinton','Democratic'),('1995-03-22 00:00:00','2001-01-20 00:00:00','Bill Clinton','Democratic'),('1995-03-23 00:00:00','2001-01-20 00:00:00','Bill Clinton','Democratic'),('1995-03-24 00:00:00','2001-01-20 00:00:00','Bill Clinton','Democratic'),('1995-03-25 00:00:00','2001-01-20 00:00:00','Bill Clinton','Democratic'),('1995-03-26 00:00:00','2001-01-20 00:00:00','Bill Clinton','Democratic'),('1995-03-27 00:00:00','2001-01-20 00:00:00','Bill Clinton','Democratic'),('1995-03-28 00:00:00','2001-01-20 00:00:00','Bill Clinton','Democratic'),('1995-03-29 00:00:00','2001-01-20 00:00:00','Bill Clinton','Democratic'),('1995-03-30 00:00:00','2001-01-20 00:00:00','Bill Clinton','Democratic'),('1995-03-31 00:00:00','2001-01-20 00:00:00','Bill Clinton','Democratic'),('1995-04-01 00:00:00','2001-01-20 00:00:00','Bill Clinton','Democratic'),('1995-04-02 00:00:00','2001-01-20 00:00:00','Bill Clinton','Democratic'),('1995-04-03 00:00:00','2001-01-20 00:00:00','Bill Clinton','Democratic'),('1995-04-04 00:00:00','2001-01-20 00:00:00','Bill Clinton','Democratic'),('1995-04-05 00:00:00','2001-01-20 00:00:00','Bill Clinton','Democratic'),('1995-04-06 00:00:00','2001-01-20 00:00:00','Bill Clinton','Democratic'),('1995-04-07 00:00:00','2001-01-20 00:00:00','Bill Clinton','Democratic'),('1995-04-08 00:00:00','2001-01-20 00:00:00','Bill Clinton','Democratic'),('1995-04-09 00:00:00','2001-01-20 00:00:00','Bill Clinton','Democratic'),('1995-04-10 00:00:00','2001-01-20 00:00:00','Bill Clinton','Democratic'),('1995-04-11 00:00:00','2001-01-20 00:00:00','Bill Clinton','Democratic'),('1995-04-12 00:00:00','2001-01-20 00:00:00','Bill Clinton','Democratic'),('1995-04-13 00:00:00','2001-01-20 00:00:00','Bill Clinton','Democratic'),('1995-04-14 00:00:00','2001-01-20 00:00:00','Bill Clinton','Democratic'),('1995-04-15 00:00:00','2001-01-20 00:00:00','Bill Clinton','Democratic'),('1995-04-16 00:00:00','2001-01-20 00:00:00','Bill Clinton','Democratic'),('1995-04-17 00:00:00','2001-01-20 00:00:00','Bill Clinton','Democratic'),('1995-04-18 00:00:00','2001-01-20 00:00:00','Bill Clinton','Democratic'),('1995-04-19 00:00:00','2001-01-20 00:00:00','Bill Clinton','Democratic'),('1995-04-20 00:00:00','2001-01-20 00:00:00','Bill Clinton','Democratic'),('1995-04-21 00:00:00','2001-01-20 00:00:00','Bill Clinton','Democratic'),('1995-04-22 00:00:00','2001-01-20 00:00:00','Bill Clinton','Democratic'),('1995-04-23 00:00:00','2001-01-20 00:00:00','Bill Clinton','Democratic'),('1995-04-24 00:00:00','2001-01-20 00:00:00','Bill Clinton','Democratic'),('1995-04-25 00:00:00','2001-01-20 </w:t>
        </w:r>
        <w:r>
          <w:lastRenderedPageBreak/>
          <w:t xml:space="preserve">00:00:00','Bill Clinton','Democratic'),('1995-04-26 00:00:00','2001-01-20 00:00:00','Bill Clinton','Democratic'),('1995-04-27 00:00:00','2001-01-20 00:00:00','Bill Clinton','Democratic'),('1995-04-28 00:00:00','2001-01-20 00:00:00','Bill Clinton','Democratic'),('1995-04-29 00:00:00','2001-01-20 00:00:00','Bill Clinton','Democratic'),('1995-04-30 00:00:00','2001-01-20 00:00:00','Bill Clinton','Democratic'),('1995-05-01 00:00:00','2001-01-20 00:00:00','Bill Clinton','Democratic'),('1995-05-02 00:00:00','2001-01-20 00:00:00','Bill Clinton','Democratic'),('1995-05-03 00:00:00','2001-01-20 00:00:00','Bill Clinton','Democratic'),('1995-05-04 00:00:00','2001-01-20 00:00:00','Bill Clinton','Democratic'),('1995-05-05 00:00:00','2001-01-20 00:00:00','Bill Clinton','Democratic'),('1995-05-06 00:00:00','2001-01-20 00:00:00','Bill Clinton','Democratic'),('1995-05-07 00:00:00','2001-01-20 00:00:00','Bill Clinton','Democratic'),('1995-05-08 00:00:00','2001-01-20 00:00:00','Bill Clinton','Democratic'),('1995-05-09 00:00:00','2001-01-20 00:00:00','Bill Clinton','Democratic'),('1995-05-10 00:00:00','2001-01-20 00:00:00','Bill Clinton','Democratic'),('1995-05-11 00:00:00','2001-01-20 00:00:00','Bill Clinton','Democratic'),('1995-05-12 00:00:00','2001-01-20 00:00:00','Bill Clinton','Democratic'),('1995-05-13 00:00:00','2001-01-20 00:00:00','Bill Clinton','Democratic'),('1995-05-14 00:00:00','2001-01-20 00:00:00','Bill Clinton','Democratic'),('1995-05-15 00:00:00','2001-01-20 00:00:00','Bill Clinton','Democratic'),('1995-05-16 00:00:00','2001-01-20 00:00:00','Bill Clinton','Democratic'),('1995-05-17 00:00:00','2001-01-20 00:00:00','Bill Clinton','Democratic'),('1995-05-18 00:00:00','2001-01-20 00:00:00','Bill Clinton','Democratic'),('1995-05-19 00:00:00','2001-01-20 00:00:00','Bill Clinton','Democratic'),('1995-05-20 00:00:00','2001-01-20 00:00:00','Bill Clinton','Democratic'),('1995-05-21 00:00:00','2001-01-20 00:00:00','Bill Clinton','Democratic'),('1995-05-22 00:00:00','2001-01-20 00:00:00','Bill Clinton','Democratic'),('1995-05-23 00:00:00','2001-01-20 00:00:00','Bill Clinton','Democratic'),('1995-05-24 00:00:00','2001-01-20 00:00:00','Bill Clinton','Democratic'),('1995-05-25 00:00:00','2001-01-20 00:00:00','Bill Clinton','Democratic'),('1995-05-26 00:00:00','2001-01-20 00:00:00','Bill Clinton','Democratic'),('1995-05-27 00:00:00','2001-01-20 00:00:00','Bill Clinton','Democratic'),('1995-05-28 00:00:00','2001-01-20 00:00:00','Bill Clinton','Democratic'),('1995-05-29 00:00:00','2001-01-20 00:00:00','Bill Clinton','Democratic'),('1995-05-30 00:00:00','2001-01-20 00:00:00','Bill Clinton','Democratic'),('1995-05-31 00:00:00','2001-01-20 00:00:00','Bill Clinton','Democratic'),('1995-06-01 00:00:00','2001-01-20 00:00:00','Bill Clinton','Democratic'),('1995-06-02 00:00:00','2001-01-20 00:00:00','Bill Clinton','Democratic'),('1995-06-03 00:00:00','2001-01-20 00:00:00','Bill Clinton','Democratic'),('1995-06-04 00:00:00','2001-01-20 </w:t>
        </w:r>
        <w:r>
          <w:t xml:space="preserve">00:00:00','Bill Clinton','Democratic'),('1995-06-05 00:00:00','2001-01-20 00:00:00','Bill Clinton','Democratic'),('1995-06-06 00:00:00','2001-01-20 00:00:00','Bill Clinton','Democratic'),('1995-06-07 00:00:00','2001-01-20 00:00:00','Bill Clinton','Democratic'),('1995-06-08 00:00:00','2001-01-20 00:00:00','Bill Clinton','Democratic'),('1995-06-09 00:00:00','2001-01-20 00:00:00','Bill Clinton','Democratic'),('1995-06-10 00:00:00','2001-01-20 00:00:00','Bill Clinton','Democratic'),('1995-06-11 00:00:00','2001-01-20 00:00:00','Bill Clinton','Democratic'),('1995-06-12 00:00:00','2001-01-20 00:00:00','Bill Clinton','Democratic'),('1995-06-13 00:00:00','2001-01-20 00:00:00','Bill Clinton','Democratic'),('1995-06-14 00:00:00','2001-01-20 00:00:00','Bill Clinton','Democratic'),('1995-06-15 00:00:00','2001-01-20 00:00:00','Bill Clinton','Democratic'),('1995-06-16 00:00:00','2001-01-20 00:00:00','Bill Clinton','Democratic'),('1995-06-17 00:00:00','2001-01-20 00:00:00','Bill Clinton','Democratic'),('1995-06-18 00:00:00','2001-01-20 00:00:00','Bill Clinton','Democratic'),('1995-06-19 00:00:00','2001-01-20 00:00:00','Bill Clinton','Democratic'),('1995-06-20 00:00:00','2001-01-20 00:00:00','Bill Clinton','Democratic'),('1995-06-21 00:00:00','2001-01-20 00:00:00','Bill Clinton','Democratic'),('1995-06-22 00:00:00','2001-01-20 00:00:00','Bill Clinton','Democratic'),('1995-06-23 00:00:00','2001-01-20 00:00:00','Bill Clinton','Democratic'),('1995-06-24 00:00:00','2001-01-20 00:00:00','Bill Clinton','Democratic'),('1995-06-25 00:00:00','2001-01-20 00:00:00','Bill Clinton','Democratic'),('1995-06-26 00:00:00','2001-01-20 00:00:00','Bill Clinton','Democratic'),('1995-06-27 00:00:00','2001-01-20 00:00:00','Bill Clinton','Democratic'),('1995-06-28 00:00:00','2001-01-20 00:00:00','Bill Clinton','Democratic'),('1995-06-29 00:00:00','2001-01-20 00:00:00','Bill Clinton','Democratic'),('1995-06-30 00:00:00','2001-01-20 00:00:00','Bill Clinton','Democratic'),('1995-07-01 00:00:00','2001-01-20 00:00:00','Bill Clinton','Democratic'),('1995-07-02 00:00:00','2001-01-20 00:00:00','Bill Clinton','Democratic'),('1995-07-03 00:00:00','2001-01-20 00:00:00','Bill Clinton','Democratic'),('1995-07-04 00:00:00','2001-01-20 00:00:00','Bill Clinton','Democratic'),('1995-07-05 00:00:00','2001-01-20 00:00:00','Bill Clinton','Democratic'),('1995-07-06 00:00:00','2001-01-20 00:00:00','Bill Clinton','Democratic'),('1995-07-07 00:00:00','2001-01-20 00:00:00','Bill Clinton','Democratic'),('1995-07-08 00:00:00','2001-01-20 00:00:00','Bill Clinton','Democratic'),('1995-07-09 00:00:00','2001-01-20 00:00:00','Bill Clinton','Democratic'),('1995-07-10 00:00:00','2001-01-20 00:00:00','Bill Clinton','Democratic'),('1995-07-11 00:00:00','2001-01-20 00:00:00','Bill Clinton','Democratic'),('1995-07-12 00:00:00','2001-01-20 00:00:00','Bill Clinton','Democratic'),('1995-07-13 00:00:00','2001-01-20 00:00:00','Bill Clinton','Democratic'),('1995-07-14 00:00:00','2001-01-20 </w:t>
        </w:r>
        <w:r>
          <w:lastRenderedPageBreak/>
          <w:t xml:space="preserve">00:00:00','Bill Clinton','Democratic'),('1995-07-15 00:00:00','2001-01-20 00:00:00','Bill Clinton','Democratic'),('1995-07-16 00:00:00','2001-01-20 00:00:00','Bill Clinton','Democratic'),('1995-07-17 00:00:00','2001-01-20 00:00:00','Bill Clinton','Democratic'),('1995-07-18 00:00:00','2001-01-20 00:00:00','Bill Clinton','Democratic'),('1995-07-19 00:00:00','2001-01-20 00:00:00','Bill Clinton','Democratic'),('1995-07-20 00:00:00','2001-01-20 00:00:00','Bill Clinton','Democratic'),('1995-07-21 00:00:00','2001-01-20 00:00:00','Bill Clinton','Democratic'),('1995-07-22 00:00:00','2001-01-20 00:00:00','Bill Clinton','Democratic'),('1995-07-23 00:00:00','2001-01-20 00:00:00','Bill Clinton','Democratic'),('1995-07-24 00:00:00','2001-01-20 00:00:00','Bill Clinton','Democratic'),('1995-07-25 00:00:00','2001-01-20 00:00:00','Bill Clinton','Democratic'),('1995-07-26 00:00:00','2001-01-20 00:00:00','Bill Clinton','Democratic'),('1995-07-27 00:00:00','2001-01-20 00:00:00','Bill Clinton','Democratic'),('1995-07-28 00:00:00','2001-01-20 00:00:00','Bill Clinton','Democratic'),('1995-07-29 00:00:00','2001-01-20 00:00:00','Bill Clinton','Democratic'),('1995-07-30 00:00:00','2001-01-20 00:00:00','Bill Clinton','Democratic'),('1995-07-31 00:00:00','2001-01-20 00:00:00','Bill Clinton','Democratic'),('1995-08-01 00:00:00','2001-01-20 00:00:00','Bill Clinton','Democratic'),('1995-08-02 00:00:00','2001-01-20 00:00:00','Bill Clinton','Democratic'),('1995-08-03 00:00:00','2001-01-20 00:00:00','Bill Clinton','Democratic'),('1995-08-04 00:00:00','2001-01-20 00:00:00','Bill Clinton','Democratic'),('1995-08-05 00:00:00','2001-01-20 00:00:00','Bill Clinton','Democratic'),('1995-08-06 00:00:00','2001-01-20 00:00:00','Bill Clinton','Democratic'),('1995-08-07 00:00:00','2001-01-20 00:00:00','Bill Clinton','Democratic'),('1995-08-08 00:00:00','2001-01-20 00:00:00','Bill Clinton','Democratic'),('1995-08-09 00:00:00','2001-01-20 00:00:00','Bill Clinton','Democratic'),('1995-08-10 00:00:00','2001-01-20 00:00:00','Bill Clinton','Democratic'),('1995-08-11 00:00:00','2001-01-20 00:00:00','Bill Clinton','Democratic'),('1995-08-12 00:00:00','2001-01-20 00:00:00','Bill Clinton','Democratic'),('1995-08-13 00:00:00','2001-01-20 00:00:00','Bill Clinton','Democratic'),('1995-08-14 00:00:00','2001-01-20 00:00:00','Bill Clinton','Democratic'),('1995-08-15 00:00:00','2001-01-20 00:00:00','Bill Clinton','Democratic'),('1995-08-16 00:00:00','2001-01-20 00:00:00','Bill Clinton','Democratic'),('1995-08-17 00:00:00','2001-01-20 00:00:00','Bill Clinton','Democratic'),('1995-08-18 00:00:00','2001-01-20 00:00:00','Bill Clinton','Democratic'),('1995-08-19 00:00:00','2001-01-20 00:00:00','Bill Clinton','Democratic'),('1995-08-20 00:00:00','2001-01-20 00:00:00','Bill Clinton','Democratic'),('1995-08-21 00:00:00','2001-01-20 00:00:00','Bill Clinton','Democratic'),('1995-08-22 00:00:00','2001-01-20 00:00:00','Bill Clinton','Democratic'),('1995-08-23 00:00:00','2001-01-20 </w:t>
        </w:r>
        <w:r>
          <w:t xml:space="preserve">00:00:00','Bill Clinton','Democratic'),('1995-08-24 00:00:00','2001-01-20 00:00:00','Bill Clinton','Democratic'),('1995-08-25 00:00:00','2001-01-20 00:00:00','Bill Clinton','Democratic'),('1995-08-26 00:00:00','2001-01-20 00:00:00','Bill Clinton','Democratic'),('1995-08-27 00:00:00','2001-01-20 00:00:00','Bill Clinton','Democratic'),('1995-08-28 00:00:00','2001-01-20 00:00:00','Bill Clinton','Democratic'),('1995-08-29 00:00:00','2001-01-20 00:00:00','Bill Clinton','Democratic'),('1995-08-30 00:00:00','2001-01-20 00:00:00','Bill Clinton','Democratic'),('1995-08-31 00:00:00','2001-01-20 00:00:00','Bill Clinton','Democratic'),('1995-09-01 00:00:00','2001-01-20 00:00:00','Bill Clinton','Democratic'),('1995-09-02 00:00:00','2001-01-20 00:00:00','Bill Clinton','Democratic'),('1995-09-03 00:00:00','2001-01-20 00:00:00','Bill Clinton','Democratic'),('1995-09-04 00:00:00','2001-01-20 00:00:00','Bill Clinton','Democratic'),('1995-09-05 00:00:00','2001-01-20 00:00:00','Bill Clinton','Democratic'),('1995-09-06 00:00:00','2001-01-20 00:00:00','Bill Clinton','Democratic'),('1995-09-07 00:00:00','2001-01-20 00:00:00','Bill Clinton','Democratic'),('1995-09-08 00:00:00','2001-01-20 00:00:00','Bill Clinton','Democratic'),('1995-09-09 00:00:00','2001-01-20 00:00:00','Bill Clinton','Democratic'),('1995-09-10 00:00:00','2001-01-20 00:00:00','Bill Clinton','Democratic'),('1995-09-11 00:00:00','2001-01-20 00:00:00','Bill Clinton','Democratic'),('1995-09-12 00:00:00','2001-01-20 00:00:00','Bill Clinton','Democratic'),('1995-09-13 00:00:00','2001-01-20 00:00:00','Bill Clinton','Democratic'),('1995-09-14 00:00:00','2001-01-20 00:00:00','Bill Clinton','Democratic'),('1995-09-15 00:00:00','2001-01-20 00:00:00','Bill Clinton','Democratic'),('1995-09-16 00:00:00','2001-01-20 00:00:00','Bill Clinton','Democratic'),('1995-09-17 00:00:00','2001-01-20 00:00:00','Bill Clinton','Democratic'),('1995-09-18 00:00:00','2001-01-20 00:00:00','Bill Clinton','Democratic'),('1995-09-19 00:00:00','2001-01-20 00:00:00','Bill Clinton','Democratic'),('1995-09-20 00:00:00','2001-01-20 00:00:00','Bill Clinton','Democratic'),('1995-09-21 00:00:00','2001-01-20 00:00:00','Bill Clinton','Democratic'),('1995-09-22 00:00:00','2001-01-20 00:00:00','Bill Clinton','Democratic'),('1995-09-23 00:00:00','2001-01-20 00:00:00','Bill Clinton','Democratic'),('1995-09-24 00:00:00','2001-01-20 00:00:00','Bill Clinton','Democratic'),('1995-09-25 00:00:00','2001-01-20 00:00:00','Bill Clinton','Democratic'),('1995-09-26 00:00:00','2001-01-20 00:00:00','Bill Clinton','Democratic'),('1995-09-27 00:00:00','2001-01-20 00:00:00','Bill Clinton','Democratic'),('1995-09-28 00:00:00','2001-01-20 00:00:00','Bill Clinton','Democratic'),('1995-09-29 00:00:00','2001-01-20 00:00:00','Bill Clinton','Democratic'),('1995-09-30 00:00:00','2001-01-20 00:00:00','Bill Clinton','Democratic'),('1995-10-01 00:00:00','2001-01-20 00:00:00','Bill Clinton','Democratic'),('1995-10-02 00:00:00','2001-01-20 </w:t>
        </w:r>
        <w:r>
          <w:lastRenderedPageBreak/>
          <w:t xml:space="preserve">00:00:00','Bill Clinton','Democratic'),('1995-10-03 00:00:00','2001-01-20 00:00:00','Bill Clinton','Democratic'),('1995-10-04 00:00:00','2001-01-20 00:00:00','Bill Clinton','Democratic'),('1995-10-05 00:00:00','2001-01-20 00:00:00','Bill Clinton','Democratic'),('1995-10-06 00:00:00','2001-01-20 00:00:00','Bill Clinton','Democratic'),('1995-10-07 00:00:00','2001-01-20 00:00:00','Bill Clinton','Democratic'),('1995-10-08 00:00:00','2001-01-20 00:00:00','Bill Clinton','Democratic'),('1995-10-09 00:00:00','2001-01-20 00:00:00','Bill Clinton','Democratic'),('1995-10-10 00:00:00','2001-01-20 00:00:00','Bill Clinton','Democratic'),('1995-10-11 00:00:00','2001-01-20 00:00:00','Bill Clinton','Democratic'),('1995-10-12 00:00:00','2001-01-20 00:00:00','Bill Clinton','Democratic'),('1995-10-13 00:00:00','2001-01-20 00:00:00','Bill Clinton','Democratic'),('1995-10-14 00:00:00','2001-01-20 00:00:00','Bill Clinton','Democratic'),('1995-10-15 00:00:00','2001-01-20 00:00:00','Bill Clinton','Democratic'),('1995-10-16 00:00:00','2001-01-20 00:00:00','Bill Clinton','Democratic'),('1995-10-17 00:00:00','2001-01-20 00:00:00','Bill Clinton','Democratic'),('1995-10-18 00:00:00','2001-01-20 00:00:00','Bill Clinton','Democratic'),('1995-10-19 00:00:00','2001-01-20 00:00:00','Bill Clinton','Democratic'),('1995-10-20 00:00:00','2001-01-20 00:00:00','Bill Clinton','Democratic'),('1995-10-21 00:00:00','2001-01-20 00:00:00','Bill Clinton','Democratic'),('1995-10-22 00:00:00','2001-01-20 00:00:00','Bill Clinton','Democratic'),('1995-10-23 00:00:00','2001-01-20 00:00:00','Bill Clinton','Democratic'),('1995-10-24 00:00:00','2001-01-20 00:00:00','Bill Clinton','Democratic'),('1995-10-25 00:00:00','2001-01-20 00:00:00','Bill Clinton','Democratic'),('1995-10-26 00:00:00','2001-01-20 00:00:00','Bill Clinton','Democratic'),('1995-10-27 00:00:00','2001-01-20 00:00:00','Bill Clinton','Democratic'),('1995-10-28 00:00:00','2001-01-20 00:00:00','Bill Clinton','Democratic'),('1995-10-29 00:00:00','2001-01-20 00:00:00','Bill Clinton','Democratic'),('1995-10-30 00:00:00','2001-01-20 00:00:00','Bill Clinton','Democratic'),('1995-10-31 00:00:00','2001-01-20 00:00:00','Bill Clinton','Democratic'),('1995-11-01 00:00:00','2001-01-20 00:00:00','Bill Clinton','Democratic'),('1995-11-02 00:00:00','2001-01-20 00:00:00','Bill Clinton','Democratic'),('1995-11-03 00:00:00','2001-01-20 00:00:00','Bill Clinton','Democratic'),('1995-11-04 00:00:00','2001-01-20 00:00:00','Bill Clinton','Democratic'),('1995-11-05 00:00:00','2001-01-20 00:00:00','Bill Clinton','Democratic'),('1995-11-06 00:00:00','2001-01-20 00:00:00','Bill Clinton','Democratic'),('1995-11-07 00:00:00','2001-01-20 00:00:00','Bill Clinton','Democratic'),('1995-11-08 00:00:00','2001-01-20 00:00:00','Bill Clinton','Democratic'),('1995-11-09 00:00:00','2001-01-20 00:00:00','Bill Clinton','Democratic'),('1995-11-10 00:00:00','2001-01-20 00:00:00','Bill Clinton','Democratic'),('1995-11-11 00:00:00','2001-01-20 </w:t>
        </w:r>
        <w:r>
          <w:t xml:space="preserve">00:00:00','Bill Clinton','Democratic'),('1995-11-12 00:00:00','2001-01-20 00:00:00','Bill Clinton','Democratic'),('1995-11-13 00:00:00','2001-01-20 00:00:00','Bill Clinton','Democratic'),('1995-11-14 00:00:00','2001-01-20 00:00:00','Bill Clinton','Democratic'),('1995-11-15 00:00:00','2001-01-20 00:00:00','Bill Clinton','Democratic'),('1995-11-16 00:00:00','2001-01-20 00:00:00','Bill Clinton','Democratic'),('1995-11-17 00:00:00','2001-01-20 00:00:00','Bill Clinton','Democratic'),('1995-11-18 00:00:00','2001-01-20 00:00:00','Bill Clinton','Democratic'),('1995-11-19 00:00:00','2001-01-20 00:00:00','Bill Clinton','Democratic'),('1995-11-20 00:00:00','2001-01-20 00:00:00','Bill Clinton','Democratic'),('1995-11-21 00:00:00','2001-01-20 00:00:00','Bill Clinton','Democratic'),('1995-11-22 00:00:00','2001-01-20 00:00:00','Bill Clinton','Democratic'),('1995-11-23 00:00:00','2001-01-20 00:00:00','Bill Clinton','Democratic'),('1995-11-24 00:00:00','2001-01-20 00:00:00','Bill Clinton','Democratic'),('1995-11-25 00:00:00','2001-01-20 00:00:00','Bill Clinton','Democratic'),('1995-11-26 00:00:00','2001-01-20 00:00:00','Bill Clinton','Democratic'),('1995-11-27 00:00:00','2001-01-20 00:00:00','Bill Clinton','Democratic'),('1995-11-28 00:00:00','2001-01-20 00:00:00','Bill Clinton','Democratic'),('1995-11-29 00:00:00','2001-01-20 00:00:00','Bill Clinton','Democratic'),('1995-11-30 00:00:00','2001-01-20 00:00:00','Bill Clinton','Democratic'),('1995-12-01 00:00:00','2001-01-20 00:00:00','Bill Clinton','Democratic'),('1995-12-02 00:00:00','2001-01-20 00:00:00','Bill Clinton','Democratic'),('1995-12-03 00:00:00','2001-01-20 00:00:00','Bill Clinton','Democratic'),('1995-12-04 00:00:00','2001-01-20 00:00:00','Bill Clinton','Democratic'),('1995-12-05 00:00:00','2001-01-20 00:00:00','Bill Clinton','Democratic'),('1995-12-06 00:00:00','2001-01-20 00:00:00','Bill Clinton','Democratic'),('1995-12-07 00:00:00','2001-01-20 00:00:00','Bill Clinton','Democratic'),('1995-12-08 00:00:00','2001-01-20 00:00:00','Bill Clinton','Democratic'),('1995-12-09 00:00:00','2001-01-20 00:00:00','Bill Clinton','Democratic'),('1995-12-10 00:00:00','2001-01-20 00:00:00','Bill Clinton','Democratic'),('1995-12-11 00:00:00','2001-01-20 00:00:00','Bill Clinton','Democratic'),('1995-12-12 00:00:00','2001-01-20 00:00:00','Bill Clinton','Democratic'),('1995-12-13 00:00:00','2001-01-20 00:00:00','Bill Clinton','Democratic'),('1995-12-14 00:00:00','2001-01-20 00:00:00','Bill Clinton','Democratic'),('1995-12-15 00:00:00','2001-01-20 00:00:00','Bill Clinton','Democratic'),('1995-12-16 00:00:00','2001-01-20 00:00:00','Bill Clinton','Democratic'),('1995-12-17 00:00:00','2001-01-20 00:00:00','Bill Clinton','Democratic'),('1995-12-18 00:00:00','2001-01-20 00:00:00','Bill Clinton','Democratic'),('1995-12-19 00:00:00','2001-01-20 00:00:00','Bill Clinton','Democratic'),('1995-12-20 00:00:00','2001-01-20 00:00:00','Bill Clinton','Democratic'),('1995-12-21 00:00:00','2001-01-20 </w:t>
        </w:r>
        <w:r>
          <w:lastRenderedPageBreak/>
          <w:t xml:space="preserve">00:00:00','Bill Clinton','Democratic'),('1995-12-22 00:00:00','2001-01-20 00:00:00','Bill Clinton','Democratic'),('1995-12-23 00:00:00','2001-01-20 00:00:00','Bill Clinton','Democratic'),('1995-12-24 00:00:00','2001-01-20 00:00:00','Bill Clinton','Democratic'),('1995-12-25 00:00:00','2001-01-20 00:00:00','Bill Clinton','Democratic'),('1995-12-26 00:00:00','2001-01-20 00:00:00','Bill Clinton','Democratic'),('1995-12-27 00:00:00','2001-01-20 00:00:00','Bill Clinton','Democratic'),('1995-12-28 00:00:00','2001-01-20 00:00:00','Bill Clinton','Democratic'),('1995-12-29 00:00:00','2001-01-20 00:00:00','Bill Clinton','Democratic'),('1995-12-30 00:00:00','2001-01-20 00:00:00','Bill Clinton','Democratic'),('1995-12-31 00:00:00','2001-01-20 00:00:00','Bill Clinton','Democratic'),('1996-01-01 00:00:00','2001-01-20 00:00:00','Bill Clinton','Democratic'),('1996-01-02 00:00:00','2001-01-20 00:00:00','Bill Clinton','Democratic'),('1996-01-03 00:00:00','2001-01-20 00:00:00','Bill Clinton','Democratic'),('1996-01-04 00:00:00','2001-01-20 00:00:00','Bill Clinton','Democratic'),('1996-01-05 00:00:00','2001-01-20 00:00:00','Bill Clinton','Democratic'),('1996-01-06 00:00:00','2001-01-20 00:00:00','Bill Clinton','Democratic'),('1996-01-07 00:00:00','2001-01-20 00:00:00','Bill Clinton','Democratic'),('1996-01-08 00:00:00','2001-01-20 00:00:00','Bill Clinton','Democratic'),('1996-01-09 00:00:00','2001-01-20 00:00:00','Bill Clinton','Democratic'),('1996-01-10 00:00:00','2001-01-20 00:00:00','Bill Clinton','Democratic'),('1996-01-11 00:00:00','2001-01-20 00:00:00','Bill Clinton','Democratic'),('1996-01-12 00:00:00','2001-01-20 00:00:00','Bill Clinton','Democratic'),('1996-01-13 00:00:00','2001-01-20 00:00:00','Bill Clinton','Democratic'),('1996-01-14 00:00:00','2001-01-20 00:00:00','Bill Clinton','Democratic'),('1996-01-15 00:00:00','2001-01-20 00:00:00','Bill Clinton','Democratic'),('1996-01-16 00:00:00','2001-01-20 00:00:00','Bill Clinton','Democratic'),('1996-01-17 00:00:00','2001-01-20 00:00:00','Bill Clinton','Democratic'),('1996-01-18 00:00:00','2001-01-20 00:00:00','Bill Clinton','Democratic'),('1996-01-19 00:00:00','2001-01-20 00:00:00','Bill Clinton','Democratic'),('1996-01-20 00:00:00','2001-01-20 00:00:00','Bill Clinton','Democratic'),('1996-01-21 00:00:00','2001-01-20 00:00:00','Bill Clinton','Democratic'),('1996-01-22 00:00:00','2001-01-20 00:00:00','Bill Clinton','Democratic'),('1996-01-23 00:00:00','2001-01-20 00:00:00','Bill Clinton','Democratic'),('1996-01-24 00:00:00','2001-01-20 00:00:00','Bill Clinton','Democratic'),('1996-01-25 00:00:00','2001-01-20 00:00:00','Bill Clinton','Democratic'),('1996-01-26 00:00:00','2001-01-20 00:00:00','Bill Clinton','Democratic'),('1996-01-27 00:00:00','2001-01-20 00:00:00','Bill Clinton','Democratic'),('1996-01-28 00:00:00','2001-01-20 00:00:00','Bill Clinton','Democratic'),('1996-01-29 00:00:00','2001-01-20 00:00:00','Bill Clinton','Democratic'),('1996-01-30 00:00:00','2001-01-20 </w:t>
        </w:r>
        <w:r>
          <w:t xml:space="preserve">00:00:00','Bill Clinton','Democratic'),('1996-01-31 00:00:00','2001-01-20 00:00:00','Bill Clinton','Democratic'),('1996-02-01 00:00:00','2001-01-20 00:00:00','Bill Clinton','Democratic'),('1996-02-02 00:00:00','2001-01-20 00:00:00','Bill Clinton','Democratic'),('1996-02-03 00:00:00','2001-01-20 00:00:00','Bill Clinton','Democratic'),('1996-02-04 00:00:00','2001-01-20 00:00:00','Bill Clinton','Democratic'),('1996-02-05 00:00:00','2001-01-20 00:00:00','Bill Clinton','Democratic'),('1996-02-06 00:00:00','2001-01-20 00:00:00','Bill Clinton','Democratic'),('1996-02-07 00:00:00','2001-01-20 00:00:00','Bill Clinton','Democratic'),('1996-02-08 00:00:00','2001-01-20 00:00:00','Bill Clinton','Democratic'),('1996-02-09 00:00:00','2001-01-20 00:00:00','Bill Clinton','Democratic'),('1996-02-10 00:00:00','2001-01-20 00:00:00','Bill Clinton','Democratic'),('1996-02-11 00:00:00','2001-01-20 00:00:00','Bill Clinton','Democratic'),('1996-02-12 00:00:00','2001-01-20 00:00:00','Bill Clinton','Democratic'),('1996-02-13 00:00:00','2001-01-20 00:00:00','Bill Clinton','Democratic'),('1996-02-14 00:00:00','2001-01-20 00:00:00','Bill Clinton','Democratic'),('1996-02-15 00:00:00','2001-01-20 00:00:00','Bill Clinton','Democratic'),('1996-02-16 00:00:00','2001-01-20 00:00:00','Bill Clinton','Democratic'),('1996-02-17 00:00:00','2001-01-20 00:00:00','Bill Clinton','Democratic'),('1996-02-18 00:00:00','2001-01-20 00:00:00','Bill Clinton','Democratic'),('1996-02-19 00:00:00','2001-01-20 00:00:00','Bill Clinton','Democratic'),('1996-02-20 00:00:00','2001-01-20 00:00:00','Bill Clinton','Democratic'),('1996-02-21 00:00:00','2001-01-20 00:00:00','Bill Clinton','Democratic'),('1996-02-22 00:00:00','2001-01-20 00:00:00','Bill Clinton','Democratic'),('1996-02-23 00:00:00','2001-01-20 00:00:00','Bill Clinton','Democratic'),('1996-02-24 00:00:00','2001-01-20 00:00:00','Bill Clinton','Democratic'),('1996-02-25 00:00:00','2001-01-20 00:00:00','Bill Clinton','Democratic'),('1996-02-26 00:00:00','2001-01-20 00:00:00','Bill Clinton','Democratic'),('1996-02-27 00:00:00','2001-01-20 00:00:00','Bill Clinton','Democratic'),('1996-02-28 00:00:00','2001-01-20 00:00:00','Bill Clinton','Democratic'),('1996-02-29 00:00:00','2001-01-20 00:00:00','Bill Clinton','Democratic'),('1996-03-01 00:00:00','2001-01-20 00:00:00','Bill Clinton','Democratic'),('1996-03-02 00:00:00','2001-01-20 00:00:00','Bill Clinton','Democratic'),('1996-03-03 00:00:00','2001-01-20 00:00:00','Bill Clinton','Democratic'),('1996-03-04 00:00:00','2001-01-20 00:00:00','Bill Clinton','Democratic'),('1996-03-05 00:00:00','2001-01-20 00:00:00','Bill Clinton','Democratic'),('1996-03-06 00:00:00','2001-01-20 00:00:00','Bill Clinton','Democratic'),('1996-03-07 00:00:00','2001-01-20 00:00:00','Bill Clinton','Democratic'),('1996-03-08 00:00:00','2001-01-20 00:00:00','Bill Clinton','Democratic'),('1996-03-09 00:00:00','2001-01-20 00:00:00','Bill Clinton','Democratic'),('1996-03-10 00:00:00','2001-01-20 </w:t>
        </w:r>
        <w:r>
          <w:lastRenderedPageBreak/>
          <w:t xml:space="preserve">00:00:00','Bill Clinton','Democratic'),('1996-03-11 00:00:00','2001-01-20 00:00:00','Bill Clinton','Democratic'),('1996-03-12 00:00:00','2001-01-20 00:00:00','Bill Clinton','Democratic'),('1996-03-13 00:00:00','2001-01-20 00:00:00','Bill Clinton','Democratic'),('1996-03-14 00:00:00','2001-01-20 00:00:00','Bill Clinton','Democratic'),('1996-03-15 00:00:00','2001-01-20 00:00:00','Bill Clinton','Democratic'),('1996-03-16 00:00:00','2001-01-20 00:00:00','Bill Clinton','Democratic'),('1996-03-17 00:00:00','2001-01-20 00:00:00','Bill Clinton','Democratic'),('1996-03-18 00:00:00','2001-01-20 00:00:00','Bill Clinton','Democratic'),('1996-03-19 00:00:00','2001-01-20 00:00:00','Bill Clinton','Democratic'),('1996-03-20 00:00:00','2001-01-20 00:00:00','Bill Clinton','Democratic'),('1996-03-21 00:00:00','2001-01-20 00:00:00','Bill Clinton','Democratic'),('1996-03-22 00:00:00','2001-01-20 00:00:00','Bill Clinton','Democratic'),('1996-03-23 00:00:00','2001-01-20 00:00:00','Bill Clinton','Democratic'),('1996-03-24 00:00:00','2001-01-20 00:00:00','Bill Clinton','Democratic'),('1996-03-25 00:00:00','2001-01-20 00:00:00','Bill Clinton','Democratic'),('1996-03-26 00:00:00','2001-01-20 00:00:00','Bill Clinton','Democratic'),('1996-03-27 00:00:00','2001-01-20 00:00:00','Bill Clinton','Democratic'),('1996-03-28 00:00:00','2001-01-20 00:00:00','Bill Clinton','Democratic'),('1996-03-29 00:00:00','2001-01-20 00:00:00','Bill Clinton','Democratic'),('1996-03-30 00:00:00','2001-01-20 00:00:00','Bill Clinton','Democratic'),('1996-03-31 00:00:00','2001-01-20 00:00:00','Bill Clinton','Democratic'),('1996-04-01 00:00:00','2001-01-20 00:00:00','Bill Clinton','Democratic'),('1996-04-02 00:00:00','2001-01-20 00:00:00','Bill Clinton','Democratic'),('1996-04-03 00:00:00','2001-01-20 00:00:00','Bill Clinton','Democratic'),('1996-04-04 00:00:00','2001-01-20 00:00:00','Bill Clinton','Democratic'),('1996-04-05 00:00:00','2001-01-20 00:00:00','Bill Clinton','Democratic'),('1996-04-06 00:00:00','2001-01-20 00:00:00','Bill Clinton','Democratic'),('1996-04-07 00:00:00','2001-01-20 00:00:00','Bill Clinton','Democratic'),('1996-04-08 00:00:00','2001-01-20 00:00:00','Bill Clinton','Democratic'),('1996-04-09 00:00:00','2001-01-20 00:00:00','Bill Clinton','Democratic'),('1996-04-10 00:00:00','2001-01-20 00:00:00','Bill Clinton','Democratic'),('1996-04-11 00:00:00','2001-01-20 00:00:00','Bill Clinton','Democratic'),('1996-04-12 00:00:00','2001-01-20 00:00:00','Bill Clinton','Democratic'),('1996-04-13 00:00:00','2001-01-20 00:00:00','Bill Clinton','Democratic'),('1996-04-14 00:00:00','2001-01-20 00:00:00','Bill Clinton','Democratic'),('1996-04-15 00:00:00','2001-01-20 00:00:00','Bill Clinton','Democratic'),('1996-04-16 00:00:00','2001-01-20 00:00:00','Bill Clinton','Democratic'),('1996-04-17 00:00:00','2001-01-20 00:00:00','Bill Clinton','Democratic'),('1996-04-18 00:00:00','2001-01-20 00:00:00','Bill Clinton','Democratic'),('1996-04-19 00:00:00','2001-01-20 </w:t>
        </w:r>
        <w:r>
          <w:t xml:space="preserve">00:00:00','Bill Clinton','Democratic'),('1996-04-20 00:00:00','2001-01-20 00:00:00','Bill Clinton','Democratic'),('1996-04-21 00:00:00','2001-01-20 00:00:00','Bill Clinton','Democratic'),('1996-04-22 00:00:00','2001-01-20 00:00:00','Bill Clinton','Democratic'),('1996-04-23 00:00:00','2001-01-20 00:00:00','Bill Clinton','Democratic'),('1996-04-24 00:00:00','2001-01-20 00:00:00','Bill Clinton','Democratic'),('1996-04-25 00:00:00','2001-01-20 00:00:00','Bill Clinton','Democratic'),('1996-04-26 00:00:00','2001-01-20 00:00:00','Bill Clinton','Democratic'),('1996-04-27 00:00:00','2001-01-20 00:00:00','Bill Clinton','Democratic'),('1996-04-28 00:00:00','2001-01-20 00:00:00','Bill Clinton','Democratic'),('1996-04-29 00:00:00','2001-01-20 00:00:00','Bill Clinton','Democratic'),('1996-04-30 00:00:00','2001-01-20 00:00:00','Bill Clinton','Democratic'),('1996-05-01 00:00:00','2001-01-20 00:00:00','Bill Clinton','Democratic'),('1996-05-02 00:00:00','2001-01-20 00:00:00','Bill Clinton','Democratic'),('1996-05-03 00:00:00','2001-01-20 00:00:00','Bill Clinton','Democratic'),('1996-05-04 00:00:00','2001-01-20 00:00:00','Bill Clinton','Democratic'),('1996-05-05 00:00:00','2001-01-20 00:00:00','Bill Clinton','Democratic'),('1996-05-06 00:00:00','2001-01-20 00:00:00','Bill Clinton','Democratic'),('1996-05-07 00:00:00','2001-01-20 00:00:00','Bill Clinton','Democratic'),('1996-05-08 00:00:00','2001-01-20 00:00:00','Bill Clinton','Democratic'),('1996-05-09 00:00:00','2001-01-20 00:00:00','Bill Clinton','Democratic'),('1996-05-10 00:00:00','2001-01-20 00:00:00','Bill Clinton','Democratic'),('1996-05-11 00:00:00','2001-01-20 00:00:00','Bill Clinton','Democratic'),('1996-05-12 00:00:00','2001-01-20 00:00:00','Bill Clinton','Democratic'),('1996-05-13 00:00:00','2001-01-20 00:00:00','Bill Clinton','Democratic'),('1996-05-14 00:00:00','2001-01-20 00:00:00','Bill Clinton','Democratic'),('1996-05-15 00:00:00','2001-01-20 00:00:00','Bill Clinton','Democratic'),('1996-05-16 00:00:00','2001-01-20 00:00:00','Bill Clinton','Democratic'),('1996-05-17 00:00:00','2001-01-20 00:00:00','Bill Clinton','Democratic'),('1996-05-18 00:00:00','2001-01-20 00:00:00','Bill Clinton','Democratic'),('1996-05-19 00:00:00','2001-01-20 00:00:00','Bill Clinton','Democratic'),('1996-05-20 00:00:00','2001-01-20 00:00:00','Bill Clinton','Democratic'),('1996-05-21 00:00:00','2001-01-20 00:00:00','Bill Clinton','Democratic'),('1996-05-22 00:00:00','2001-01-20 00:00:00','Bill Clinton','Democratic'),('1996-05-23 00:00:00','2001-01-20 00:00:00','Bill Clinton','Democratic'),('1996-05-24 00:00:00','2001-01-20 00:00:00','Bill Clinton','Democratic'),('1996-05-25 00:00:00','2001-01-20 00:00:00','Bill Clinton','Democratic'),('1996-05-26 00:00:00','2001-01-20 00:00:00','Bill Clinton','Democratic'),('1996-05-27 00:00:00','2001-01-20 00:00:00','Bill Clinton','Democratic'),('1996-05-28 00:00:00','2001-01-20 00:00:00','Bill Clinton','Democratic'),('1996-05-29 00:00:00','2001-01-20 </w:t>
        </w:r>
        <w:r>
          <w:lastRenderedPageBreak/>
          <w:t xml:space="preserve">00:00:00','Bill Clinton','Democratic'),('1996-05-30 00:00:00','2001-01-20 00:00:00','Bill Clinton','Democratic'),('1996-05-31 00:00:00','2001-01-20 00:00:00','Bill Clinton','Democratic'),('1996-06-01 00:00:00','2001-01-20 00:00:00','Bill Clinton','Democratic'),('1996-06-02 00:00:00','2001-01-20 00:00:00','Bill Clinton','Democratic'),('1996-06-03 00:00:00','2001-01-20 00:00:00','Bill Clinton','Democratic'),('1996-06-04 00:00:00','2001-01-20 00:00:00','Bill Clinton','Democratic'),('1996-06-05 00:00:00','2001-01-20 00:00:00','Bill Clinton','Democratic'),('1996-06-06 00:00:00','2001-01-20 00:00:00','Bill Clinton','Democratic'),('1996-06-07 00:00:00','2001-01-20 00:00:00','Bill Clinton','Democratic'),('1996-06-08 00:00:00','2001-01-20 00:00:00','Bill Clinton','Democratic'),('1996-06-09 00:00:00','2001-01-20 00:00:00','Bill Clinton','Democratic'),('1996-06-10 00:00:00','2001-01-20 00:00:00','Bill Clinton','Democratic'),('1996-06-11 00:00:00','2001-01-20 00:00:00','Bill Clinton','Democratic'),('1996-06-12 00:00:00','2001-01-20 00:00:00','Bill Clinton','Democratic'),('1996-06-13 00:00:00','2001-01-20 00:00:00','Bill Clinton','Democratic'),('1996-06-14 00:00:00','2001-01-20 00:00:00','Bill Clinton','Democratic'),('1996-06-15 00:00:00','2001-01-20 00:00:00','Bill Clinton','Democratic'),('1996-06-16 00:00:00','2001-01-20 00:00:00','Bill Clinton','Democratic'),('1996-06-17 00:00:00','2001-01-20 00:00:00','Bill Clinton','Democratic'),('1996-06-18 00:00:00','2001-01-20 00:00:00','Bill Clinton','Democratic'),('1996-06-19 00:00:00','2001-01-20 00:00:00','Bill Clinton','Democratic'),('1996-06-20 00:00:00','2001-01-20 00:00:00','Bill Clinton','Democratic'),('1996-06-21 00:00:00','2001-01-20 00:00:00','Bill Clinton','Democratic'),('1996-06-22 00:00:00','2001-01-20 00:00:00','Bill Clinton','Democratic'),('1996-06-23 00:00:00','2001-01-20 00:00:00','Bill Clinton','Democratic'),('1996-06-24 00:00:00','2001-01-20 00:00:00','Bill Clinton','Democratic'),('1996-06-25 00:00:00','2001-01-20 00:00:00','Bill Clinton','Democratic'),('1996-06-26 00:00:00','2001-01-20 00:00:00','Bill Clinton','Democratic'),('1996-06-27 00:00:00','2001-01-20 00:00:00','Bill Clinton','Democratic'),('1996-06-28 00:00:00','2001-01-20 00:00:00','Bill Clinton','Democratic'),('1996-06-29 00:00:00','2001-01-20 00:00:00','Bill Clinton','Democratic'),('1996-06-30 00:00:00','2001-01-20 00:00:00','Bill Clinton','Democratic'),('1996-07-01 00:00:00','2001-01-20 00:00:00','Bill Clinton','Democratic'),('1996-07-02 00:00:00','2001-01-20 00:00:00','Bill Clinton','Democratic'),('1996-07-03 00:00:00','2001-01-20 00:00:00','Bill Clinton','Democratic'),('1996-07-04 00:00:00','2001-01-20 00:00:00','Bill Clinton','Democratic'),('1996-07-05 00:00:00','2001-01-20 00:00:00','Bill Clinton','Democratic'),('1996-07-06 00:00:00','2001-01-20 00:00:00','Bill Clinton','Democratic'),('1996-07-07 00:00:00','2001-01-20 00:00:00','Bill Clinton','Democratic'),('1996-07-08 00:00:00','2001-01-20 </w:t>
        </w:r>
        <w:r>
          <w:t xml:space="preserve">00:00:00','Bill Clinton','Democratic'),('1996-07-09 00:00:00','2001-01-20 00:00:00','Bill Clinton','Democratic'),('1996-07-10 00:00:00','2001-01-20 00:00:00','Bill Clinton','Democratic'),('1996-07-11 00:00:00','2001-01-20 00:00:00','Bill Clinton','Democratic'),('1996-07-12 00:00:00','2001-01-20 00:00:00','Bill Clinton','Democratic'),('1996-07-13 00:00:00','2001-01-20 00:00:00','Bill Clinton','Democratic'),('1996-07-14 00:00:00','2001-01-20 00:00:00','Bill Clinton','Democratic'),('1996-07-15 00:00:00','2001-01-20 00:00:00','Bill Clinton','Democratic'),('1996-07-16 00:00:00','2001-01-20 00:00:00','Bill Clinton','Democratic'),('1996-07-17 00:00:00','2001-01-20 00:00:00','Bill Clinton','Democratic'),('1996-07-18 00:00:00','2001-01-20 00:00:00','Bill Clinton','Democratic'),('1996-07-19 00:00:00','2001-01-20 00:00:00','Bill Clinton','Democratic'),('1996-07-20 00:00:00','2001-01-20 00:00:00','Bill Clinton','Democratic'),('1996-07-21 00:00:00','2001-01-20 00:00:00','Bill Clinton','Democratic'),('1996-07-22 00:00:00','2001-01-20 00:00:00','Bill Clinton','Democratic'),('1996-07-23 00:00:00','2001-01-20 00:00:00','Bill Clinton','Democratic'),('1996-07-24 00:00:00','2001-01-20 00:00:00','Bill Clinton','Democratic'),('1996-07-25 00:00:00','2001-01-20 00:00:00','Bill Clinton','Democratic'),('1996-07-26 00:00:00','2001-01-20 00:00:00','Bill Clinton','Democratic'),('1996-07-27 00:00:00','2001-01-20 00:00:00','Bill Clinton','Democratic'),('1996-07-28 00:00:00','2001-01-20 00:00:00','Bill Clinton','Democratic'),('1996-07-29 00:00:00','2001-01-20 00:00:00','Bill Clinton','Democratic'),('1996-07-30 00:00:00','2001-01-20 00:00:00','Bill Clinton','Democratic'),('1996-07-31 00:00:00','2001-01-20 00:00:00','Bill Clinton','Democratic'),('1996-08-01 00:00:00','2001-01-20 00:00:00','Bill Clinton','Democratic'),('1996-08-02 00:00:00','2001-01-20 00:00:00','Bill Clinton','Democratic'),('1996-08-03 00:00:00','2001-01-20 00:00:00','Bill Clinton','Democratic'),('1996-08-04 00:00:00','2001-01-20 00:00:00','Bill Clinton','Democratic'),('1996-08-05 00:00:00','2001-01-20 00:00:00','Bill Clinton','Democratic'),('1996-08-06 00:00:00','2001-01-20 00:00:00','Bill Clinton','Democratic'),('1996-08-07 00:00:00','2001-01-20 00:00:00','Bill Clinton','Democratic'),('1996-08-08 00:00:00','2001-01-20 00:00:00','Bill Clinton','Democratic'),('1996-08-09 00:00:00','2001-01-20 00:00:00','Bill Clinton','Democratic'),('1996-08-10 00:00:00','2001-01-20 00:00:00','Bill Clinton','Democratic'),('1996-08-11 00:00:00','2001-01-20 00:00:00','Bill Clinton','Democratic'),('1996-08-12 00:00:00','2001-01-20 00:00:00','Bill Clinton','Democratic'),('1996-08-13 00:00:00','2001-01-20 00:00:00','Bill Clinton','Democratic'),('1996-08-14 00:00:00','2001-01-20 00:00:00','Bill Clinton','Democratic'),('1996-08-15 00:00:00','2001-01-20 00:00:00','Bill Clinton','Democratic'),('1996-08-16 00:00:00','2001-01-20 00:00:00','Bill Clinton','Democratic'),('1996-08-17 00:00:00','2001-01-20 </w:t>
        </w:r>
        <w:r>
          <w:lastRenderedPageBreak/>
          <w:t xml:space="preserve">00:00:00','Bill Clinton','Democratic'),('1996-08-18 00:00:00','2001-01-20 00:00:00','Bill Clinton','Democratic'),('1996-08-19 00:00:00','2001-01-20 00:00:00','Bill Clinton','Democratic'),('1996-08-20 00:00:00','2001-01-20 00:00:00','Bill Clinton','Democratic'),('1996-08-21 00:00:00','2001-01-20 00:00:00','Bill Clinton','Democratic'),('1996-08-22 00:00:00','2001-01-20 00:00:00','Bill Clinton','Democratic'),('1996-08-23 00:00:00','2001-01-20 00:00:00','Bill Clinton','Democratic'),('1996-08-24 00:00:00','2001-01-20 00:00:00','Bill Clinton','Democratic'),('1996-08-25 00:00:00','2001-01-20 00:00:00','Bill Clinton','Democratic'),('1996-08-26 00:00:00','2001-01-20 00:00:00','Bill Clinton','Democratic'),('1996-08-27 00:00:00','2001-01-20 00:00:00','Bill Clinton','Democratic'),('1996-08-28 00:00:00','2001-01-20 00:00:00','Bill Clinton','Democratic'),('1996-08-29 00:00:00','2001-01-20 00:00:00','Bill Clinton','Democratic'),('1996-08-30 00:00:00','2001-01-20 00:00:00','Bill Clinton','Democratic'),('1996-08-31 00:00:00','2001-01-20 00:00:00','Bill Clinton','Democratic'),('1996-09-01 00:00:00','2001-01-20 00:00:00','Bill Clinton','Democratic'),('1996-09-02 00:00:00','2001-01-20 00:00:00','Bill Clinton','Democratic'),('1996-09-03 00:00:00','2001-01-20 00:00:00','Bill Clinton','Democratic'),('1996-09-04 00:00:00','2001-01-20 00:00:00','Bill Clinton','Democratic'),('1996-09-05 00:00:00','2001-01-20 00:00:00','Bill Clinton','Democratic'),('1996-09-06 00:00:00','2001-01-20 00:00:00','Bill Clinton','Democratic'),('1996-09-07 00:00:00','2001-01-20 00:00:00','Bill Clinton','Democratic'),('1996-09-08 00:00:00','2001-01-20 00:00:00','Bill Clinton','Democratic'),('1996-09-09 00:00:00','2001-01-20 00:00:00','Bill Clinton','Democratic'),('1996-09-10 00:00:00','2001-01-20 00:00:00','Bill Clinton','Democratic'),('1996-09-11 00:00:00','2001-01-20 00:00:00','Bill Clinton','Democratic'),('1996-09-12 00:00:00','2001-01-20 00:00:00','Bill Clinton','Democratic'),('1996-09-13 00:00:00','2001-01-20 00:00:00','Bill Clinton','Democratic'),('1996-09-14 00:00:00','2001-01-20 00:00:00','Bill Clinton','Democratic'),('1996-09-15 00:00:00','2001-01-20 00:00:00','Bill Clinton','Democratic'),('1996-09-16 00:00:00','2001-01-20 00:00:00','Bill Clinton','Democratic'),('1996-09-17 00:00:00','2001-01-20 00:00:00','Bill Clinton','Democratic'),('1996-09-18 00:00:00','2001-01-20 00:00:00','Bill Clinton','Democratic'),('1996-09-19 00:00:00','2001-01-20 00:00:00','Bill Clinton','Democratic'),('1996-09-20 00:00:00','2001-01-20 00:00:00','Bill Clinton','Democratic'),('1996-09-21 00:00:00','2001-01-20 00:00:00','Bill Clinton','Democratic'),('1996-09-22 00:00:00','2001-01-20 00:00:00','Bill Clinton','Democratic'),('1996-09-23 00:00:00','2001-01-20 00:00:00','Bill Clinton','Democratic'),('1996-09-24 00:00:00','2001-01-20 00:00:00','Bill Clinton','Democratic'),('1996-09-25 00:00:00','2001-01-20 00:00:00','Bill Clinton','Democratic'),('1996-09-26 00:00:00','2001-01-20 </w:t>
        </w:r>
        <w:r>
          <w:t xml:space="preserve">00:00:00','Bill Clinton','Democratic'),('1996-09-27 00:00:00','2001-01-20 00:00:00','Bill Clinton','Democratic'),('1996-09-28 00:00:00','2001-01-20 00:00:00','Bill Clinton','Democratic'),('1996-09-29 00:00:00','2001-01-20 00:00:00','Bill Clinton','Democratic'),('1996-09-30 00:00:00','2001-01-20 00:00:00','Bill Clinton','Democratic'),('1996-10-01 00:00:00','2001-01-20 00:00:00','Bill Clinton','Democratic'),('1996-10-02 00:00:00','2001-01-20 00:00:00','Bill Clinton','Democratic'),('1996-10-03 00:00:00','2001-01-20 00:00:00','Bill Clinton','Democratic'),('1996-10-04 00:00:00','2001-01-20 00:00:00','Bill Clinton','Democratic'),('1996-10-05 00:00:00','2001-01-20 00:00:00','Bill Clinton','Democratic'),('1996-10-06 00:00:00','2001-01-20 00:00:00','Bill Clinton','Democratic'),('1996-10-07 00:00:00','2001-01-20 00:00:00','Bill Clinton','Democratic'),('1996-10-08 00:00:00','2001-01-20 00:00:00','Bill Clinton','Democratic'),('1996-10-09 00:00:00','2001-01-20 00:00:00','Bill Clinton','Democratic'),('1996-10-10 00:00:00','2001-01-20 00:00:00','Bill Clinton','Democratic'),('1996-10-11 00:00:00','2001-01-20 00:00:00','Bill Clinton','Democratic'),('1996-10-12 00:00:00','2001-01-20 00:00:00','Bill Clinton','Democratic'),('1996-10-13 00:00:00','2001-01-20 00:00:00','Bill Clinton','Democratic'),('1996-10-14 00:00:00','2001-01-20 00:00:00','Bill Clinton','Democratic'),('1996-10-15 00:00:00','2001-01-20 00:00:00','Bill Clinton','Democratic'),('1996-10-16 00:00:00','2001-01-20 00:00:00','Bill Clinton','Democratic'),('1996-10-17 00:00:00','2001-01-20 00:00:00','Bill Clinton','Democratic'),('1996-10-18 00:00:00','2001-01-20 00:00:00','Bill Clinton','Democratic'),('1996-10-19 00:00:00','2001-01-20 00:00:00','Bill Clinton','Democratic'),('1996-10-20 00:00:00','2001-01-20 00:00:00','Bill Clinton','Democratic'),('1996-10-21 00:00:00','2001-01-20 00:00:00','Bill Clinton','Democratic'),('1996-10-22 00:00:00','2001-01-20 00:00:00','Bill Clinton','Democratic'),('1996-10-23 00:00:00','2001-01-20 00:00:00','Bill Clinton','Democratic'),('1996-10-24 00:00:00','2001-01-20 00:00:00','Bill Clinton','Democratic'),('1996-10-25 00:00:00','2001-01-20 00:00:00','Bill Clinton','Democratic'),('1996-10-26 00:00:00','2001-01-20 00:00:00','Bill Clinton','Democratic'),('1996-10-27 00:00:00','2001-01-20 00:00:00','Bill Clinton','Democratic'),('1996-10-28 00:00:00','2001-01-20 00:00:00','Bill Clinton','Democratic'),('1996-10-29 00:00:00','2001-01-20 00:00:00','Bill Clinton','Democratic'),('1996-10-30 00:00:00','2001-01-20 00:00:00','Bill Clinton','Democratic'),('1996-10-31 00:00:00','2001-01-20 00:00:00','Bill Clinton','Democratic'),('1996-11-01 00:00:00','2001-01-20 00:00:00','Bill Clinton','Democratic'),('1996-11-02 00:00:00','2001-01-20 00:00:00','Bill Clinton','Democratic'),('1996-11-03 00:00:00','2001-01-20 00:00:00','Bill Clinton','Democratic'),('1996-11-04 00:00:00','2001-01-20 00:00:00','Bill Clinton','Democratic'),('1996-11-05 00:00:00','2001-01-20 </w:t>
        </w:r>
        <w:r>
          <w:lastRenderedPageBreak/>
          <w:t xml:space="preserve">00:00:00','Bill Clinton','Democratic'),('1996-11-06 00:00:00','2001-01-20 00:00:00','Bill Clinton','Democratic'),('1996-11-07 00:00:00','2001-01-20 00:00:00','Bill Clinton','Democratic'),('1996-11-08 00:00:00','2001-01-20 00:00:00','Bill Clinton','Democratic'),('1996-11-09 00:00:00','2001-01-20 00:00:00','Bill Clinton','Democratic'),('1996-11-10 00:00:00','2001-01-20 00:00:00','Bill Clinton','Democratic'),('1996-11-11 00:00:00','2001-01-20 00:00:00','Bill Clinton','Democratic'),('1996-11-12 00:00:00','2001-01-20 00:00:00','Bill Clinton','Democratic'),('1996-11-13 00:00:00','2001-01-20 00:00:00','Bill Clinton','Democratic'),('1996-11-14 00:00:00','2001-01-20 00:00:00','Bill Clinton','Democratic'),('1996-11-15 00:00:00','2001-01-20 00:00:00','Bill Clinton','Democratic'),('1996-11-16 00:00:00','2001-01-20 00:00:00','Bill Clinton','Democratic'),('1996-11-17 00:00:00','2001-01-20 00:00:00','Bill Clinton','Democratic'),('1996-11-18 00:00:00','2001-01-20 00:00:00','Bill Clinton','Democratic'),('1996-11-19 00:00:00','2001-01-20 00:00:00','Bill Clinton','Democratic'),('1996-11-20 00:00:00','2001-01-20 00:00:00','Bill Clinton','Democratic'),('1996-11-21 00:00:00','2001-01-20 00:00:00','Bill Clinton','Democratic'),('1996-11-22 00:00:00','2001-01-20 00:00:00','Bill Clinton','Democratic'),('1996-11-23 00:00:00','2001-01-20 00:00:00','Bill Clinton','Democratic'),('1996-11-24 00:00:00','2001-01-20 00:00:00','Bill Clinton','Democratic'),('1996-11-25 00:00:00','2001-01-20 00:00:00','Bill Clinton','Democratic'),('1996-11-26 00:00:00','2001-01-20 00:00:00','Bill Clinton','Democratic'),('1996-11-27 00:00:00','2001-01-20 00:00:00','Bill Clinton','Democratic'),('1996-11-28 00:00:00','2001-01-20 00:00:00','Bill Clinton','Democratic'),('1996-11-29 00:00:00','2001-01-20 00:00:00','Bill Clinton','Democratic'),('1996-11-30 00:00:00','2001-01-20 00:00:00','Bill Clinton','Democratic'),('1996-12-01 00:00:00','2001-01-20 00:00:00','Bill Clinton','Democratic'),('1996-12-02 00:00:00','2001-01-20 00:00:00','Bill Clinton','Democratic'),('1996-12-03 00:00:00','2001-01-20 00:00:00','Bill Clinton','Democratic'),('1996-12-04 00:00:00','2001-01-20 00:00:00','Bill Clinton','Democratic'),('1996-12-05 00:00:00','2001-01-20 00:00:00','Bill Clinton','Democratic'),('1996-12-06 00:00:00','2001-01-20 00:00:00','Bill Clinton','Democratic'),('1996-12-07 00:00:00','2001-01-20 00:00:00','Bill Clinton','Democratic'),('1996-12-08 00:00:00','2001-01-20 00:00:00','Bill Clinton','Democratic'),('1996-12-09 00:00:00','2001-01-20 00:00:00','Bill Clinton','Democratic'),('1996-12-10 00:00:00','2001-01-20 00:00:00','Bill Clinton','Democratic'),('1996-12-11 00:00:00','2001-01-20 00:00:00','Bill Clinton','Democratic'),('1996-12-12 00:00:00','2001-01-20 00:00:00','Bill Clinton','Democratic'),('1996-12-13 00:00:00','2001-01-20 00:00:00','Bill Clinton','Democratic'),('1996-12-14 00:00:00','2001-01-20 00:00:00','Bill Clinton','Democratic'),('1996-12-15 00:00:00','2001-01-20 </w:t>
        </w:r>
        <w:r>
          <w:t xml:space="preserve">00:00:00','Bill Clinton','Democratic'),('1996-12-16 00:00:00','2001-01-20 00:00:00','Bill Clinton','Democratic'),('1996-12-17 00:00:00','2001-01-20 00:00:00','Bill Clinton','Democratic'),('1996-12-18 00:00:00','2001-01-20 00:00:00','Bill Clinton','Democratic'),('1996-12-19 00:00:00','2001-01-20 00:00:00','Bill Clinton','Democratic'),('1996-12-20 00:00:00','2001-01-20 00:00:00','Bill Clinton','Democratic'),('1996-12-21 00:00:00','2001-01-20 00:00:00','Bill Clinton','Democratic'),('1996-12-22 00:00:00','2001-01-20 00:00:00','Bill Clinton','Democratic'),('1996-12-23 00:00:00','2001-01-20 00:00:00','Bill Clinton','Democratic'),('1996-12-24 00:00:00','2001-01-20 00:00:00','Bill Clinton','Democratic'),('1996-12-25 00:00:00','2001-01-20 00:00:00','Bill Clinton','Democratic'),('1996-12-26 00:00:00','2001-01-20 00:00:00','Bill Clinton','Democratic'),('1996-12-27 00:00:00','2001-01-20 00:00:00','Bill Clinton','Democratic'),('1996-12-28 00:00:00','2001-01-20 00:00:00','Bill Clinton','Democratic'),('1996-12-29 00:00:00','2001-01-20 00:00:00','Bill Clinton','Democratic'),('1996-12-30 00:00:00','2001-01-20 00:00:00','Bill Clinton','Democratic'),('1996-12-31 00:00:00','2001-01-20 00:00:00','Bill Clinton','Democratic'),('1997-01-01 00:00:00','2001-01-20 00:00:00','Bill Clinton','Democratic'),('1997-01-02 00:00:00','2001-01-20 00:00:00','Bill Clinton','Democratic'),('1997-01-03 00:00:00','2001-01-20 00:00:00','Bill Clinton','Democratic'),('1997-01-04 00:00:00','2001-01-20 00:00:00','Bill Clinton','Democratic'),('1997-01-05 00:00:00','2001-01-20 00:00:00','Bill Clinton','Democratic'),('1997-01-06 00:00:00','2001-01-20 00:00:00','Bill Clinton','Democratic'),('1997-01-07 00:00:00','2001-01-20 00:00:00','Bill Clinton','Democratic'),('1997-01-08 00:00:00','2001-01-20 00:00:00','Bill Clinton','Democratic'),('1997-01-09 00:00:00','2001-01-20 00:00:00','Bill Clinton','Democratic'),('1997-01-10 00:00:00','2001-01-20 00:00:00','Bill Clinton','Democratic'),('1997-01-11 00:00:00','2001-01-20 00:00:00','Bill Clinton','Democratic'),('1997-01-12 00:00:00','2001-01-20 00:00:00','Bill Clinton','Democratic'),('1997-01-13 00:00:00','2001-01-20 00:00:00','Bill Clinton','Democratic'),('1997-01-14 00:00:00','2001-01-20 00:00:00','Bill Clinton','Democratic'),('1997-01-15 00:00:00','2001-01-20 00:00:00','Bill Clinton','Democratic'),('1997-01-16 00:00:00','2001-01-20 00:00:00','Bill Clinton','Democratic'),('1997-01-17 00:00:00','2001-01-20 00:00:00','Bill Clinton','Democratic'),('1997-01-18 00:00:00','2001-01-20 00:00:00','Bill Clinton','Democratic'),('1997-01-19 00:00:00','2001-01-20 00:00:00','Bill Clinton','Democratic'),('1997-01-20 00:00:00','2001-01-20 00:00:00','Bill Clinton','Democratic'),('1997-01-21 00:00:00','2001-01-20 00:00:00','Bill Clinton','Democratic'),('1997-01-22 00:00:00','2001-01-20 00:00:00','Bill Clinton','Democratic'),('1997-01-23 00:00:00','2001-01-20 00:00:00','Bill Clinton','Democratic'),('1997-01-24 00:00:00','2001-01-20 </w:t>
        </w:r>
        <w:r>
          <w:lastRenderedPageBreak/>
          <w:t xml:space="preserve">00:00:00','Bill Clinton','Democratic'),('1997-01-25 00:00:00','2001-01-20 00:00:00','Bill Clinton','Democratic'),('1997-01-26 00:00:00','2001-01-20 00:00:00','Bill Clinton','Democratic'),('1997-01-27 00:00:00','2001-01-20 00:00:00','Bill Clinton','Democratic'),('1997-01-28 00:00:00','2001-01-20 00:00:00','Bill Clinton','Democratic'),('1997-01-29 00:00:00','2001-01-20 00:00:00','Bill Clinton','Democratic'),('1997-01-30 00:00:00','2001-01-20 00:00:00','Bill Clinton','Democratic'),('1997-01-31 00:00:00','2001-01-20 00:00:00','Bill Clinton','Democratic'),('1997-02-01 00:00:00','2001-01-20 00:00:00','Bill Clinton','Democratic'),('1997-02-02 00:00:00','2001-01-20 00:00:00','Bill Clinton','Democratic'),('1997-02-03 00:00:00','2001-01-20 00:00:00','Bill Clinton','Democratic'),('1997-02-04 00:00:00','2001-01-20 00:00:00','Bill Clinton','Democratic'),('1997-02-05 00:00:00','2001-01-20 00:00:00','Bill Clinton','Democratic'),('1997-02-06 00:00:00','2001-01-20 00:00:00','Bill Clinton','Democratic'),('1997-02-07 00:00:00','2001-01-20 00:00:00','Bill Clinton','Democratic'),('1997-02-08 00:00:00','2001-01-20 00:00:00','Bill Clinton','Democratic'),('1997-02-09 00:00:00','2001-01-20 00:00:00','Bill Clinton','Democratic'),('1997-02-10 00:00:00','2001-01-20 00:00:00','Bill Clinton','Democratic'),('1997-02-11 00:00:00','2001-01-20 00:00:00','Bill Clinton','Democratic'),('1997-02-12 00:00:00','2001-01-20 00:00:00','Bill Clinton','Democratic'),('1997-02-13 00:00:00','2001-01-20 00:00:00','Bill Clinton','Democratic'),('1997-02-14 00:00:00','2001-01-20 00:00:00','Bill Clinton','Democratic'),('1997-02-15 00:00:00','2001-01-20 00:00:00','Bill Clinton','Democratic'),('1997-02-16 00:00:00','2001-01-20 00:00:00','Bill Clinton','Democratic'),('1997-02-17 00:00:00','2001-01-20 00:00:00','Bill Clinton','Democratic'),('1997-02-18 00:00:00','2001-01-20 00:00:00','Bill Clinton','Democratic'),('1997-02-19 00:00:00','2001-01-20 00:00:00','Bill Clinton','Democratic'),('1997-02-20 00:00:00','2001-01-20 00:00:00','Bill Clinton','Democratic'),('1997-02-21 00:00:00','2001-01-20 00:00:00','Bill Clinton','Democratic'),('1997-02-22 00:00:00','2001-01-20 00:00:00','Bill Clinton','Democratic'),('1997-02-23 00:00:00','2001-01-20 00:00:00','Bill Clinton','Democratic'),('1997-02-24 00:00:00','2001-01-20 00:00:00','Bill Clinton','Democratic'),('1997-02-25 00:00:00','2001-01-20 00:00:00','Bill Clinton','Democratic'),('1997-02-26 00:00:00','2001-01-20 00:00:00','Bill Clinton','Democratic'),('1997-02-27 00:00:00','2001-01-20 00:00:00','Bill Clinton','Democratic'),('1997-02-28 00:00:00','2001-01-20 00:00:00','Bill Clinton','Democratic'),('1997-03-01 00:00:00','2001-01-20 00:00:00','Bill Clinton','Democratic'),('1997-03-02 00:00:00','2001-01-20 00:00:00','Bill Clinton','Democratic'),('1997-03-03 00:00:00','2001-01-20 00:00:00','Bill Clinton','Democratic'),('1997-03-04 00:00:00','2001-01-20 00:00:00','Bill Clinton','Democratic'),('1997-03-05 00:00:00','2001-01-20 </w:t>
        </w:r>
        <w:r>
          <w:t xml:space="preserve">00:00:00','Bill Clinton','Democratic'),('1997-03-06 00:00:00','2001-01-20 00:00:00','Bill Clinton','Democratic'),('1997-03-07 00:00:00','2001-01-20 00:00:00','Bill Clinton','Democratic'),('1997-03-08 00:00:00','2001-01-20 00:00:00','Bill Clinton','Democratic'),('1997-03-09 00:00:00','2001-01-20 00:00:00','Bill Clinton','Democratic'),('1997-03-10 00:00:00','2001-01-20 00:00:00','Bill Clinton','Democratic'),('1997-03-11 00:00:00','2001-01-20 00:00:00','Bill Clinton','Democratic'),('1997-03-12 00:00:00','2001-01-20 00:00:00','Bill Clinton','Democratic'),('1997-03-13 00:00:00','2001-01-20 00:00:00','Bill Clinton','Democratic'),('1997-03-14 00:00:00','2001-01-20 00:00:00','Bill Clinton','Democratic'),('1997-03-15 00:00:00','2001-01-20 00:00:00','Bill Clinton','Democratic'),('1997-03-16 00:00:00','2001-01-20 00:00:00','Bill Clinton','Democratic'),('1997-03-17 00:00:00','2001-01-20 00:00:00','Bill Clinton','Democratic'),('1997-03-18 00:00:00','2001-01-20 00:00:00','Bill Clinton','Democratic'),('1997-03-19 00:00:00','2001-01-20 00:00:00','Bill Clinton','Democratic'),('1997-03-20 00:00:00','2001-01-20 00:00:00','Bill Clinton','Democratic'),('1997-03-21 00:00:00','2001-01-20 00:00:00','Bill Clinton','Democratic'),('1997-03-22 00:00:00','2001-01-20 00:00:00','Bill Clinton','Democratic'),('1997-03-23 00:00:00','2001-01-20 00:00:00','Bill Clinton','Democratic'),('1997-03-24 00:00:00','2001-01-20 00:00:00','Bill Clinton','Democratic'),('1997-03-25 00:00:00','2001-01-20 00:00:00','Bill Clinton','Democratic'),('1997-03-26 00:00:00','2001-01-20 00:00:00','Bill Clinton','Democratic'),('1997-03-27 00:00:00','2001-01-20 00:00:00','Bill Clinton','Democratic'),('1997-03-28 00:00:00','2001-01-20 00:00:00','Bill Clinton','Democratic'),('1997-03-29 00:00:00','2001-01-20 00:00:00','Bill Clinton','Democratic'),('1997-03-30 00:00:00','2001-01-20 00:00:00','Bill Clinton','Democratic'),('1997-03-31 00:00:00','2001-01-20 00:00:00','Bill Clinton','Democratic'),('1997-04-01 00:00:00','2001-01-20 00:00:00','Bill Clinton','Democratic'),('1997-04-02 00:00:00','2001-01-20 00:00:00','Bill Clinton','Democratic'),('1997-04-03 00:00:00','2001-01-20 00:00:00','Bill Clinton','Democratic'),('1997-04-04 00:00:00','2001-01-20 00:00:00','Bill Clinton','Democratic'),('1997-04-05 00:00:00','2001-01-20 00:00:00','Bill Clinton','Democratic'),('1997-04-06 00:00:00','2001-01-20 00:00:00','Bill Clinton','Democratic'),('1997-04-07 00:00:00','2001-01-20 00:00:00','Bill Clinton','Democratic'),('1997-04-08 00:00:00','2001-01-20 00:00:00','Bill Clinton','Democratic'),('1997-04-09 00:00:00','2001-01-20 00:00:00','Bill Clinton','Democratic'),('1997-04-10 00:00:00','2001-01-20 00:00:00','Bill Clinton','Democratic'),('1997-04-11 00:00:00','2001-01-20 00:00:00','Bill Clinton','Democratic'),('1997-04-12 00:00:00','2001-01-20 00:00:00','Bill Clinton','Democratic'),('1997-04-13 00:00:00','2001-01-20 00:00:00','Bill Clinton','Democratic'),('1997-04-14 00:00:00','2001-01-20 </w:t>
        </w:r>
        <w:r>
          <w:lastRenderedPageBreak/>
          <w:t xml:space="preserve">00:00:00','Bill Clinton','Democratic'),('1997-04-15 00:00:00','2001-01-20 00:00:00','Bill Clinton','Democratic'),('1997-04-16 00:00:00','2001-01-20 00:00:00','Bill Clinton','Democratic'),('1997-04-17 00:00:00','2001-01-20 00:00:00','Bill Clinton','Democratic'),('1997-04-18 00:00:00','2001-01-20 00:00:00','Bill Clinton','Democratic'),('1997-04-19 00:00:00','2001-01-20 00:00:00','Bill Clinton','Democratic'),('1997-04-20 00:00:00','2001-01-20 00:00:00','Bill Clinton','Democratic'),('1997-04-21 00:00:00','2001-01-20 00:00:00','Bill Clinton','Democratic'),('1997-04-22 00:00:00','2001-01-20 00:00:00','Bill Clinton','Democratic'),('1997-04-23 00:00:00','2001-01-20 00:00:00','Bill Clinton','Democratic'),('1997-04-24 00:00:00','2001-01-20 00:00:00','Bill Clinton','Democratic'),('1997-04-25 00:00:00','2001-01-20 00:00:00','Bill Clinton','Democratic'),('1997-04-26 00:00:00','2001-01-20 00:00:00','Bill Clinton','Democratic'),('1997-04-27 00:00:00','2001-01-20 00:00:00','Bill Clinton','Democratic'),('1997-04-28 00:00:00','2001-01-20 00:00:00','Bill Clinton','Democratic'),('1997-04-29 00:00:00','2001-01-20 00:00:00','Bill Clinton','Democratic'),('1997-04-30 00:00:00','2001-01-20 00:00:00','Bill Clinton','Democratic'),('1997-05-01 00:00:00','2001-01-20 00:00:00','Bill Clinton','Democratic'),('1997-05-02 00:00:00','2001-01-20 00:00:00','Bill Clinton','Democratic'),('1997-05-03 00:00:00','2001-01-20 00:00:00','Bill Clinton','Democratic'),('1997-05-04 00:00:00','2001-01-20 00:00:00','Bill Clinton','Democratic'),('1997-05-05 00:00:00','2001-01-20 00:00:00','Bill Clinton','Democratic'),('1997-05-06 00:00:00','2001-01-20 00:00:00','Bill Clinton','Democratic'),('1997-05-07 00:00:00','2001-01-20 00:00:00','Bill Clinton','Democratic'),('1997-05-08 00:00:00','2001-01-20 00:00:00','Bill Clinton','Democratic'),('1997-05-09 00:00:00','2001-01-20 00:00:00','Bill Clinton','Democratic'),('1997-05-10 00:00:00','2001-01-20 00:00:00','Bill Clinton','Democratic'),('1997-05-11 00:00:00','2001-01-20 00:00:00','Bill Clinton','Democratic'),('1997-05-12 00:00:00','2001-01-20 00:00:00','Bill Clinton','Democratic'),('1997-05-13 00:00:00','2001-01-20 00:00:00','Bill Clinton','Democratic'),('1997-05-14 00:00:00','2001-01-20 00:00:00','Bill Clinton','Democratic'),('1997-05-15 00:00:00','2001-01-20 00:00:00','Bill Clinton','Democratic'),('1997-05-16 00:00:00','2001-01-20 00:00:00','Bill Clinton','Democratic'),('1997-05-17 00:00:00','2001-01-20 00:00:00','Bill Clinton','Democratic'),('1997-05-18 00:00:00','2001-01-20 00:00:00','Bill Clinton','Democratic'),('1997-05-19 00:00:00','2001-01-20 00:00:00','Bill Clinton','Democratic'),('1997-05-20 00:00:00','2001-01-20 00:00:00','Bill Clinton','Democratic'),('1997-05-21 00:00:00','2001-01-20 00:00:00','Bill Clinton','Democratic'),('1997-05-22 00:00:00','2001-01-20 00:00:00','Bill Clinton','Democratic'),('1997-05-23 00:00:00','2001-01-20 00:00:00','Bill Clinton','Democratic'),('1997-05-24 00:00:00','2001-01-20 </w:t>
        </w:r>
        <w:r>
          <w:t xml:space="preserve">00:00:00','Bill Clinton','Democratic'),('1997-05-25 00:00:00','2001-01-20 00:00:00','Bill Clinton','Democratic'),('1997-05-26 00:00:00','2001-01-20 00:00:00','Bill Clinton','Democratic'),('1997-05-27 00:00:00','2001-01-20 00:00:00','Bill Clinton','Democratic'),('1997-05-28 00:00:00','2001-01-20 00:00:00','Bill Clinton','Democratic'),('1997-05-29 00:00:00','2001-01-20 00:00:00','Bill Clinton','Democratic'),('1997-05-30 00:00:00','2001-01-20 00:00:00','Bill Clinton','Democratic'),('1997-05-31 00:00:00','2001-01-20 00:00:00','Bill Clinton','Democratic'),('1997-06-01 00:00:00','2001-01-20 00:00:00','Bill Clinton','Democratic'),('1997-06-02 00:00:00','2001-01-20 00:00:00','Bill Clinton','Democratic'),('1997-06-03 00:00:00','2001-01-20 00:00:00','Bill Clinton','Democratic'),('1997-06-04 00:00:00','2001-01-20 00:00:00','Bill Clinton','Democratic'),('1997-06-05 00:00:00','2001-01-20 00:00:00','Bill Clinton','Democratic'),('1997-06-06 00:00:00','2001-01-20 00:00:00','Bill Clinton','Democratic'),('1997-06-07 00:00:00','2001-01-20 00:00:00','Bill Clinton','Democratic'),('1997-06-08 00:00:00','2001-01-20 00:00:00','Bill Clinton','Democratic'),('1997-06-09 00:00:00','2001-01-20 00:00:00','Bill Clinton','Democratic'),('1997-06-10 00:00:00','2001-01-20 00:00:00','Bill Clinton','Democratic'),('1997-06-11 00:00:00','2001-01-20 00:00:00','Bill Clinton','Democratic'),('1997-06-12 00:00:00','2001-01-20 00:00:00','Bill Clinton','Democratic'),('1997-06-13 00:00:00','2001-01-20 00:00:00','Bill Clinton','Democratic'),('1997-06-14 00:00:00','2001-01-20 00:00:00','Bill Clinton','Democratic'),('1997-06-15 00:00:00','2001-01-20 00:00:00','Bill Clinton','Democratic'),('1997-06-16 00:00:00','2001-01-20 00:00:00','Bill Clinton','Democratic'),('1997-06-17 00:00:00','2001-01-20 00:00:00','Bill Clinton','Democratic'),('1997-06-18 00:00:00','2001-01-20 00:00:00','Bill Clinton','Democratic'),('1997-06-19 00:00:00','2001-01-20 00:00:00','Bill Clinton','Democratic'),('1997-06-20 00:00:00','2001-01-20 00:00:00','Bill Clinton','Democratic'),('1997-06-21 00:00:00','2001-01-20 00:00:00','Bill Clinton','Democratic'),('1997-06-22 00:00:00','2001-01-20 00:00:00','Bill Clinton','Democratic'),('1997-06-23 00:00:00','2001-01-20 00:00:00','Bill Clinton','Democratic'),('1997-06-24 00:00:00','2001-01-20 00:00:00','Bill Clinton','Democratic'),('1997-06-25 00:00:00','2001-01-20 00:00:00','Bill Clinton','Democratic'),('1997-06-26 00:00:00','2001-01-20 00:00:00','Bill Clinton','Democratic'),('1997-06-27 00:00:00','2001-01-20 00:00:00','Bill Clinton','Democratic'),('1997-06-28 00:00:00','2001-01-20 00:00:00','Bill Clinton','Democratic'),('1997-06-29 00:00:00','2001-01-20 00:00:00','Bill Clinton','Democratic'),('1997-06-30 00:00:00','2001-01-20 00:00:00','Bill Clinton','Democratic'),('1997-07-01 00:00:00','2001-01-20 00:00:00','Bill Clinton','Democratic'),('1997-07-02 00:00:00','2001-01-20 00:00:00','Bill Clinton','Democratic'),('1997-07-03 00:00:00','2001-01-20 </w:t>
        </w:r>
        <w:r>
          <w:lastRenderedPageBreak/>
          <w:t xml:space="preserve">00:00:00','Bill Clinton','Democratic'),('1997-07-04 00:00:00','2001-01-20 00:00:00','Bill Clinton','Democratic'),('1997-07-05 00:00:00','2001-01-20 00:00:00','Bill Clinton','Democratic'),('1997-07-06 00:00:00','2001-01-20 00:00:00','Bill Clinton','Democratic'),('1997-07-07 00:00:00','2001-01-20 00:00:00','Bill Clinton','Democratic'),('1997-07-08 00:00:00','2001-01-20 00:00:00','Bill Clinton','Democratic'),('1997-07-09 00:00:00','2001-01-20 00:00:00','Bill Clinton','Democratic'),('1997-07-10 00:00:00','2001-01-20 00:00:00','Bill Clinton','Democratic'),('1997-07-11 00:00:00','2001-01-20 00:00:00','Bill Clinton','Democratic'),('1997-07-12 00:00:00','2001-01-20 00:00:00','Bill Clinton','Democratic'),('1997-07-13 00:00:00','2001-01-20 00:00:00','Bill Clinton','Democratic'),('1997-07-14 00:00:00','2001-01-20 00:00:00','Bill Clinton','Democratic'),('1997-07-15 00:00:00','2001-01-20 00:00:00','Bill Clinton','Democratic'),('1997-07-16 00:00:00','2001-01-20 00:00:00','Bill Clinton','Democratic'),('1997-07-17 00:00:00','2001-01-20 00:00:00','Bill Clinton','Democratic'),('1997-07-18 00:00:00','2001-01-20 00:00:00','Bill Clinton','Democratic'),('1997-07-19 00:00:00','2001-01-20 00:00:00','Bill Clinton','Democratic'),('1997-07-20 00:00:00','2001-01-20 00:00:00','Bill Clinton','Democratic'),('1997-07-21 00:00:00','2001-01-20 00:00:00','Bill Clinton','Democratic'),('1997-07-22 00:00:00','2001-01-20 00:00:00','Bill Clinton','Democratic'),('1997-07-23 00:00:00','2001-01-20 00:00:00','Bill Clinton','Democratic'),('1997-07-24 00:00:00','2001-01-20 00:00:00','Bill Clinton','Democratic'),('1997-07-25 00:00:00','2001-01-20 00:00:00','Bill Clinton','Democratic'),('1997-07-26 00:00:00','2001-01-20 00:00:00','Bill Clinton','Democratic'),('1997-07-27 00:00:00','2001-01-20 00:00:00','Bill Clinton','Democratic'),('1997-07-28 00:00:00','2001-01-20 00:00:00','Bill Clinton','Democratic'),('1997-07-29 00:00:00','2001-01-20 00:00:00','Bill Clinton','Democratic'),('1997-07-30 00:00:00','2001-01-20 00:00:00','Bill Clinton','Democratic'),('1997-07-31 00:00:00','2001-01-20 00:00:00','Bill Clinton','Democratic'),('1997-08-01 00:00:00','2001-01-20 00:00:00','Bill Clinton','Democratic'),('1997-08-02 00:00:00','2001-01-20 00:00:00','Bill Clinton','Democratic'),('1997-08-03 00:00:00','2001-01-20 00:00:00','Bill Clinton','Democratic'),('1997-08-04 00:00:00','2001-01-20 00:00:00','Bill Clinton','Democratic'),('1997-08-05 00:00:00','2001-01-20 00:00:00','Bill Clinton','Democratic'),('1997-08-06 00:00:00','2001-01-20 00:00:00','Bill Clinton','Democratic'),('1997-08-07 00:00:00','2001-01-20 00:00:00','Bill Clinton','Democratic'),('1997-08-08 00:00:00','2001-01-20 00:00:00','Bill Clinton','Democratic'),('1997-08-09 00:00:00','2001-01-20 00:00:00','Bill Clinton','Democratic'),('1997-08-10 00:00:00','2001-01-20 00:00:00','Bill Clinton','Democratic'),('1997-08-11 00:00:00','2001-01-20 00:00:00','Bill Clinton','Democratic'),('1997-08-12 00:00:00','2001-01-20 </w:t>
        </w:r>
        <w:r>
          <w:t xml:space="preserve">00:00:00','Bill Clinton','Democratic'),('1997-08-13 00:00:00','2001-01-20 00:00:00','Bill Clinton','Democratic'),('1997-08-14 00:00:00','2001-01-20 00:00:00','Bill Clinton','Democratic'),('1997-08-15 00:00:00','2001-01-20 00:00:00','Bill Clinton','Democratic'),('1997-08-16 00:00:00','2001-01-20 00:00:00','Bill Clinton','Democratic'),('1997-08-17 00:00:00','2001-01-20 00:00:00','Bill Clinton','Democratic'),('1997-08-18 00:00:00','2001-01-20 00:00:00','Bill Clinton','Democratic'),('1997-08-19 00:00:00','2001-01-20 00:00:00','Bill Clinton','Democratic'),('1997-08-20 00:00:00','2001-01-20 00:00:00','Bill Clinton','Democratic'),('1997-08-21 00:00:00','2001-01-20 00:00:00','Bill Clinton','Democratic'),('1997-08-22 00:00:00','2001-01-20 00:00:00','Bill Clinton','Democratic'),('1997-08-23 00:00:00','2001-01-20 00:00:00','Bill Clinton','Democratic'),('1997-08-24 00:00:00','2001-01-20 00:00:00','Bill Clinton','Democratic'),('1997-08-25 00:00:00','2001-01-20 00:00:00','Bill Clinton','Democratic'),('1997-08-26 00:00:00','2001-01-20 00:00:00','Bill Clinton','Democratic'),('1997-08-27 00:00:00','2001-01-20 00:00:00','Bill Clinton','Democratic'),('1997-08-28 00:00:00','2001-01-20 00:00:00','Bill Clinton','Democratic'),('1997-08-29 00:00:00','2001-01-20 00:00:00','Bill Clinton','Democratic'),('1997-08-30 00:00:00','2001-01-20 00:00:00','Bill Clinton','Democratic'),('1997-08-31 00:00:00','2001-01-20 00:00:00','Bill Clinton','Democratic'),('1997-09-01 00:00:00','2001-01-20 00:00:00','Bill Clinton','Democratic'),('1997-09-02 00:00:00','2001-01-20 00:00:00','Bill Clinton','Democratic'),('1997-09-03 00:00:00','2001-01-20 00:00:00','Bill Clinton','Democratic'),('1997-09-04 00:00:00','2001-01-20 00:00:00','Bill Clinton','Democratic'),('1997-09-05 00:00:00','2001-01-20 00:00:00','Bill Clinton','Democratic'),('1997-09-06 00:00:00','2001-01-20 00:00:00','Bill Clinton','Democratic'),('1997-09-07 00:00:00','2001-01-20 00:00:00','Bill Clinton','Democratic'),('1997-09-08 00:00:00','2001-01-20 00:00:00','Bill Clinton','Democratic'),('1997-09-09 00:00:00','2001-01-20 00:00:00','Bill Clinton','Democratic'),('1997-09-10 00:00:00','2001-01-20 00:00:00','Bill Clinton','Democratic'),('1997-09-11 00:00:00','2001-01-20 00:00:00','Bill Clinton','Democratic'),('1997-09-12 00:00:00','2001-01-20 00:00:00','Bill Clinton','Democratic'),('1997-09-13 00:00:00','2001-01-20 00:00:00','Bill Clinton','Democratic'),('1997-09-14 00:00:00','2001-01-20 00:00:00','Bill Clinton','Democratic'),('1997-09-15 00:00:00','2001-01-20 00:00:00','Bill Clinton','Democratic'),('1997-09-16 00:00:00','2001-01-20 00:00:00','Bill Clinton','Democratic'),('1997-09-17 00:00:00','2001-01-20 00:00:00','Bill Clinton','Democratic'),('1997-09-18 00:00:00','2001-01-20 00:00:00','Bill Clinton','Democratic'),('1997-09-19 00:00:00','2001-01-20 00:00:00','Bill Clinton','Democratic'),('1997-09-20 00:00:00','2001-01-20 00:00:00','Bill Clinton','Democratic'),('1997-09-21 00:00:00','2001-01-20 </w:t>
        </w:r>
        <w:r>
          <w:lastRenderedPageBreak/>
          <w:t xml:space="preserve">00:00:00','Bill Clinton','Democratic'),('1997-09-22 00:00:00','2001-01-20 00:00:00','Bill Clinton','Democratic'),('1997-09-23 00:00:00','2001-01-20 00:00:00','Bill Clinton','Democratic'),('1997-09-24 00:00:00','2001-01-20 00:00:00','Bill Clinton','Democratic'),('1997-09-25 00:00:00','2001-01-20 00:00:00','Bill Clinton','Democratic'),('1997-09-26 00:00:00','2001-01-20 00:00:00','Bill Clinton','Democratic'),('1997-09-27 00:00:00','2001-01-20 00:00:00','Bill Clinton','Democratic'),('1997-09-28 00:00:00','2001-01-20 00:00:00','Bill Clinton','Democratic'),('1997-09-29 00:00:00','2001-01-20 00:00:00','Bill Clinton','Democratic'),('1997-09-30 00:00:00','2001-01-20 00:00:00','Bill Clinton','Democratic'),('1997-10-01 00:00:00','2001-01-20 00:00:00','Bill Clinton','Democratic'),('1997-10-02 00:00:00','2001-01-20 00:00:00','Bill Clinton','Democratic'),('1997-10-03 00:00:00','2001-01-20 00:00:00','Bill Clinton','Democratic'),('1997-10-04 00:00:00','2001-01-20 00:00:00','Bill Clinton','Democratic'),('1997-10-05 00:00:00','2001-01-20 00:00:00','Bill Clinton','Democratic'),('1997-10-06 00:00:00','2001-01-20 00:00:00','Bill Clinton','Democratic'),('1997-10-07 00:00:00','2001-01-20 00:00:00','Bill Clinton','Democratic'),('1997-10-08 00:00:00','2001-01-20 00:00:00','Bill Clinton','Democratic'),('1997-10-09 00:00:00','2001-01-20 00:00:00','Bill Clinton','Democratic'),('1997-10-10 00:00:00','2001-01-20 00:00:00','Bill Clinton','Democratic'),('1997-10-11 00:00:00','2001-01-20 00:00:00','Bill Clinton','Democratic'),('1997-10-12 00:00:00','2001-01-20 00:00:00','Bill Clinton','Democratic'),('1997-10-13 00:00:00','2001-01-20 00:00:00','Bill Clinton','Democratic'),('1997-10-14 00:00:00','2001-01-20 00:00:00','Bill Clinton','Democratic'),('1997-10-15 00:00:00','2001-01-20 00:00:00','Bill Clinton','Democratic'),('1997-10-16 00:00:00','2001-01-20 00:00:00','Bill Clinton','Democratic'),('1997-10-17 00:00:00','2001-01-20 00:00:00','Bill Clinton','Democratic'),('1997-10-18 00:00:00','2001-01-20 00:00:00','Bill Clinton','Democratic'),('1997-10-19 00:00:00','2001-01-20 00:00:00','Bill Clinton','Democratic'),('1997-10-20 00:00:00','2001-01-20 00:00:00','Bill Clinton','Democratic'),('1997-10-21 00:00:00','2001-01-20 00:00:00','Bill Clinton','Democratic'),('1997-10-22 00:00:00','2001-01-20 00:00:00','Bill Clinton','Democratic'),('1997-10-23 00:00:00','2001-01-20 00:00:00','Bill Clinton','Democratic'),('1997-10-24 00:00:00','2001-01-20 00:00:00','Bill Clinton','Democratic'),('1997-10-25 00:00:00','2001-01-20 00:00:00','Bill Clinton','Democratic'),('1997-10-26 00:00:00','2001-01-20 00:00:00','Bill Clinton','Democratic'),('1997-10-27 00:00:00','2001-01-20 00:00:00','Bill Clinton','Democratic'),('1997-10-28 00:00:00','2001-01-20 00:00:00','Bill Clinton','Democratic'),('1997-10-29 00:00:00','2001-01-20 00:00:00','Bill Clinton','Democratic'),('1997-10-30 00:00:00','2001-01-20 00:00:00','Bill Clinton','Democratic'),('1997-10-31 00:00:00','2001-01-20 </w:t>
        </w:r>
        <w:r>
          <w:t xml:space="preserve">00:00:00','Bill Clinton','Democratic'),('1997-11-01 00:00:00','2001-01-20 00:00:00','Bill Clinton','Democratic'),('1997-11-02 00:00:00','2001-01-20 00:00:00','Bill Clinton','Democratic'),('1997-11-03 00:00:00','2001-01-20 00:00:00','Bill Clinton','Democratic'),('1997-11-04 00:00:00','2001-01-20 00:00:00','Bill Clinton','Democratic'),('1997-11-05 00:00:00','2001-01-20 00:00:00','Bill Clinton','Democratic'),('1997-11-06 00:00:00','2001-01-20 00:00:00','Bill Clinton','Democratic'),('1997-11-07 00:00:00','2001-01-20 00:00:00','Bill Clinton','Democratic'),('1997-11-08 00:00:00','2001-01-20 00:00:00','Bill Clinton','Democratic'),('1997-11-09 00:00:00','2001-01-20 00:00:00','Bill Clinton','Democratic'),('1997-11-10 00:00:00','2001-01-20 00:00:00','Bill Clinton','Democratic'),('1997-11-11 00:00:00','2001-01-20 00:00:00','Bill Clinton','Democratic'),('1997-11-12 00:00:00','2001-01-20 00:00:00','Bill Clinton','Democratic'),('1997-11-13 00:00:00','2001-01-20 00:00:00','Bill Clinton','Democratic'),('1997-11-14 00:00:00','2001-01-20 00:00:00','Bill Clinton','Democratic'),('1997-11-15 00:00:00','2001-01-20 00:00:00','Bill Clinton','Democratic'),('1997-11-16 00:00:00','2001-01-20 00:00:00','Bill Clinton','Democratic'),('1997-11-17 00:00:00','2001-01-20 00:00:00','Bill Clinton','Democratic'),('1997-11-18 00:00:00','2001-01-20 00:00:00','Bill Clinton','Democratic'),('1997-11-19 00:00:00','2001-01-20 00:00:00','Bill Clinton','Democratic'),('1997-11-20 00:00:00','2001-01-20 00:00:00','Bill Clinton','Democratic'),('1997-11-21 00:00:00','2001-01-20 00:00:00','Bill Clinton','Democratic'),('1997-11-22 00:00:00','2001-01-20 00:00:00','Bill Clinton','Democratic'),('1997-11-23 00:00:00','2001-01-20 00:00:00','Bill Clinton','Democratic'),('1997-11-24 00:00:00','2001-01-20 00:00:00','Bill Clinton','Democratic'),('1997-11-25 00:00:00','2001-01-20 00:00:00','Bill Clinton','Democratic'),('1997-11-26 00:00:00','2001-01-20 00:00:00','Bill Clinton','Democratic'),('1997-11-27 00:00:00','2001-01-20 00:00:00','Bill Clinton','Democratic'),('1997-11-28 00:00:00','2001-01-20 00:00:00','Bill Clinton','Democratic'),('1997-11-29 00:00:00','2001-01-20 00:00:00','Bill Clinton','Democratic'),('1997-11-30 00:00:00','2001-01-20 00:00:00','Bill Clinton','Democratic'),('1997-12-01 00:00:00','2001-01-20 00:00:00','Bill Clinton','Democratic'),('1997-12-02 00:00:00','2001-01-20 00:00:00','Bill Clinton','Democratic'),('1997-12-03 00:00:00','2001-01-20 00:00:00','Bill Clinton','Democratic'),('1997-12-04 00:00:00','2001-01-20 00:00:00','Bill Clinton','Democratic'),('1997-12-05 00:00:00','2001-01-20 00:00:00','Bill Clinton','Democratic'),('1997-12-06 00:00:00','2001-01-20 00:00:00','Bill Clinton','Democratic'),('1997-12-07 00:00:00','2001-01-20 00:00:00','Bill Clinton','Democratic'),('1997-12-08 00:00:00','2001-01-20 00:00:00','Bill Clinton','Democratic'),('1997-12-09 00:00:00','2001-01-20 00:00:00','Bill Clinton','Democratic'),('1997-12-10 00:00:00','2001-01-20 </w:t>
        </w:r>
        <w:r>
          <w:lastRenderedPageBreak/>
          <w:t xml:space="preserve">00:00:00','Bill Clinton','Democratic'),('1997-12-11 00:00:00','2001-01-20 00:00:00','Bill Clinton','Democratic'),('1997-12-12 00:00:00','2001-01-20 00:00:00','Bill Clinton','Democratic'),('1997-12-13 00:00:00','2001-01-20 00:00:00','Bill Clinton','Democratic'),('1997-12-14 00:00:00','2001-01-20 00:00:00','Bill Clinton','Democratic'),('1997-12-15 00:00:00','2001-01-20 00:00:00','Bill Clinton','Democratic'),('1997-12-16 00:00:00','2001-01-20 00:00:00','Bill Clinton','Democratic'),('1997-12-17 00:00:00','2001-01-20 00:00:00','Bill Clinton','Democratic'),('1997-12-18 00:00:00','2001-01-20 00:00:00','Bill Clinton','Democratic'),('1997-12-19 00:00:00','2001-01-20 00:00:00','Bill Clinton','Democratic'),('1997-12-20 00:00:00','2001-01-20 00:00:00','Bill Clinton','Democratic'),('1997-12-21 00:00:00','2001-01-20 00:00:00','Bill Clinton','Democratic'),('1997-12-22 00:00:00','2001-01-20 00:00:00','Bill Clinton','Democratic'),('1997-12-23 00:00:00','2001-01-20 00:00:00','Bill Clinton','Democratic'),('1997-12-24 00:00:00','2001-01-20 00:00:00','Bill Clinton','Democratic'),('1997-12-25 00:00:00','2001-01-20 00:00:00','Bill Clinton','Democratic'),('1997-12-26 00:00:00','2001-01-20 00:00:00','Bill Clinton','Democratic'),('1997-12-27 00:00:00','2001-01-20 00:00:00','Bill Clinton','Democratic'),('1997-12-28 00:00:00','2001-01-20 00:00:00','Bill Clinton','Democratic'),('1997-12-29 00:00:00','2001-01-20 00:00:00','Bill Clinton','Democratic'),('1997-12-30 00:00:00','2001-01-20 00:00:00','Bill Clinton','Democratic'),('1997-12-31 00:00:00','2001-01-20 00:00:00','Bill Clinton','Democratic'),('1998-01-01 00:00:00','2001-01-20 00:00:00','Bill Clinton','Democratic'),('1998-01-02 00:00:00','2001-01-20 00:00:00','Bill Clinton','Democratic'),('1998-01-03 00:00:00','2001-01-20 00:00:00','Bill Clinton','Democratic'),('1998-01-04 00:00:00','2001-01-20 00:00:00','Bill Clinton','Democratic'),('1998-01-05 00:00:00','2001-01-20 00:00:00','Bill Clinton','Democratic'),('1998-01-06 00:00:00','2001-01-20 00:00:00','Bill Clinton','Democratic'),('1998-01-07 00:00:00','2001-01-20 00:00:00','Bill Clinton','Democratic'),('1998-01-08 00:00:00','2001-01-20 00:00:00','Bill Clinton','Democratic'),('1998-01-09 00:00:00','2001-01-20 00:00:00','Bill Clinton','Democratic'),('1998-01-10 00:00:00','2001-01-20 00:00:00','Bill Clinton','Democratic'),('1998-01-11 00:00:00','2001-01-20 00:00:00','Bill Clinton','Democratic'),('1998-01-12 00:00:00','2001-01-20 00:00:00','Bill Clinton','Democratic'),('1998-01-13 00:00:00','2001-01-20 00:00:00','Bill Clinton','Democratic'),('1998-01-14 00:00:00','2001-01-20 00:00:00','Bill Clinton','Democratic'),('1998-01-15 00:00:00','2001-01-20 00:00:00','Bill Clinton','Democratic'),('1998-01-16 00:00:00','2001-01-20 00:00:00','Bill Clinton','Democratic'),('1998-01-17 00:00:00','2001-01-20 00:00:00','Bill Clinton','Democratic'),('1998-01-18 00:00:00','2001-01-20 00:00:00','Bill Clinton','Democratic'),('1998-01-19 00:00:00','2001-01-20 </w:t>
        </w:r>
        <w:r>
          <w:t xml:space="preserve">00:00:00','Bill Clinton','Democratic'),('1998-01-20 00:00:00','2001-01-20 00:00:00','Bill Clinton','Democratic'),('1998-01-21 00:00:00','2001-01-20 00:00:00','Bill Clinton','Democratic'),('1998-01-22 00:00:00','2001-01-20 00:00:00','Bill Clinton','Democratic'),('1998-01-23 00:00:00','2001-01-20 00:00:00','Bill Clinton','Democratic'),('1998-01-24 00:00:00','2001-01-20 00:00:00','Bill Clinton','Democratic'),('1998-01-25 00:00:00','2001-01-20 00:00:00','Bill Clinton','Democratic'),('1998-01-26 00:00:00','2001-01-20 00:00:00','Bill Clinton','Democratic'),('1998-01-27 00:00:00','2001-01-20 00:00:00','Bill Clinton','Democratic'),('1998-01-28 00:00:00','2001-01-20 00:00:00','Bill Clinton','Democratic'),('1998-01-29 00:00:00','2001-01-20 00:00:00','Bill Clinton','Democratic'),('1998-01-30 00:00:00','2001-01-20 00:00:00','Bill Clinton','Democratic'),('1998-01-31 00:00:00','2001-01-20 00:00:00','Bill Clinton','Democratic'),('1998-02-01 00:00:00','2001-01-20 00:00:00','Bill Clinton','Democratic'),('1998-02-02 00:00:00','2001-01-20 00:00:00','Bill Clinton','Democratic'),('1998-02-03 00:00:00','2001-01-20 00:00:00','Bill Clinton','Democratic'),('1998-02-04 00:00:00','2001-01-20 00:00:00','Bill Clinton','Democratic'),('1998-02-05 00:00:00','2001-01-20 00:00:00','Bill Clinton','Democratic'),('1998-02-06 00:00:00','2001-01-20 00:00:00','Bill Clinton','Democratic'),('1998-02-07 00:00:00','2001-01-20 00:00:00','Bill Clinton','Democratic'),('1998-02-08 00:00:00','2001-01-20 00:00:00','Bill Clinton','Democratic'),('1998-02-09 00:00:00','2001-01-20 00:00:00','Bill Clinton','Democratic'),('1998-02-10 00:00:00','2001-01-20 00:00:00','Bill Clinton','Democratic'),('1998-02-11 00:00:00','2001-01-20 00:00:00','Bill Clinton','Democratic'),('1998-02-12 00:00:00','2001-01-20 00:00:00','Bill Clinton','Democratic'),('1998-02-13 00:00:00','2001-01-20 00:00:00','Bill Clinton','Democratic'),('1998-02-14 00:00:00','2001-01-20 00:00:00','Bill Clinton','Democratic'),('1998-02-15 00:00:00','2001-01-20 00:00:00','Bill Clinton','Democratic'),('1998-02-16 00:00:00','2001-01-20 00:00:00','Bill Clinton','Democratic'),('1998-02-17 00:00:00','2001-01-20 00:00:00','Bill Clinton','Democratic'),('1998-02-18 00:00:00','2001-01-20 00:00:00','Bill Clinton','Democratic'),('1998-02-19 00:00:00','2001-01-20 00:00:00','Bill Clinton','Democratic'),('1998-02-20 00:00:00','2001-01-20 00:00:00','Bill Clinton','Democratic'),('1998-02-21 00:00:00','2001-01-20 00:00:00','Bill Clinton','Democratic'),('1998-02-22 00:00:00','2001-01-20 00:00:00','Bill Clinton','Democratic'),('1998-02-23 00:00:00','2001-01-20 00:00:00','Bill Clinton','Democratic'),('1998-02-24 00:00:00','2001-01-20 00:00:00','Bill Clinton','Democratic'),('1998-02-25 00:00:00','2001-01-20 00:00:00','Bill Clinton','Democratic'),('1998-02-26 00:00:00','2001-01-20 00:00:00','Bill Clinton','Democratic'),('1998-02-27 00:00:00','2001-01-20 00:00:00','Bill Clinton','Democratic'),('1998-02-28 00:00:00','2001-01-20 </w:t>
        </w:r>
        <w:r>
          <w:lastRenderedPageBreak/>
          <w:t xml:space="preserve">00:00:00','Bill Clinton','Democratic'),('1998-03-01 00:00:00','2001-01-20 00:00:00','Bill Clinton','Democratic'),('1998-03-02 00:00:00','2001-01-20 00:00:00','Bill Clinton','Democratic'),('1998-03-03 00:00:00','2001-01-20 00:00:00','Bill Clinton','Democratic'),('1998-03-04 00:00:00','2001-01-20 00:00:00','Bill Clinton','Democratic'),('1998-03-05 00:00:00','2001-01-20 00:00:00','Bill Clinton','Democratic'),('1998-03-06 00:00:00','2001-01-20 00:00:00','Bill Clinton','Democratic'),('1998-03-07 00:00:00','2001-01-20 00:00:00','Bill Clinton','Democratic'),('1998-03-08 00:00:00','2001-01-20 00:00:00','Bill Clinton','Democratic'),('1998-03-09 00:00:00','2001-01-20 00:00:00','Bill Clinton','Democratic'),('1998-03-10 00:00:00','2001-01-20 00:00:00','Bill Clinton','Democratic'),('1998-03-11 00:00:00','2001-01-20 00:00:00','Bill Clinton','Democratic'),('1998-03-12 00:00:00','2001-01-20 00:00:00','Bill Clinton','Democratic'),('1998-03-13 00:00:00','2001-01-20 00:00:00','Bill Clinton','Democratic'),('1998-03-14 00:00:00','2001-01-20 00:00:00','Bill Clinton','Democratic'),('1998-03-15 00:00:00','2001-01-20 00:00:00','Bill Clinton','Democratic'),('1998-03-16 00:00:00','2001-01-20 00:00:00','Bill Clinton','Democratic'),('1998-03-17 00:00:00','2001-01-20 00:00:00','Bill Clinton','Democratic'),('1998-03-18 00:00:00','2001-01-20 00:00:00','Bill Clinton','Democratic'),('1998-03-19 00:00:00','2001-01-20 00:00:00','Bill Clinton','Democratic'),('1998-03-20 00:00:00','2001-01-20 00:00:00','Bill Clinton','Democratic'),('1998-03-21 00:00:00','2001-01-20 00:00:00','Bill Clinton','Democratic'),('1998-03-22 00:00:00','2001-01-20 00:00:00','Bill Clinton','Democratic'),('1998-03-23 00:00:00','2001-01-20 00:00:00','Bill Clinton','Democratic'),('1998-03-24 00:00:00','2001-01-20 00:00:00','Bill Clinton','Democratic'),('1998-03-25 00:00:00','2001-01-20 00:00:00','Bill Clinton','Democratic'),('1998-03-26 00:00:00','2001-01-20 00:00:00','Bill Clinton','Democratic'),('1998-03-27 00:00:00','2001-01-20 00:00:00','Bill Clinton','Democratic'),('1998-03-28 00:00:00','2001-01-20 00:00:00','Bill Clinton','Democratic'),('1998-03-29 00:00:00','2001-01-20 00:00:00','Bill Clinton','Democratic'),('1998-03-30 00:00:00','2001-01-20 00:00:00','Bill Clinton','Democratic'),('1998-03-31 00:00:00','2001-01-20 00:00:00','Bill Clinton','Democratic'),('1998-04-01 00:00:00','2001-01-20 00:00:00','Bill Clinton','Democratic'),('1998-04-02 00:00:00','2001-01-20 00:00:00','Bill Clinton','Democratic'),('1998-04-03 00:00:00','2001-01-20 00:00:00','Bill Clinton','Democratic'),('1998-04-04 00:00:00','2001-01-20 00:00:00','Bill Clinton','Democratic'),('1998-04-05 00:00:00','2001-01-20 00:00:00','Bill Clinton','Democratic'),('1998-04-06 00:00:00','2001-01-20 00:00:00','Bill Clinton','Democratic'),('1998-04-07 00:00:00','2001-01-20 00:00:00','Bill Clinton','Democratic'),('1998-04-08 00:00:00','2001-01-20 00:00:00','Bill Clinton','Democratic'),('1998-04-09 00:00:00','2001-01-20 </w:t>
        </w:r>
        <w:r>
          <w:t xml:space="preserve">00:00:00','Bill Clinton','Democratic'),('1998-04-10 00:00:00','2001-01-20 00:00:00','Bill Clinton','Democratic'),('1998-04-11 00:00:00','2001-01-20 00:00:00','Bill Clinton','Democratic'),('1998-04-12 00:00:00','2001-01-20 00:00:00','Bill Clinton','Democratic'),('1998-04-13 00:00:00','2001-01-20 00:00:00','Bill Clinton','Democratic'),('1998-04-14 00:00:00','2001-01-20 00:00:00','Bill Clinton','Democratic'),('1998-04-15 00:00:00','2001-01-20 00:00:00','Bill Clinton','Democratic'),('1998-04-16 00:00:00','2001-01-20 00:00:00','Bill Clinton','Democratic'),('1998-04-17 00:00:00','2001-01-20 00:00:00','Bill Clinton','Democratic'),('1998-04-18 00:00:00','2001-01-20 00:00:00','Bill Clinton','Democratic'),('1998-04-19 00:00:00','2001-01-20 00:00:00','Bill Clinton','Democratic'),('1998-04-20 00:00:00','2001-01-20 00:00:00','Bill Clinton','Democratic'),('1998-04-21 00:00:00','2001-01-20 00:00:00','Bill Clinton','Democratic'),('1998-04-22 00:00:00','2001-01-20 00:00:00','Bill Clinton','Democratic'),('1998-04-23 00:00:00','2001-01-20 00:00:00','Bill Clinton','Democratic'),('1998-04-24 00:00:00','2001-01-20 00:00:00','Bill Clinton','Democratic'),('1998-04-25 00:00:00','2001-01-20 00:00:00','Bill Clinton','Democratic'),('1998-04-26 00:00:00','2001-01-20 00:00:00','Bill Clinton','Democratic'),('1998-04-27 00:00:00','2001-01-20 00:00:00','Bill Clinton','Democratic'),('1998-04-28 00:00:00','2001-01-20 00:00:00','Bill Clinton','Democratic'),('1998-04-29 00:00:00','2001-01-20 00:00:00','Bill Clinton','Democratic'),('1998-04-30 00:00:00','2001-01-20 00:00:00','Bill Clinton','Democratic'),('1998-05-01 00:00:00','2001-01-20 00:00:00','Bill Clinton','Democratic'),('1998-05-02 00:00:00','2001-01-20 00:00:00','Bill Clinton','Democratic'),('1998-05-03 00:00:00','2001-01-20 00:00:00','Bill Clinton','Democratic'),('1998-05-04 00:00:00','2001-01-20 00:00:00','Bill Clinton','Democratic'),('1998-05-05 00:00:00','2001-01-20 00:00:00','Bill Clinton','Democratic'),('1998-05-06 00:00:00','2001-01-20 00:00:00','Bill Clinton','Democratic'),('1998-05-07 00:00:00','2001-01-20 00:00:00','Bill Clinton','Democratic'),('1998-05-08 00:00:00','2001-01-20 00:00:00','Bill Clinton','Democratic'),('1998-05-09 00:00:00','2001-01-20 00:00:00','Bill Clinton','Democratic'),('1998-05-10 00:00:00','2001-01-20 00:00:00','Bill Clinton','Democratic'),('1998-05-11 00:00:00','2001-01-20 00:00:00','Bill Clinton','Democratic'),('1998-05-12 00:00:00','2001-01-20 00:00:00','Bill Clinton','Democratic'),('1998-05-13 00:00:00','2001-01-20 00:00:00','Bill Clinton','Democratic'),('1998-05-14 00:00:00','2001-01-20 00:00:00','Bill Clinton','Democratic'),('1998-05-15 00:00:00','2001-01-20 00:00:00','Bill Clinton','Democratic'),('1998-05-16 00:00:00','2001-01-20 00:00:00','Bill Clinton','Democratic'),('1998-05-17 00:00:00','2001-01-20 00:00:00','Bill Clinton','Democratic'),('1998-05-18 00:00:00','2001-01-20 00:00:00','Bill Clinton','Democratic'),('1998-05-19 00:00:00','2001-01-20 </w:t>
        </w:r>
        <w:r>
          <w:lastRenderedPageBreak/>
          <w:t xml:space="preserve">00:00:00','Bill Clinton','Democratic'),('1998-05-20 00:00:00','2001-01-20 00:00:00','Bill Clinton','Democratic'),('1998-05-21 00:00:00','2001-01-20 00:00:00','Bill Clinton','Democratic'),('1998-05-22 00:00:00','2001-01-20 00:00:00','Bill Clinton','Democratic'),('1998-05-23 00:00:00','2001-01-20 00:00:00','Bill Clinton','Democratic'),('1998-05-24 00:00:00','2001-01-20 00:00:00','Bill Clinton','Democratic'),('1998-05-25 00:00:00','2001-01-20 00:00:00','Bill Clinton','Democratic'),('1998-05-26 00:00:00','2001-01-20 00:00:00','Bill Clinton','Democratic'),('1998-05-27 00:00:00','2001-01-20 00:00:00','Bill Clinton','Democratic'),('1998-05-28 00:00:00','2001-01-20 00:00:00','Bill Clinton','Democratic'),('1998-05-29 00:00:00','2001-01-20 00:00:00','Bill Clinton','Democratic'),('1998-05-30 00:00:00','2001-01-20 00:00:00','Bill Clinton','Democratic'),('1998-05-31 00:00:00','2001-01-20 00:00:00','Bill Clinton','Democratic'),('1998-06-01 00:00:00','2001-01-20 00:00:00','Bill Clinton','Democratic'),('1998-06-02 00:00:00','2001-01-20 00:00:00','Bill Clinton','Democratic'),('1998-06-03 00:00:00','2001-01-20 00:00:00','Bill Clinton','Democratic'),('1998-06-04 00:00:00','2001-01-20 00:00:00','Bill Clinton','Democratic'),('1998-06-05 00:00:00','2001-01-20 00:00:00','Bill Clinton','Democratic'),('1998-06-06 00:00:00','2001-01-20 00:00:00','Bill Clinton','Democratic'),('1998-06-07 00:00:00','2001-01-20 00:00:00','Bill Clinton','Democratic'),('1998-06-08 00:00:00','2001-01-20 00:00:00','Bill Clinton','Democratic'),('1998-06-09 00:00:00','2001-01-20 00:00:00','Bill Clinton','Democratic'),('1998-06-10 00:00:00','2001-01-20 00:00:00','Bill Clinton','Democratic'),('1998-06-11 00:00:00','2001-01-20 00:00:00','Bill Clinton','Democratic'),('1998-06-12 00:00:00','2001-01-20 00:00:00','Bill Clinton','Democratic'),('1998-06-13 00:00:00','2001-01-20 00:00:00','Bill Clinton','Democratic'),('1998-06-14 00:00:00','2001-01-20 00:00:00','Bill Clinton','Democratic'),('1998-06-15 00:00:00','2001-01-20 00:00:00','Bill Clinton','Democratic'),('1998-06-16 00:00:00','2001-01-20 00:00:00','Bill Clinton','Democratic'),('1998-06-17 00:00:00','2001-01-20 00:00:00','Bill Clinton','Democratic'),('1998-06-18 00:00:00','2001-01-20 00:00:00','Bill Clinton','Democratic'),('1998-06-19 00:00:00','2001-01-20 00:00:00','Bill Clinton','Democratic'),('1998-06-20 00:00:00','2001-01-20 00:00:00','Bill Clinton','Democratic'),('1998-06-21 00:00:00','2001-01-20 00:00:00','Bill Clinton','Democratic'),('1998-06-22 00:00:00','2001-01-20 00:00:00','Bill Clinton','Democratic'),('1998-06-23 00:00:00','2001-01-20 00:00:00','Bill Clinton','Democratic'),('1998-06-24 00:00:00','2001-01-20 00:00:00','Bill Clinton','Democratic'),('1998-06-25 00:00:00','2001-01-20 00:00:00','Bill Clinton','Democratic'),('1998-06-26 00:00:00','2001-01-20 00:00:00','Bill Clinton','Democratic'),('1998-06-27 00:00:00','2001-01-20 00:00:00','Bill Clinton','Democratic'),('1998-06-28 00:00:00','2001-01-20 </w:t>
        </w:r>
        <w:r>
          <w:t xml:space="preserve">00:00:00','Bill Clinton','Democratic'),('1998-06-29 00:00:00','2001-01-20 00:00:00','Bill Clinton','Democratic'),('1998-06-30 00:00:00','2001-01-20 00:00:00','Bill Clinton','Democratic'),('1998-07-01 00:00:00','2001-01-20 00:00:00','Bill Clinton','Democratic'),('1998-07-02 00:00:00','2001-01-20 00:00:00','Bill Clinton','Democratic'),('1998-07-03 00:00:00','2001-01-20 00:00:00','Bill Clinton','Democratic'),('1998-07-04 00:00:00','2001-01-20 00:00:00','Bill Clinton','Democratic'),('1998-07-05 00:00:00','2001-01-20 00:00:00','Bill Clinton','Democratic'),('1998-07-06 00:00:00','2001-01-20 00:00:00','Bill Clinton','Democratic'),('1998-07-07 00:00:00','2001-01-20 00:00:00','Bill Clinton','Democratic'),('1998-07-08 00:00:00','2001-01-20 00:00:00','Bill Clinton','Democratic'),('1998-07-09 00:00:00','2001-01-20 00:00:00','Bill Clinton','Democratic'),('1998-07-10 00:00:00','2001-01-20 00:00:00','Bill Clinton','Democratic'),('1998-07-11 00:00:00','2001-01-20 00:00:00','Bill Clinton','Democratic'),('1998-07-12 00:00:00','2001-01-20 00:00:00','Bill Clinton','Democratic'),('1998-07-13 00:00:00','2001-01-20 00:00:00','Bill Clinton','Democratic'),('1998-07-14 00:00:00','2001-01-20 00:00:00','Bill Clinton','Democratic'),('1998-07-15 00:00:00','2001-01-20 00:00:00','Bill Clinton','Democratic'),('1998-07-16 00:00:00','2001-01-20 00:00:00','Bill Clinton','Democratic'),('1998-07-17 00:00:00','2001-01-20 00:00:00','Bill Clinton','Democratic'),('1998-07-18 00:00:00','2001-01-20 00:00:00','Bill Clinton','Democratic'),('1998-07-19 00:00:00','2001-01-20 00:00:00','Bill Clinton','Democratic'),('1998-07-20 00:00:00','2001-01-20 00:00:00','Bill Clinton','Democratic'),('1998-07-21 00:00:00','2001-01-20 00:00:00','Bill Clinton','Democratic'),('1998-07-22 00:00:00','2001-01-20 00:00:00','Bill Clinton','Democratic'),('1998-07-23 00:00:00','2001-01-20 00:00:00','Bill Clinton','Democratic'),('1998-07-24 00:00:00','2001-01-20 00:00:00','Bill Clinton','Democratic'),('1998-07-25 00:00:00','2001-01-20 00:00:00','Bill Clinton','Democratic'),('1998-07-26 00:00:00','2001-01-20 00:00:00','Bill Clinton','Democratic'),('1998-07-27 00:00:00','2001-01-20 00:00:00','Bill Clinton','Democratic'),('1998-07-28 00:00:00','2001-01-20 00:00:00','Bill Clinton','Democratic'),('1998-07-29 00:00:00','2001-01-20 00:00:00','Bill Clinton','Democratic'),('1998-07-30 00:00:00','2001-01-20 00:00:00','Bill Clinton','Democratic'),('1998-07-31 00:00:00','2001-01-20 00:00:00','Bill Clinton','Democratic'),('1998-08-01 00:00:00','2001-01-20 00:00:00','Bill Clinton','Democratic'),('1998-08-02 00:00:00','2001-01-20 00:00:00','Bill Clinton','Democratic'),('1998-08-03 00:00:00','2001-01-20 00:00:00','Bill Clinton','Democratic'),('1998-08-04 00:00:00','2001-01-20 00:00:00','Bill Clinton','Democratic'),('1998-08-05 00:00:00','2001-01-20 00:00:00','Bill Clinton','Democratic'),('1998-08-06 00:00:00','2001-01-20 00:00:00','Bill Clinton','Democratic'),('1998-08-07 00:00:00','2001-01-20 </w:t>
        </w:r>
        <w:r>
          <w:lastRenderedPageBreak/>
          <w:t xml:space="preserve">00:00:00','Bill Clinton','Democratic'),('1998-08-08 00:00:00','2001-01-20 00:00:00','Bill Clinton','Democratic'),('1998-08-09 00:00:00','2001-01-20 00:00:00','Bill Clinton','Democratic'),('1998-08-10 00:00:00','2001-01-20 00:00:00','Bill Clinton','Democratic'),('1998-08-11 00:00:00','2001-01-20 00:00:00','Bill Clinton','Democratic'),('1998-08-12 00:00:00','2001-01-20 00:00:00','Bill Clinton','Democratic'),('1998-08-13 00:00:00','2001-01-20 00:00:00','Bill Clinton','Democratic'),('1998-08-14 00:00:00','2001-01-20 00:00:00','Bill Clinton','Democratic'),('1998-08-15 00:00:00','2001-01-20 00:00:00','Bill Clinton','Democratic'),('1998-08-16 00:00:00','2001-01-20 00:00:00','Bill Clinton','Democratic'),('1998-08-17 00:00:00','2001-01-20 00:00:00','Bill Clinton','Democratic'),('1998-08-18 00:00:00','2001-01-20 00:00:00','Bill Clinton','Democratic'),('1998-08-19 00:00:00','2001-01-20 00:00:00','Bill Clinton','Democratic'),('1998-08-20 00:00:00','2001-01-20 00:00:00','Bill Clinton','Democratic'),('1998-08-21 00:00:00','2001-01-20 00:00:00','Bill Clinton','Democratic'),('1998-08-22 00:00:00','2001-01-20 00:00:00','Bill Clinton','Democratic'),('1998-08-23 00:00:00','2001-01-20 00:00:00','Bill Clinton','Democratic'),('1998-08-24 00:00:00','2001-01-20 00:00:00','Bill Clinton','Democratic'),('1998-08-25 00:00:00','2001-01-20 00:00:00','Bill Clinton','Democratic'),('1998-08-26 00:00:00','2001-01-20 00:00:00','Bill Clinton','Democratic'),('1998-08-27 00:00:00','2001-01-20 00:00:00','Bill Clinton','Democratic'),('1998-08-28 00:00:00','2001-01-20 00:00:00','Bill Clinton','Democratic'),('1998-08-29 00:00:00','2001-01-20 00:00:00','Bill Clinton','Democratic'),('1998-08-30 00:00:00','2001-01-20 00:00:00','Bill Clinton','Democratic'),('1998-08-31 00:00:00','2001-01-20 00:00:00','Bill Clinton','Democratic'),('1998-09-01 00:00:00','2001-01-20 00:00:00','Bill Clinton','Democratic'),('1998-09-02 00:00:00','2001-01-20 00:00:00','Bill Clinton','Democratic'),('1998-09-03 00:00:00','2001-01-20 00:00:00','Bill Clinton','Democratic'),('1998-09-04 00:00:00','2001-01-20 00:00:00','Bill Clinton','Democratic'),('1998-09-05 00:00:00','2001-01-20 00:00:00','Bill Clinton','Democratic'),('1998-09-06 00:00:00','2001-01-20 00:00:00','Bill Clinton','Democratic'),('1998-09-07 00:00:00','2001-01-20 00:00:00','Bill Clinton','Democratic'),('1998-09-08 00:00:00','2001-01-20 00:00:00','Bill Clinton','Democratic'),('1998-09-09 00:00:00','2001-01-20 00:00:00','Bill Clinton','Democratic'),('1998-09-10 00:00:00','2001-01-20 00:00:00','Bill Clinton','Democratic'),('1998-09-11 00:00:00','2001-01-20 00:00:00','Bill Clinton','Democratic'),('1998-09-12 00:00:00','2001-01-20 00:00:00','Bill Clinton','Democratic'),('1998-09-13 00:00:00','2001-01-20 00:00:00','Bill Clinton','Democratic'),('1998-09-14 00:00:00','2001-01-20 00:00:00','Bill Clinton','Democratic'),('1998-09-15 00:00:00','2001-01-20 00:00:00','Bill Clinton','Democratic'),('1998-09-16 00:00:00','2001-01-20 </w:t>
        </w:r>
        <w:r>
          <w:t xml:space="preserve">00:00:00','Bill Clinton','Democratic'),('1998-09-17 00:00:00','2001-01-20 00:00:00','Bill Clinton','Democratic'),('1998-09-18 00:00:00','2001-01-20 00:00:00','Bill Clinton','Democratic'),('1998-09-19 00:00:00','2001-01-20 00:00:00','Bill Clinton','Democratic'),('1998-09-20 00:00:00','2001-01-20 00:00:00','Bill Clinton','Democratic'),('1998-09-21 00:00:00','2001-01-20 00:00:00','Bill Clinton','Democratic'),('1998-09-22 00:00:00','2001-01-20 00:00:00','Bill Clinton','Democratic'),('1998-09-23 00:00:00','2001-01-20 00:00:00','Bill Clinton','Democratic'),('1998-09-24 00:00:00','2001-01-20 00:00:00','Bill Clinton','Democratic'),('1998-09-25 00:00:00','2001-01-20 00:00:00','Bill Clinton','Democratic'),('1998-09-26 00:00:00','2001-01-20 00:00:00','Bill Clinton','Democratic'),('1998-09-27 00:00:00','2001-01-20 00:00:00','Bill Clinton','Democratic'),('1998-09-28 00:00:00','2001-01-20 00:00:00','Bill Clinton','Democratic'),('1998-09-29 00:00:00','2001-01-20 00:00:00','Bill Clinton','Democratic'),('1998-09-30 00:00:00','2001-01-20 00:00:00','Bill Clinton','Democratic'),('1998-10-01 00:00:00','2001-01-20 00:00:00','Bill Clinton','Democratic'),('1998-10-02 00:00:00','2001-01-20 00:00:00','Bill Clinton','Democratic'),('1998-10-03 00:00:00','2001-01-20 00:00:00','Bill Clinton','Democratic'),('1998-10-04 00:00:00','2001-01-20 00:00:00','Bill Clinton','Democratic'),('1998-10-05 00:00:00','2001-01-20 00:00:00','Bill Clinton','Democratic'),('1998-10-06 00:00:00','2001-01-20 00:00:00','Bill Clinton','Democratic'),('1998-10-07 00:00:00','2001-01-20 00:00:00','Bill Clinton','Democratic'),('1998-10-08 00:00:00','2001-01-20 00:00:00','Bill Clinton','Democratic'),('1998-10-09 00:00:00','2001-01-20 00:00:00','Bill Clinton','Democratic'),('1998-10-10 00:00:00','2001-01-20 00:00:00','Bill Clinton','Democratic'),('1998-10-11 00:00:00','2001-01-20 00:00:00','Bill Clinton','Democratic'),('1998-10-12 00:00:00','2001-01-20 00:00:00','Bill Clinton','Democratic'),('1998-10-13 00:00:00','2001-01-20 00:00:00','Bill Clinton','Democratic'),('1998-10-14 00:00:00','2001-01-20 00:00:00','Bill Clinton','Democratic'),('1998-10-15 00:00:00','2001-01-20 00:00:00','Bill Clinton','Democratic'),('1998-10-16 00:00:00','2001-01-20 00:00:00','Bill Clinton','Democratic'),('1998-10-17 00:00:00','2001-01-20 00:00:00','Bill Clinton','Democratic'),('1998-10-18 00:00:00','2001-01-20 00:00:00','Bill Clinton','Democratic'),('1998-10-19 00:00:00','2001-01-20 00:00:00','Bill Clinton','Democratic'),('1998-10-20 00:00:00','2001-01-20 00:00:00','Bill Clinton','Democratic'),('1998-10-21 00:00:00','2001-01-20 00:00:00','Bill Clinton','Democratic'),('1998-10-22 00:00:00','2001-01-20 00:00:00','Bill Clinton','Democratic'),('1998-10-23 00:00:00','2001-01-20 00:00:00','Bill Clinton','Democratic'),('1998-10-24 00:00:00','2001-01-20 00:00:00','Bill Clinton','Democratic'),('1998-10-25 00:00:00','2001-01-20 00:00:00','Bill Clinton','Democratic'),('1998-10-26 00:00:00','2001-01-20 </w:t>
        </w:r>
        <w:r>
          <w:lastRenderedPageBreak/>
          <w:t xml:space="preserve">00:00:00','Bill Clinton','Democratic'),('1998-10-27 00:00:00','2001-01-20 00:00:00','Bill Clinton','Democratic'),('1998-10-28 00:00:00','2001-01-20 00:00:00','Bill Clinton','Democratic'),('1998-10-29 00:00:00','2001-01-20 00:00:00','Bill Clinton','Democratic'),('1998-10-30 00:00:00','2001-01-20 00:00:00','Bill Clinton','Democratic'),('1998-10-31 00:00:00','2001-01-20 00:00:00','Bill Clinton','Democratic'),('1998-11-01 00:00:00','2001-01-20 00:00:00','Bill Clinton','Democratic'),('1998-11-02 00:00:00','2001-01-20 00:00:00','Bill Clinton','Democratic'),('1998-11-03 00:00:00','2001-01-20 00:00:00','Bill Clinton','Democratic'),('1998-11-04 00:00:00','2001-01-20 00:00:00','Bill Clinton','Democratic'),('1998-11-05 00:00:00','2001-01-20 00:00:00','Bill Clinton','Democratic'),('1998-11-06 00:00:00','2001-01-20 00:00:00','Bill Clinton','Democratic'),('1998-11-07 00:00:00','2001-01-20 00:00:00','Bill Clinton','Democratic'),('1998-11-08 00:00:00','2001-01-20 00:00:00','Bill Clinton','Democratic'),('1998-11-09 00:00:00','2001-01-20 00:00:00','Bill Clinton','Democratic'),('1998-11-10 00:00:00','2001-01-20 00:00:00','Bill Clinton','Democratic'),('1998-11-11 00:00:00','2001-01-20 00:00:00','Bill Clinton','Democratic'),('1998-11-12 00:00:00','2001-01-20 00:00:00','Bill Clinton','Democratic'),('1998-11-13 00:00:00','2001-01-20 00:00:00','Bill Clinton','Democratic'),('1998-11-14 00:00:00','2001-01-20 00:00:00','Bill Clinton','Democratic'),('1998-11-15 00:00:00','2001-01-20 00:00:00','Bill Clinton','Democratic'),('1998-11-16 00:00:00','2001-01-20 00:00:00','Bill Clinton','Democratic'),('1998-11-17 00:00:00','2001-01-20 00:00:00','Bill Clinton','Democratic'),('1998-11-18 00:00:00','2001-01-20 00:00:00','Bill Clinton','Democratic'),('1998-11-19 00:00:00','2001-01-20 00:00:00','Bill Clinton','Democratic'),('1998-11-20 00:00:00','2001-01-20 00:00:00','Bill Clinton','Democratic'),('1998-11-21 00:00:00','2001-01-20 00:00:00','Bill Clinton','Democratic'),('1998-11-22 00:00:00','2001-01-20 00:00:00','Bill Clinton','Democratic'),('1998-11-23 00:00:00','2001-01-20 00:00:00','Bill Clinton','Democratic'),('1998-11-24 00:00:00','2001-01-20 00:00:00','Bill Clinton','Democratic'),('1998-11-25 00:00:00','2001-01-20 00:00:00','Bill Clinton','Democratic'),('1998-11-26 00:00:00','2001-01-20 00:00:00','Bill Clinton','Democratic'),('1998-11-27 00:00:00','2001-01-20 00:00:00','Bill Clinton','Democratic'),('1998-11-28 00:00:00','2001-01-20 00:00:00','Bill Clinton','Democratic'),('1998-11-29 00:00:00','2001-01-20 00:00:00','Bill Clinton','Democratic'),('1998-11-30 00:00:00','2001-01-20 00:00:00','Bill Clinton','Democratic'),('1998-12-01 00:00:00','2001-01-20 00:00:00','Bill Clinton','Democratic'),('1998-12-02 00:00:00','2001-01-20 00:00:00','Bill Clinton','Democratic'),('1998-12-03 00:00:00','2001-01-20 00:00:00','Bill Clinton','Democratic'),('1998-12-04 00:00:00','2001-01-20 00:00:00','Bill Clinton','Democratic'),('1998-12-05 00:00:00','2001-01-20 </w:t>
        </w:r>
        <w:r>
          <w:t xml:space="preserve">00:00:00','Bill Clinton','Democratic'),('1998-12-06 00:00:00','2001-01-20 00:00:00','Bill Clinton','Democratic'),('1998-12-07 00:00:00','2001-01-20 00:00:00','Bill Clinton','Democratic'),('1998-12-08 00:00:00','2001-01-20 00:00:00','Bill Clinton','Democratic'),('1998-12-09 00:00:00','2001-01-20 00:00:00','Bill Clinton','Democratic'),('1998-12-10 00:00:00','2001-01-20 00:00:00','Bill Clinton','Democratic'),('1998-12-11 00:00:00','2001-01-20 00:00:00','Bill Clinton','Democratic'),('1998-12-12 00:00:00','2001-01-20 00:00:00','Bill Clinton','Democratic'),('1998-12-13 00:00:00','2001-01-20 00:00:00','Bill Clinton','Democratic'),('1998-12-14 00:00:00','2001-01-20 00:00:00','Bill Clinton','Democratic'),('1998-12-15 00:00:00','2001-01-20 00:00:00','Bill Clinton','Democratic'),('1998-12-16 00:00:00','2001-01-20 00:00:00','Bill Clinton','Democratic'),('1998-12-17 00:00:00','2001-01-20 00:00:00','Bill Clinton','Democratic'),('1998-12-18 00:00:00','2001-01-20 00:00:00','Bill Clinton','Democratic'),('1998-12-19 00:00:00','2001-01-20 00:00:00','Bill Clinton','Democratic'),('1998-12-20 00:00:00','2001-01-20 00:00:00','Bill Clinton','Democratic'),('1998-12-21 00:00:00','2001-01-20 00:00:00','Bill Clinton','Democratic'),('1998-12-22 00:00:00','2001-01-20 00:00:00','Bill Clinton','Democratic'),('1998-12-23 00:00:00','2001-01-20 00:00:00','Bill Clinton','Democratic'),('1998-12-24 00:00:00','2001-01-20 00:00:00','Bill Clinton','Democratic'),('1998-12-25 00:00:00','2001-01-20 00:00:00','Bill Clinton','Democratic'),('1998-12-26 00:00:00','2001-01-20 00:00:00','Bill Clinton','Democratic'),('1998-12-27 00:00:00','2001-01-20 00:00:00','Bill Clinton','Democratic'),('1998-12-28 00:00:00','2001-01-20 00:00:00','Bill Clinton','Democratic'),('1998-12-29 00:00:00','2001-01-20 00:00:00','Bill Clinton','Democratic'),('1998-12-30 00:00:00','2001-01-20 00:00:00','Bill Clinton','Democratic'),('1998-12-31 00:00:00','2001-01-20 00:00:00','Bill Clinton','Democratic'),('1999-01-01 00:00:00','2001-01-20 00:00:00','Bill Clinton','Democratic'),('1999-01-02 00:00:00','2001-01-20 00:00:00','Bill Clinton','Democratic'),('1999-01-03 00:00:00','2001-01-20 00:00:00','Bill Clinton','Democratic'),('1999-01-04 00:00:00','2001-01-20 00:00:00','Bill Clinton','Democratic'),('1999-01-05 00:00:00','2001-01-20 00:00:00','Bill Clinton','Democratic'),('1999-01-06 00:00:00','2001-01-20 00:00:00','Bill Clinton','Democratic'),('1999-01-07 00:00:00','2001-01-20 00:00:00','Bill Clinton','Democratic'),('1999-01-08 00:00:00','2001-01-20 00:00:00','Bill Clinton','Democratic'),('1999-01-09 00:00:00','2001-01-20 00:00:00','Bill Clinton','Democratic'),('1999-01-10 00:00:00','2001-01-20 00:00:00','Bill Clinton','Democratic'),('1999-01-11 00:00:00','2001-01-20 00:00:00','Bill Clinton','Democratic'),('1999-01-12 00:00:00','2001-01-20 00:00:00','Bill Clinton','Democratic'),('1999-01-13 00:00:00','2001-01-20 00:00:00','Bill Clinton','Democratic'),('1999-01-14 00:00:00','2001-01-20 </w:t>
        </w:r>
        <w:r>
          <w:lastRenderedPageBreak/>
          <w:t xml:space="preserve">00:00:00','Bill Clinton','Democratic'),('1999-01-15 00:00:00','2001-01-20 00:00:00','Bill Clinton','Democratic'),('1999-01-16 00:00:00','2001-01-20 00:00:00','Bill Clinton','Democratic'),('1999-01-17 00:00:00','2001-01-20 00:00:00','Bill Clinton','Democratic'),('1999-01-18 00:00:00','2001-01-20 00:00:00','Bill Clinton','Democratic'),('1999-01-19 00:00:00','2001-01-20 00:00:00','Bill Clinton','Democratic'),('1999-01-20 00:00:00','2001-01-20 00:00:00','Bill Clinton','Democratic'),('1999-01-21 00:00:00','2001-01-20 00:00:00','Bill Clinton','Democratic'),('1999-01-22 00:00:00','2001-01-20 00:00:00','Bill Clinton','Democratic'),('1999-01-23 00:00:00','2001-01-20 00:00:00','Bill Clinton','Democratic'),('1999-01-24 00:00:00','2001-01-20 00:00:00','Bill Clinton','Democratic'),('1999-01-25 00:00:00','2001-01-20 00:00:00','Bill Clinton','Democratic'),('1999-01-26 00:00:00','2001-01-20 00:00:00','Bill Clinton','Democratic'),('1999-01-27 00:00:00','2001-01-20 00:00:00','Bill Clinton','Democratic'),('1999-01-28 00:00:00','2001-01-20 00:00:00','Bill Clinton','Democratic'),('1999-01-29 00:00:00','2001-01-20 00:00:00','Bill Clinton','Democratic'),('1999-01-30 00:00:00','2001-01-20 00:00:00','Bill Clinton','Democratic'),('1999-01-31 00:00:00','2001-01-20 00:00:00','Bill Clinton','Democratic'),('1999-02-01 00:00:00','2001-01-20 00:00:00','Bill Clinton','Democratic'),('1999-02-02 00:00:00','2001-01-20 00:00:00','Bill Clinton','Democratic'),('1999-02-03 00:00:00','2001-01-20 00:00:00','Bill Clinton','Democratic'),('1999-02-04 00:00:00','2001-01-20 00:00:00','Bill Clinton','Democratic'),('1999-02-05 00:00:00','2001-01-20 00:00:00','Bill Clinton','Democratic'),('1999-02-06 00:00:00','2001-01-20 00:00:00','Bill Clinton','Democratic'),('1999-02-07 00:00:00','2001-01-20 00:00:00','Bill Clinton','Democratic'),('1999-02-08 00:00:00','2001-01-20 00:00:00','Bill Clinton','Democratic'),('1999-02-09 00:00:00','2001-01-20 00:00:00','Bill Clinton','Democratic'),('1999-02-10 00:00:00','2001-01-20 00:00:00','Bill Clinton','Democratic'),('1999-02-11 00:00:00','2001-01-20 00:00:00','Bill Clinton','Democratic'),('1999-02-12 00:00:00','2001-01-20 00:00:00','Bill Clinton','Democratic'),('1999-02-13 00:00:00','2001-01-20 00:00:00','Bill Clinton','Democratic'),('1999-02-14 00:00:00','2001-01-20 00:00:00','Bill Clinton','Democratic'),('1999-02-15 00:00:00','2001-01-20 00:00:00','Bill Clinton','Democratic'),('1999-02-16 00:00:00','2001-01-20 00:00:00','Bill Clinton','Democratic'),('1999-02-17 00:00:00','2001-01-20 00:00:00','Bill Clinton','Democratic'),('1999-02-18 00:00:00','2001-01-20 00:00:00','Bill Clinton','Democratic'),('1999-02-19 00:00:00','2001-01-20 00:00:00','Bill Clinton','Democratic'),('1999-02-20 00:00:00','2001-01-20 00:00:00','Bill Clinton','Democratic'),('1999-02-21 00:00:00','2001-01-20 00:00:00','Bill Clinton','Democratic'),('1999-02-22 00:00:00','2001-01-20 00:00:00','Bill Clinton','Democratic'),('1999-02-23 00:00:00','2001-01-20 </w:t>
        </w:r>
        <w:r>
          <w:t xml:space="preserve">00:00:00','Bill Clinton','Democratic'),('1999-02-24 00:00:00','2001-01-20 00:00:00','Bill Clinton','Democratic'),('1999-02-25 00:00:00','2001-01-20 00:00:00','Bill Clinton','Democratic'),('1999-02-26 00:00:00','2001-01-20 00:00:00','Bill Clinton','Democratic'),('1999-02-27 00:00:00','2001-01-20 00:00:00','Bill Clinton','Democratic'),('1999-02-28 00:00:00','2001-01-20 00:00:00','Bill Clinton','Democratic'),('1999-03-01 00:00:00','2001-01-20 00:00:00','Bill Clinton','Democratic'),('1999-03-02 00:00:00','2001-01-20 00:00:00','Bill Clinton','Democratic'),('1999-03-03 00:00:00','2001-01-20 00:00:00','Bill Clinton','Democratic'),('1999-03-04 00:00:00','2001-01-20 00:00:00','Bill Clinton','Democratic'),('1999-03-05 00:00:00','2001-01-20 00:00:00','Bill Clinton','Democratic'),('1999-03-06 00:00:00','2001-01-20 00:00:00','Bill Clinton','Democratic'),('1999-03-07 00:00:00','2001-01-20 00:00:00','Bill Clinton','Democratic'),('1999-03-08 00:00:00','2001-01-20 00:00:00','Bill Clinton','Democratic'),('1999-03-09 00:00:00','2001-01-20 00:00:00','Bill Clinton','Democratic'),('1999-03-10 00:00:00','2001-01-20 00:00:00','Bill Clinton','Democratic'),('1999-03-11 00:00:00','2001-01-20 00:00:00','Bill Clinton','Democratic'),('1999-03-12 00:00:00','2001-01-20 00:00:00','Bill Clinton','Democratic'),('1999-03-13 00:00:00','2001-01-20 00:00:00','Bill Clinton','Democratic'),('1999-03-14 00:00:00','2001-01-20 00:00:00','Bill Clinton','Democratic'),('1999-03-15 00:00:00','2001-01-20 00:00:00','Bill Clinton','Democratic'),('1999-03-16 00:00:00','2001-01-20 00:00:00','Bill Clinton','Democratic'),('1999-03-17 00:00:00','2001-01-20 00:00:00','Bill Clinton','Democratic'),('1999-03-18 00:00:00','2001-01-20 00:00:00','Bill Clinton','Democratic'),('1999-03-19 00:00:00','2001-01-20 00:00:00','Bill Clinton','Democratic'),('1999-03-20 00:00:00','2001-01-20 00:00:00','Bill Clinton','Democratic'),('1999-03-21 00:00:00','2001-01-20 00:00:00','Bill Clinton','Democratic'),('1999-03-22 00:00:00','2001-01-20 00:00:00','Bill Clinton','Democratic'),('1999-03-23 00:00:00','2001-01-20 00:00:00','Bill Clinton','Democratic'),('1999-03-24 00:00:00','2001-01-20 00:00:00','Bill Clinton','Democratic'),('1999-03-25 00:00:00','2001-01-20 00:00:00','Bill Clinton','Democratic'),('1999-03-26 00:00:00','2001-01-20 00:00:00','Bill Clinton','Democratic'),('1999-03-27 00:00:00','2001-01-20 00:00:00','Bill Clinton','Democratic'),('1999-03-28 00:00:00','2001-01-20 00:00:00','Bill Clinton','Democratic'),('1999-03-29 00:00:00','2001-01-20 00:00:00','Bill Clinton','Democratic'),('1999-03-30 00:00:00','2001-01-20 00:00:00','Bill Clinton','Democratic'),('1999-03-31 00:00:00','2001-01-20 00:00:00','Bill Clinton','Democratic'),('1999-04-01 00:00:00','2001-01-20 00:00:00','Bill Clinton','Democratic'),('1999-04-02 00:00:00','2001-01-20 00:00:00','Bill Clinton','Democratic'),('1999-04-03 00:00:00','2001-01-20 00:00:00','Bill Clinton','Democratic'),('1999-04-04 00:00:00','2001-01-20 </w:t>
        </w:r>
        <w:r>
          <w:lastRenderedPageBreak/>
          <w:t xml:space="preserve">00:00:00','Bill Clinton','Democratic'),('1999-04-05 00:00:00','2001-01-20 00:00:00','Bill Clinton','Democratic'),('1999-04-06 00:00:00','2001-01-20 00:00:00','Bill Clinton','Democratic'),('1999-04-07 00:00:00','2001-01-20 00:00:00','Bill Clinton','Democratic'),('1999-04-08 00:00:00','2001-01-20 00:00:00','Bill Clinton','Democratic'),('1999-04-09 00:00:00','2001-01-20 00:00:00','Bill Clinton','Democratic'),('1999-04-10 00:00:00','2001-01-20 00:00:00','Bill Clinton','Democratic'),('1999-04-11 00:00:00','2001-01-20 00:00:00','Bill Clinton','Democratic'),('1999-04-12 00:00:00','2001-01-20 00:00:00','Bill Clinton','Democratic'),('1999-04-13 00:00:00','2001-01-20 00:00:00','Bill Clinton','Democratic'),('1999-04-14 00:00:00','2001-01-20 00:00:00','Bill Clinton','Democratic'),('1999-04-15 00:00:00','2001-01-20 00:00:00','Bill Clinton','Democratic'),('1999-04-16 00:00:00','2001-01-20 00:00:00','Bill Clinton','Democratic'),('1999-04-17 00:00:00','2001-01-20 00:00:00','Bill Clinton','Democratic'),('1999-04-18 00:00:00','2001-01-20 00:00:00','Bill Clinton','Democratic'),('1999-04-19 00:00:00','2001-01-20 00:00:00','Bill Clinton','Democratic'),('1999-04-20 00:00:00','2001-01-20 00:00:00','Bill Clinton','Democratic'),('1999-04-21 00:00:00','2001-01-20 00:00:00','Bill Clinton','Democratic'),('1999-04-22 00:00:00','2001-01-20 00:00:00','Bill Clinton','Democratic'),('1999-04-23 00:00:00','2001-01-20 00:00:00','Bill Clinton','Democratic'),('1999-04-24 00:00:00','2001-01-20 00:00:00','Bill Clinton','Democratic'),('1999-04-25 00:00:00','2001-01-20 00:00:00','Bill Clinton','Democratic'),('1999-04-26 00:00:00','2001-01-20 00:00:00','Bill Clinton','Democratic'),('1999-04-27 00:00:00','2001-01-20 00:00:00','Bill Clinton','Democratic'),('1999-04-28 00:00:00','2001-01-20 00:00:00','Bill Clinton','Democratic'),('1999-04-29 00:00:00','2001-01-20 00:00:00','Bill Clinton','Democratic'),('1999-04-30 00:00:00','2001-01-20 00:00:00','Bill Clinton','Democratic'),('1999-05-01 00:00:00','2001-01-20 00:00:00','Bill Clinton','Democratic'),('1999-05-02 00:00:00','2001-01-20 00:00:00','Bill Clinton','Democratic'),('1999-05-03 00:00:00','2001-01-20 00:00:00','Bill Clinton','Democratic'),('1999-05-04 00:00:00','2001-01-20 00:00:00','Bill Clinton','Democratic'),('1999-05-05 00:00:00','2001-01-20 00:00:00','Bill Clinton','Democratic'),('1999-05-06 00:00:00','2001-01-20 00:00:00','Bill Clinton','Democratic'),('1999-05-07 00:00:00','2001-01-20 00:00:00','Bill Clinton','Democratic'),('1999-05-08 00:00:00','2001-01-20 00:00:00','Bill Clinton','Democratic'),('1999-05-09 00:00:00','2001-01-20 00:00:00','Bill Clinton','Democratic'),('1999-05-10 00:00:00','2001-01-20 00:00:00','Bill Clinton','Democratic'),('1999-05-11 00:00:00','2001-01-20 00:00:00','Bill Clinton','Democratic'),('1999-05-12 00:00:00','2001-01-20 00:00:00','Bill Clinton','Democratic'),('1999-05-13 00:00:00','2001-01-20 00:00:00','Bill Clinton','Democratic'),('1999-05-14 00:00:00','2001-01-20 </w:t>
        </w:r>
        <w:r>
          <w:t xml:space="preserve">00:00:00','Bill Clinton','Democratic'),('1999-05-15 00:00:00','2001-01-20 00:00:00','Bill Clinton','Democratic'),('1999-05-16 00:00:00','2001-01-20 00:00:00','Bill Clinton','Democratic'),('1999-05-17 00:00:00','2001-01-20 00:00:00','Bill Clinton','Democratic'),('1999-05-18 00:00:00','2001-01-20 00:00:00','Bill Clinton','Democratic'),('1999-05-19 00:00:00','2001-01-20 00:00:00','Bill Clinton','Democratic'),('1999-05-20 00:00:00','2001-01-20 00:00:00','Bill Clinton','Democratic'),('1999-05-21 00:00:00','2001-01-20 00:00:00','Bill Clinton','Democratic'),('1999-05-22 00:00:00','2001-01-20 00:00:00','Bill Clinton','Democratic'),('1999-05-23 00:00:00','2001-01-20 00:00:00','Bill Clinton','Democratic'),('1999-05-24 00:00:00','2001-01-20 00:00:00','Bill Clinton','Democratic'),('1999-05-25 00:00:00','2001-01-20 00:00:00','Bill Clinton','Democratic'),('1999-05-26 00:00:00','2001-01-20 00:00:00','Bill Clinton','Democratic'),('1999-05-27 00:00:00','2001-01-20 00:00:00','Bill Clinton','Democratic'),('1999-05-28 00:00:00','2001-01-20 00:00:00','Bill Clinton','Democratic'),('1999-05-29 00:00:00','2001-01-20 00:00:00','Bill Clinton','Democratic'),('1999-05-30 00:00:00','2001-01-20 00:00:00','Bill Clinton','Democratic'),('1999-05-31 00:00:00','2001-01-20 00:00:00','Bill Clinton','Democratic'),('1999-06-01 00:00:00','2001-01-20 00:00:00','Bill Clinton','Democratic'),('1999-06-02 00:00:00','2001-01-20 00:00:00','Bill Clinton','Democratic'),('1999-06-03 00:00:00','2001-01-20 00:00:00','Bill Clinton','Democratic'),('1999-06-04 00:00:00','2001-01-20 00:00:00','Bill Clinton','Democratic'),('1999-06-05 00:00:00','2001-01-20 00:00:00','Bill Clinton','Democratic'),('1999-06-06 00:00:00','2001-01-20 00:00:00','Bill Clinton','Democratic'),('1999-06-07 00:00:00','2001-01-20 00:00:00','Bill Clinton','Democratic'),('1999-06-08 00:00:00','2001-01-20 00:00:00','Bill Clinton','Democratic'),('1999-06-09 00:00:00','2001-01-20 00:00:00','Bill Clinton','Democratic'),('1999-06-10 00:00:00','2001-01-20 00:00:00','Bill Clinton','Democratic'),('1999-06-11 00:00:00','2001-01-20 00:00:00','Bill Clinton','Democratic'),('1999-06-12 00:00:00','2001-01-20 00:00:00','Bill Clinton','Democratic'),('1999-06-13 00:00:00','2001-01-20 00:00:00','Bill Clinton','Democratic'),('1999-06-14 00:00:00','2001-01-20 00:00:00','Bill Clinton','Democratic'),('1999-06-15 00:00:00','2001-01-20 00:00:00','Bill Clinton','Democratic'),('1999-06-16 00:00:00','2001-01-20 00:00:00','Bill Clinton','Democratic'),('1999-06-17 00:00:00','2001-01-20 00:00:00','Bill Clinton','Democratic'),('1999-06-18 00:00:00','2001-01-20 00:00:00','Bill Clinton','Democratic'),('1999-06-19 00:00:00','2001-01-20 00:00:00','Bill Clinton','Democratic'),('1999-06-20 00:00:00','2001-01-20 00:00:00','Bill Clinton','Democratic'),('1999-06-21 00:00:00','2001-01-20 00:00:00','Bill Clinton','Democratic'),('1999-06-22 00:00:00','2001-01-20 00:00:00','Bill Clinton','Democratic'),('1999-06-23 00:00:00','2001-01-20 </w:t>
        </w:r>
        <w:r>
          <w:lastRenderedPageBreak/>
          <w:t xml:space="preserve">00:00:00','Bill Clinton','Democratic'),('1999-06-24 00:00:00','2001-01-20 00:00:00','Bill Clinton','Democratic'),('1999-06-25 00:00:00','2001-01-20 00:00:00','Bill Clinton','Democratic'),('1999-06-26 00:00:00','2001-01-20 00:00:00','Bill Clinton','Democratic'),('1999-06-27 00:00:00','2001-01-20 00:00:00','Bill Clinton','Democratic'),('1999-06-28 00:00:00','2001-01-20 00:00:00','Bill Clinton','Democratic'),('1999-06-29 00:00:00','2001-01-20 00:00:00','Bill Clinton','Democratic'),('1999-06-30 00:00:00','2001-01-20 00:00:00','Bill Clinton','Democratic'),('1999-07-01 00:00:00','2001-01-20 00:00:00','Bill Clinton','Democratic'),('1999-07-02 00:00:00','2001-01-20 00:00:00','Bill Clinton','Democratic'),('1999-07-03 00:00:00','2001-01-20 00:00:00','Bill Clinton','Democratic'),('1999-07-04 00:00:00','2001-01-20 00:00:00','Bill Clinton','Democratic'),('1999-07-05 00:00:00','2001-01-20 00:00:00','Bill Clinton','Democratic'),('1999-07-06 00:00:00','2001-01-20 00:00:00','Bill Clinton','Democratic'),('1999-07-07 00:00:00','2001-01-20 00:00:00','Bill Clinton','Democratic'),('1999-07-08 00:00:00','2001-01-20 00:00:00','Bill Clinton','Democratic'),('1999-07-09 00:00:00','2001-01-20 00:00:00','Bill Clinton','Democratic'),('1999-07-10 00:00:00','2001-01-20 00:00:00','Bill Clinton','Democratic'),('1999-07-11 00:00:00','2001-01-20 00:00:00','Bill Clinton','Democratic'),('1999-07-12 00:00:00','2001-01-20 00:00:00','Bill Clinton','Democratic'),('1999-07-13 00:00:00','2001-01-20 00:00:00','Bill Clinton','Democratic'),('1999-07-14 00:00:00','2001-01-20 00:00:00','Bill Clinton','Democratic'),('1999-07-15 00:00:00','2001-01-20 00:00:00','Bill Clinton','Democratic'),('1999-07-16 00:00:00','2001-01-20 00:00:00','Bill Clinton','Democratic'),('1999-07-17 00:00:00','2001-01-20 00:00:00','Bill Clinton','Democratic'),('1999-07-18 00:00:00','2001-01-20 00:00:00','Bill Clinton','Democratic'),('1999-07-19 00:00:00','2001-01-20 00:00:00','Bill Clinton','Democratic'),('1999-07-20 00:00:00','2001-01-20 00:00:00','Bill Clinton','Democratic'),('1999-07-21 00:00:00','2001-01-20 00:00:00','Bill Clinton','Democratic'),('1999-07-22 00:00:00','2001-01-20 00:00:00','Bill Clinton','Democratic'),('1999-07-23 00:00:00','2001-01-20 00:00:00','Bill Clinton','Democratic'),('1999-07-24 00:00:00','2001-01-20 00:00:00','Bill Clinton','Democratic'),('1999-07-25 00:00:00','2001-01-20 00:00:00','Bill Clinton','Democratic'),('1999-07-26 00:00:00','2001-01-20 00:00:00','Bill Clinton','Democratic'),('1999-07-27 00:00:00','2001-01-20 00:00:00','Bill Clinton','Democratic'),('1999-07-28 00:00:00','2001-01-20 00:00:00','Bill Clinton','Democratic'),('1999-07-29 00:00:00','2001-01-20 00:00:00','Bill Clinton','Democratic'),('1999-07-30 00:00:00','2001-01-20 00:00:00','Bill Clinton','Democratic'),('1999-07-31 00:00:00','2001-01-20 00:00:00','Bill Clinton','Democratic'),('1999-08-01 00:00:00','2001-01-20 00:00:00','Bill Clinton','Democratic'),('1999-08-02 00:00:00','2001-01-20 </w:t>
        </w:r>
        <w:r>
          <w:t xml:space="preserve">00:00:00','Bill Clinton','Democratic'),('1999-08-03 00:00:00','2001-01-20 00:00:00','Bill Clinton','Democratic'),('1999-08-04 00:00:00','2001-01-20 00:00:00','Bill Clinton','Democratic'),('1999-08-05 00:00:00','2001-01-20 00:00:00','Bill Clinton','Democratic'),('1999-08-06 00:00:00','2001-01-20 00:00:00','Bill Clinton','Democratic'),('1999-08-07 00:00:00','2001-01-20 00:00:00','Bill Clinton','Democratic'),('1999-08-08 00:00:00','2001-01-20 00:00:00','Bill Clinton','Democratic'),('1999-08-09 00:00:00','2001-01-20 00:00:00','Bill Clinton','Democratic'),('1999-08-10 00:00:00','2001-01-20 00:00:00','Bill Clinton','Democratic'),('1999-08-11 00:00:00','2001-01-20 00:00:00','Bill Clinton','Democratic'),('1999-08-12 00:00:00','2001-01-20 00:00:00','Bill Clinton','Democratic'),('1999-08-13 00:00:00','2001-01-20 00:00:00','Bill Clinton','Democratic'),('1999-08-14 00:00:00','2001-01-20 00:00:00','Bill Clinton','Democratic'),('1999-08-15 00:00:00','2001-01-20 00:00:00','Bill Clinton','Democratic'),('1999-08-16 00:00:00','2001-01-20 00:00:00','Bill Clinton','Democratic'),('1999-08-17 00:00:00','2001-01-20 00:00:00','Bill Clinton','Democratic'),('1999-08-18 00:00:00','2001-01-20 00:00:00','Bill Clinton','Democratic'),('1999-08-19 00:00:00','2001-01-20 00:00:00','Bill Clinton','Democratic'),('1999-08-20 00:00:00','2001-01-20 00:00:00','Bill Clinton','Democratic'),('1999-08-21 00:00:00','2001-01-20 00:00:00','Bill Clinton','Democratic'),('1999-08-22 00:00:00','2001-01-20 00:00:00','Bill Clinton','Democratic'),('1999-08-23 00:00:00','2001-01-20 00:00:00','Bill Clinton','Democratic'),('1999-08-24 00:00:00','2001-01-20 00:00:00','Bill Clinton','Democratic'),('1999-08-25 00:00:00','2001-01-20 00:00:00','Bill Clinton','Democratic'),('1999-08-26 00:00:00','2001-01-20 00:00:00','Bill Clinton','Democratic'),('1999-08-27 00:00:00','2001-01-20 00:00:00','Bill Clinton','Democratic'),('1999-08-28 00:00:00','2001-01-20 00:00:00','Bill Clinton','Democratic'),('1999-08-29 00:00:00','2001-01-20 00:00:00','Bill Clinton','Democratic'),('1999-08-30 00:00:00','2001-01-20 00:00:00','Bill Clinton','Democratic'),('1999-08-31 00:00:00','2001-01-20 00:00:00','Bill Clinton','Democratic'),('1999-09-01 00:00:00','2001-01-20 00:00:00','Bill Clinton','Democratic'),('1999-09-02 00:00:00','2001-01-20 00:00:00','Bill Clinton','Democratic'),('1999-09-03 00:00:00','2001-01-20 00:00:00','Bill Clinton','Democratic'),('1999-09-04 00:00:00','2001-01-20 00:00:00','Bill Clinton','Democratic'),('1999-09-05 00:00:00','2001-01-20 00:00:00','Bill Clinton','Democratic'),('1999-09-06 00:00:00','2001-01-20 00:00:00','Bill Clinton','Democratic'),('1999-09-07 00:00:00','2001-01-20 00:00:00','Bill Clinton','Democratic'),('1999-09-08 00:00:00','2001-01-20 00:00:00','Bill Clinton','Democratic'),('1999-09-09 00:00:00','2001-01-20 00:00:00','Bill Clinton','Democratic'),('1999-09-10 00:00:00','2001-01-20 00:00:00','Bill Clinton','Democratic'),('1999-09-11 00:00:00','2001-01-20 </w:t>
        </w:r>
        <w:r>
          <w:lastRenderedPageBreak/>
          <w:t xml:space="preserve">00:00:00','Bill Clinton','Democratic'),('1999-09-12 00:00:00','2001-01-20 00:00:00','Bill Clinton','Democratic'),('1999-09-13 00:00:00','2001-01-20 00:00:00','Bill Clinton','Democratic'),('1999-09-14 00:00:00','2001-01-20 00:00:00','Bill Clinton','Democratic'),('1999-09-15 00:00:00','2001-01-20 00:00:00','Bill Clinton','Democratic'),('1999-09-16 00:00:00','2001-01-20 00:00:00','Bill Clinton','Democratic'),('1999-09-17 00:00:00','2001-01-20 00:00:00','Bill Clinton','Democratic'),('1999-09-18 00:00:00','2001-01-20 00:00:00','Bill Clinton','Democratic'),('1999-09-19 00:00:00','2001-01-20 00:00:00','Bill Clinton','Democratic'),('1999-09-20 00:00:00','2001-01-20 00:00:00','Bill Clinton','Democratic'),('1999-09-21 00:00:00','2001-01-20 00:00:00','Bill Clinton','Democratic'),('1999-09-22 00:00:00','2001-01-20 00:00:00','Bill Clinton','Democratic'),('1999-09-23 00:00:00','2001-01-20 00:00:00','Bill Clinton','Democratic'),('1999-09-24 00:00:00','2001-01-20 00:00:00','Bill Clinton','Democratic'),('1999-09-25 00:00:00','2001-01-20 00:00:00','Bill Clinton','Democratic'),('1999-09-26 00:00:00','2001-01-20 00:00:00','Bill Clinton','Democratic'),('1999-09-27 00:00:00','2001-01-20 00:00:00','Bill Clinton','Democratic'),('1999-09-28 00:00:00','2001-01-20 00:00:00','Bill Clinton','Democratic'),('1999-09-29 00:00:00','2001-01-20 00:00:00','Bill Clinton','Democratic'),('1999-09-30 00:00:00','2001-01-20 00:00:00','Bill Clinton','Democratic'),('1999-10-01 00:00:00','2001-01-20 00:00:00','Bill Clinton','Democratic'),('1999-10-02 00:00:00','2001-01-20 00:00:00','Bill Clinton','Democratic'),('1999-10-03 00:00:00','2001-01-20 00:00:00','Bill Clinton','Democratic'),('1999-10-04 00:00:00','2001-01-20 00:00:00','Bill Clinton','Democratic'),('1999-10-05 00:00:00','2001-01-20 00:00:00','Bill Clinton','Democratic'),('1999-10-06 00:00:00','2001-01-20 00:00:00','Bill Clinton','Democratic'),('1999-10-07 00:00:00','2001-01-20 00:00:00','Bill Clinton','Democratic'),('1999-10-08 00:00:00','2001-01-20 00:00:00','Bill Clinton','Democratic'),('1999-10-09 00:00:00','2001-01-20 00:00:00','Bill Clinton','Democratic'),('1999-10-10 00:00:00','2001-01-20 00:00:00','Bill Clinton','Democratic'),('1999-10-11 00:00:00','2001-01-20 00:00:00','Bill Clinton','Democratic'),('1999-10-12 00:00:00','2001-01-20 00:00:00','Bill Clinton','Democratic'),('1999-10-13 00:00:00','2001-01-20 00:00:00','Bill Clinton','Democratic'),('1999-10-14 00:00:00','2001-01-20 00:00:00','Bill Clinton','Democratic'),('1999-10-15 00:00:00','2001-01-20 00:00:00','Bill Clinton','Democratic'),('1999-10-16 00:00:00','2001-01-20 00:00:00','Bill Clinton','Democratic'),('1999-10-17 00:00:00','2001-01-20 00:00:00','Bill Clinton','Democratic'),('1999-10-18 00:00:00','2001-01-20 00:00:00','Bill Clinton','Democratic'),('1999-10-19 00:00:00','2001-01-20 00:00:00','Bill Clinton','Democratic'),('1999-10-20 00:00:00','2001-01-20 00:00:00','Bill Clinton','Democratic'),('1999-10-21 00:00:00','2001-01-20 </w:t>
        </w:r>
        <w:r>
          <w:t xml:space="preserve">00:00:00','Bill Clinton','Democratic'),('1999-10-22 00:00:00','2001-01-20 00:00:00','Bill Clinton','Democratic'),('1999-10-23 00:00:00','2001-01-20 00:00:00','Bill Clinton','Democratic'),('1999-10-24 00:00:00','2001-01-20 00:00:00','Bill Clinton','Democratic'),('1999-10-25 00:00:00','2001-01-20 00:00:00','Bill Clinton','Democratic'),('1999-10-26 00:00:00','2001-01-20 00:00:00','Bill Clinton','Democratic'),('1999-10-27 00:00:00','2001-01-20 00:00:00','Bill Clinton','Democratic'),('1999-10-28 00:00:00','2001-01-20 00:00:00','Bill Clinton','Democratic'),('1999-10-29 00:00:00','2001-01-20 00:00:00','Bill Clinton','Democratic'),('1999-10-30 00:00:00','2001-01-20 00:00:00','Bill Clinton','Democratic'),('1999-10-31 00:00:00','2001-01-20 00:00:00','Bill Clinton','Democratic'),('1999-11-01 00:00:00','2001-01-20 00:00:00','Bill Clinton','Democratic'),('1999-11-02 00:00:00','2001-01-20 00:00:00','Bill Clinton','Democratic'),('1999-11-03 00:00:00','2001-01-20 00:00:00','Bill Clinton','Democratic'),('1999-11-04 00:00:00','2001-01-20 00:00:00','Bill Clinton','Democratic'),('1999-11-05 00:00:00','2001-01-20 00:00:00','Bill Clinton','Democratic'),('1999-11-06 00:00:00','2001-01-20 00:00:00','Bill Clinton','Democratic'),('1999-11-07 00:00:00','2001-01-20 00:00:00','Bill Clinton','Democratic'),('1999-11-08 00:00:00','2001-01-20 00:00:00','Bill Clinton','Democratic'),('1999-11-09 00:00:00','2001-01-20 00:00:00','Bill Clinton','Democratic'),('1999-11-10 00:00:00','2001-01-20 00:00:00','Bill Clinton','Democratic'),('1999-11-11 00:00:00','2001-01-20 00:00:00','Bill Clinton','Democratic'),('1999-11-12 00:00:00','2001-01-20 00:00:00','Bill Clinton','Democratic'),('1999-11-13 00:00:00','2001-01-20 00:00:00','Bill Clinton','Democratic'),('1999-11-14 00:00:00','2001-01-20 00:00:00','Bill Clinton','Democratic'),('1999-11-15 00:00:00','2001-01-20 00:00:00','Bill Clinton','Democratic'),('1999-11-16 00:00:00','2001-01-20 00:00:00','Bill Clinton','Democratic'),('1999-11-17 00:00:00','2001-01-20 00:00:00','Bill Clinton','Democratic'),('1999-11-18 00:00:00','2001-01-20 00:00:00','Bill Clinton','Democratic'),('1999-11-19 00:00:00','2001-01-20 00:00:00','Bill Clinton','Democratic'),('1999-11-20 00:00:00','2001-01-20 00:00:00','Bill Clinton','Democratic'),('1999-11-21 00:00:00','2001-01-20 00:00:00','Bill Clinton','Democratic'),('1999-11-22 00:00:00','2001-01-20 00:00:00','Bill Clinton','Democratic'),('1999-11-23 00:00:00','2001-01-20 00:00:00','Bill Clinton','Democratic'),('1999-11-24 00:00:00','2001-01-20 00:00:00','Bill Clinton','Democratic'),('1999-11-25 00:00:00','2001-01-20 00:00:00','Bill Clinton','Democratic'),('1999-11-26 00:00:00','2001-01-20 00:00:00','Bill Clinton','Democratic'),('1999-11-27 00:00:00','2001-01-20 00:00:00','Bill Clinton','Democratic'),('1999-11-28 00:00:00','2001-01-20 00:00:00','Bill Clinton','Democratic'),('1999-11-29 00:00:00','2001-01-20 00:00:00','Bill Clinton','Democratic'),('1999-11-30 00:00:00','2001-01-20 </w:t>
        </w:r>
        <w:r>
          <w:lastRenderedPageBreak/>
          <w:t xml:space="preserve">00:00:00','Bill Clinton','Democratic'),('1999-12-01 00:00:00','2001-01-20 00:00:00','Bill Clinton','Democratic'),('1999-12-02 00:00:00','2001-01-20 00:00:00','Bill Clinton','Democratic'),('1999-12-03 00:00:00','2001-01-20 00:00:00','Bill Clinton','Democratic'),('1999-12-04 00:00:00','2001-01-20 00:00:00','Bill Clinton','Democratic'),('1999-12-05 00:00:00','2001-01-20 00:00:00','Bill Clinton','Democratic'),('1999-12-06 00:00:00','2001-01-20 00:00:00','Bill Clinton','Democratic'),('1999-12-07 00:00:00','2001-01-20 00:00:00','Bill Clinton','Democratic'),('1999-12-08 00:00:00','2001-01-20 00:00:00','Bill Clinton','Democratic'),('1999-12-09 00:00:00','2001-01-20 00:00:00','Bill Clinton','Democratic'),('1999-12-10 00:00:00','2001-01-20 00:00:00','Bill Clinton','Democratic'),('1999-12-11 00:00:00','2001-01-20 00:00:00','Bill Clinton','Democratic'),('1999-12-12 00:00:00','2001-01-20 00:00:00','Bill Clinton','Democratic'),('1999-12-13 00:00:00','2001-01-20 00:00:00','Bill Clinton','Democratic'),('1999-12-14 00:00:00','2001-01-20 00:00:00','Bill Clinton','Democratic'),('1999-12-15 00:00:00','2001-01-20 00:00:00','Bill Clinton','Democratic'),('1999-12-16 00:00:00','2001-01-20 00:00:00','Bill Clinton','Democratic'),('1999-12-17 00:00:00','2001-01-20 00:00:00','Bill Clinton','Democratic'),('1999-12-18 00:00:00','2001-01-20 00:00:00','Bill Clinton','Democratic'),('1999-12-19 00:00:00','2001-01-20 00:00:00','Bill Clinton','Democratic'),('1999-12-20 00:00:00','2001-01-20 00:00:00','Bill Clinton','Democratic'),('1999-12-21 00:00:00','2001-01-20 00:00:00','Bill Clinton','Democratic'),('1999-12-22 00:00:00','2001-01-20 00:00:00','Bill Clinton','Democratic'),('1999-12-23 00:00:00','2001-01-20 00:00:00','Bill Clinton','Democratic'),('1999-12-24 00:00:00','2001-01-20 00:00:00','Bill Clinton','Democratic'),('1999-12-25 00:00:00','2001-01-20 00:00:00','Bill Clinton','Democratic'),('1999-12-26 00:00:00','2001-01-20 00:00:00','Bill Clinton','Democratic'),('1999-12-27 00:00:00','2001-01-20 00:00:00','Bill Clinton','Democratic'),('1999-12-28 00:00:00','2001-01-20 00:00:00','Bill Clinton','Democratic'),('1999-12-29 00:00:00','2001-01-20 00:00:00','Bill Clinton','Democratic'),('1999-12-30 00:00:00','2001-01-20 00:00:00','Bill Clinton','Democratic'),('1999-12-31 00:00:00','2001-01-20 00:00:00','Bill Clinton','Democratic'),('2000-01-01 00:00:00','2001-01-20 00:00:00','Bill Clinton','Democratic'),('2000-01-02 00:00:00','2001-01-20 00:00:00','Bill Clinton','Democratic'),('2000-01-03 00:00:00','2001-01-20 00:00:00','Bill Clinton','Democratic'),('2000-01-04 00:00:00','2001-01-20 00:00:00','Bill Clinton','Democratic'),('2000-01-05 00:00:00','2001-01-20 00:00:00','Bill Clinton','Democratic'),('2000-01-06 00:00:00','2001-01-20 00:00:00','Bill Clinton','Democratic'),('2000-01-07 00:00:00','2001-01-20 00:00:00','Bill Clinton','Democratic'),('2000-01-08 00:00:00','2001-01-20 00:00:00','Bill Clinton','Democratic'),('2000-01-09 00:00:00','2001-01-20 </w:t>
        </w:r>
        <w:r>
          <w:t xml:space="preserve">00:00:00','Bill Clinton','Democratic'),('2000-01-10 00:00:00','2001-01-20 00:00:00','Bill Clinton','Democratic'),('2000-01-11 00:00:00','2001-01-20 00:00:00','Bill Clinton','Democratic'),('2000-01-12 00:00:00','2001-01-20 00:00:00','Bill Clinton','Democratic'),('2000-01-13 00:00:00','2001-01-20 00:00:00','Bill Clinton','Democratic'),('2000-01-14 00:00:00','2001-01-20 00:00:00','Bill Clinton','Democratic'),('2000-01-15 00:00:00','2001-01-20 00:00:00','Bill Clinton','Democratic'),('2000-01-16 00:00:00','2001-01-20 00:00:00','Bill Clinton','Democratic'),('2000-01-17 00:00:00','2001-01-20 00:00:00','Bill Clinton','Democratic'),('2000-01-18 00:00:00','2001-01-20 00:00:00','Bill Clinton','Democratic'),('2000-01-19 00:00:00','2001-01-20 00:00:00','Bill Clinton','Democratic'),('2000-01-20 00:00:00','2001-01-20 00:00:00','Bill Clinton','Democratic'),('2000-01-21 00:00:00','2001-01-20 00:00:00','Bill Clinton','Democratic'),('2000-01-22 00:00:00','2001-01-20 00:00:00','Bill Clinton','Democratic'),('2000-01-23 00:00:00','2001-01-20 00:00:00','Bill Clinton','Democratic'),('2000-01-24 00:00:00','2001-01-20 00:00:00','Bill Clinton','Democratic'),('2000-01-25 00:00:00','2001-01-20 00:00:00','Bill Clinton','Democratic'),('2000-01-26 00:00:00','2001-01-20 00:00:00','Bill Clinton','Democratic'),('2000-01-27 00:00:00','2001-01-20 00:00:00','Bill Clinton','Democratic'),('2000-01-28 00:00:00','2001-01-20 00:00:00','Bill Clinton','Democratic'),('2000-01-29 00:00:00','2001-01-20 00:00:00','Bill Clinton','Democratic'),('2000-01-30 00:00:00','2001-01-20 00:00:00','Bill Clinton','Democratic'),('2000-01-31 00:00:00','2001-01-20 00:00:00','Bill Clinton','Democratic'),('2000-02-01 00:00:00','2001-01-20 00:00:00','Bill Clinton','Democratic'),('2000-02-02 00:00:00','2001-01-20 00:00:00','Bill Clinton','Democratic'),('2000-02-03 00:00:00','2001-01-20 00:00:00','Bill Clinton','Democratic'),('2000-02-04 00:00:00','2001-01-20 00:00:00','Bill Clinton','Democratic'),('2000-02-05 00:00:00','2001-01-20 00:00:00','Bill Clinton','Democratic'),('2000-02-06 00:00:00','2001-01-20 00:00:00','Bill Clinton','Democratic'),('2000-02-07 00:00:00','2001-01-20 00:00:00','Bill Clinton','Democratic'),('2000-02-08 00:00:00','2001-01-20 00:00:00','Bill Clinton','Democratic'),('2000-02-09 00:00:00','2001-01-20 00:00:00','Bill Clinton','Democratic'),('2000-02-10 00:00:00','2001-01-20 00:00:00','Bill Clinton','Democratic'),('2000-02-11 00:00:00','2001-01-20 00:00:00','Bill Clinton','Democratic'),('2000-02-12 00:00:00','2001-01-20 00:00:00','Bill Clinton','Democratic'),('2000-02-13 00:00:00','2001-01-20 00:00:00','Bill Clinton','Democratic'),('2000-02-14 00:00:00','2001-01-20 00:00:00','Bill Clinton','Democratic'),('2000-02-15 00:00:00','2001-01-20 00:00:00','Bill Clinton','Democratic'),('2000-02-16 00:00:00','2001-01-20 00:00:00','Bill Clinton','Democratic'),('2000-02-17 00:00:00','2001-01-20 00:00:00','Bill Clinton','Democratic'),('2000-02-18 00:00:00','2001-01-20 </w:t>
        </w:r>
        <w:r>
          <w:lastRenderedPageBreak/>
          <w:t xml:space="preserve">00:00:00','Bill Clinton','Democratic'),('2000-02-19 00:00:00','2001-01-20 00:00:00','Bill Clinton','Democratic'),('2000-02-20 00:00:00','2001-01-20 00:00:00','Bill Clinton','Democratic'),('2000-02-21 00:00:00','2001-01-20 00:00:00','Bill Clinton','Democratic'),('2000-02-22 00:00:00','2001-01-20 00:00:00','Bill Clinton','Democratic'),('2000-02-23 00:00:00','2001-01-20 00:00:00','Bill Clinton','Democratic'),('2000-02-24 00:00:00','2001-01-20 00:00:00','Bill Clinton','Democratic'),('2000-02-25 00:00:00','2001-01-20 00:00:00','Bill Clinton','Democratic'),('2000-02-26 00:00:00','2001-01-20 00:00:00','Bill Clinton','Democratic'),('2000-02-27 00:00:00','2001-01-20 00:00:00','Bill Clinton','Democratic'),('2000-02-28 00:00:00','2001-01-20 00:00:00','Bill Clinton','Democratic'),('2000-02-29 00:00:00','2001-01-20 00:00:00','Bill Clinton','Democratic'),('2000-03-01 00:00:00','2001-01-20 00:00:00','Bill Clinton','Democratic'),('2000-03-02 00:00:00','2001-01-20 00:00:00','Bill Clinton','Democratic'),('2000-03-03 00:00:00','2001-01-20 00:00:00','Bill Clinton','Democratic'),('2000-03-04 00:00:00','2001-01-20 00:00:00','Bill Clinton','Democratic'),('2000-03-05 00:00:00','2001-01-20 00:00:00','Bill Clinton','Democratic'),('2000-03-06 00:00:00','2001-01-20 00:00:00','Bill Clinton','Democratic'),('2000-03-07 00:00:00','2001-01-20 00:00:00','Bill Clinton','Democratic'),('2000-03-08 00:00:00','2001-01-20 00:00:00','Bill Clinton','Democratic'),('2000-03-09 00:00:00','2001-01-20 00:00:00','Bill Clinton','Democratic'),('2000-03-10 00:00:00','2001-01-20 00:00:00','Bill Clinton','Democratic'),('2000-03-11 00:00:00','2001-01-20 00:00:00','Bill Clinton','Democratic'),('2000-03-12 00:00:00','2001-01-20 00:00:00','Bill Clinton','Democratic'),('2000-03-13 00:00:00','2001-01-20 00:00:00','Bill Clinton','Democratic'),('2000-03-14 00:00:00','2001-01-20 00:00:00','Bill Clinton','Democratic'),('2000-03-15 00:00:00','2001-01-20 00:00:00','Bill Clinton','Democratic'),('2000-03-16 00:00:00','2001-01-20 00:00:00','Bill Clinton','Democratic'),('2000-03-17 00:00:00','2001-01-20 00:00:00','Bill Clinton','Democratic'),('2000-03-18 00:00:00','2001-01-20 00:00:00','Bill Clinton','Democratic'),('2000-03-19 00:00:00','2001-01-20 00:00:00','Bill Clinton','Democratic'),('2000-03-20 00:00:00','2001-01-20 00:00:00','Bill Clinton','Democratic'),('2000-03-21 00:00:00','2001-01-20 00:00:00','Bill Clinton','Democratic'),('2000-03-22 00:00:00','2001-01-20 00:00:00','Bill Clinton','Democratic'),('2000-03-23 00:00:00','2001-01-20 00:00:00','Bill Clinton','Democratic'),('2000-03-24 00:00:00','2001-01-20 00:00:00','Bill Clinton','Democratic'),('2000-03-25 00:00:00','2001-01-20 00:00:00','Bill Clinton','Democratic'),('2000-03-26 00:00:00','2001-01-20 00:00:00','Bill Clinton','Democratic'),('2000-03-27 00:00:00','2001-01-20 00:00:00','Bill Clinton','Democratic'),('2000-03-28 00:00:00','2001-01-20 00:00:00','Bill Clinton','Democratic'),('2000-03-29 00:00:00','2001-01-20 </w:t>
        </w:r>
        <w:r>
          <w:t xml:space="preserve">00:00:00','Bill Clinton','Democratic'),('2000-03-30 00:00:00','2001-01-20 00:00:00','Bill Clinton','Democratic'),('2000-03-31 00:00:00','2001-01-20 00:00:00','Bill Clinton','Democratic'),('2000-04-01 00:00:00','2001-01-20 00:00:00','Bill Clinton','Democratic'),('2000-04-02 00:00:00','2001-01-20 00:00:00','Bill Clinton','Democratic'),('2000-04-03 00:00:00','2001-01-20 00:00:00','Bill Clinton','Democratic'),('2000-04-04 00:00:00','2001-01-20 00:00:00','Bill Clinton','Democratic'),('2000-04-05 00:00:00','2001-01-20 00:00:00','Bill Clinton','Democratic'),('2000-04-06 00:00:00','2001-01-20 00:00:00','Bill Clinton','Democratic'),('2000-04-07 00:00:00','2001-01-20 00:00:00','Bill Clinton','Democratic'),('2000-04-08 00:00:00','2001-01-20 00:00:00','Bill Clinton','Democratic'),('2000-04-09 00:00:00','2001-01-20 00:00:00','Bill Clinton','Democratic'),('2000-04-10 00:00:00','2001-01-20 00:00:00','Bill Clinton','Democratic'),('2000-04-11 00:00:00','2001-01-20 00:00:00','Bill Clinton','Democratic'),('2000-04-12 00:00:00','2001-01-20 00:00:00','Bill Clinton','Democratic'),('2000-04-13 00:00:00','2001-01-20 00:00:00','Bill Clinton','Democratic'),('2000-04-14 00:00:00','2001-01-20 00:00:00','Bill Clinton','Democratic'),('2000-04-15 00:00:00','2001-01-20 00:00:00','Bill Clinton','Democratic'),('2000-04-16 00:00:00','2001-01-20 00:00:00','Bill Clinton','Democratic'),('2000-04-17 00:00:00','2001-01-20 00:00:00','Bill Clinton','Democratic'),('2000-04-18 00:00:00','2001-01-20 00:00:00','Bill Clinton','Democratic'),('2000-04-19 00:00:00','2001-01-20 00:00:00','Bill Clinton','Democratic'),('2000-04-20 00:00:00','2001-01-20 00:00:00','Bill Clinton','Democratic'),('2000-04-21 00:00:00','2001-01-20 00:00:00','Bill Clinton','Democratic'),('2000-04-22 00:00:00','2001-01-20 00:00:00','Bill Clinton','Democratic'),('2000-04-23 00:00:00','2001-01-20 00:00:00','Bill Clinton','Democratic'),('2000-04-24 00:00:00','2001-01-20 00:00:00','Bill Clinton','Democratic'),('2000-04-25 00:00:00','2001-01-20 00:00:00','Bill Clinton','Democratic'),('2000-04-26 00:00:00','2001-01-20 00:00:00','Bill Clinton','Democratic'),('2000-04-27 00:00:00','2001-01-20 00:00:00','Bill Clinton','Democratic'),('2000-04-28 00:00:00','2001-01-20 00:00:00','Bill Clinton','Democratic'),('2000-04-29 00:00:00','2001-01-20 00:00:00','Bill Clinton','Democratic'),('2000-04-30 00:00:00','2001-01-20 00:00:00','Bill Clinton','Democratic'),('2000-05-01 00:00:00','2001-01-20 00:00:00','Bill Clinton','Democratic'),('2000-05-02 00:00:00','2001-01-20 00:00:00','Bill Clinton','Democratic'),('2000-05-03 00:00:00','2001-01-20 00:00:00','Bill Clinton','Democratic'),('2000-05-04 00:00:00','2001-01-20 00:00:00','Bill Clinton','Democratic'),('2000-05-05 00:00:00','2001-01-20 00:00:00','Bill Clinton','Democratic'),('2000-05-06 00:00:00','2001-01-20 00:00:00','Bill Clinton','Democratic'),('2000-05-07 00:00:00','2001-01-20 00:00:00','Bill Clinton','Democratic'),('2000-05-08 00:00:00','2001-01-20 </w:t>
        </w:r>
        <w:r>
          <w:lastRenderedPageBreak/>
          <w:t xml:space="preserve">00:00:00','Bill Clinton','Democratic'),('2000-05-09 00:00:00','2001-01-20 00:00:00','Bill Clinton','Democratic'),('2000-05-10 00:00:00','2001-01-20 00:00:00','Bill Clinton','Democratic'),('2000-05-11 00:00:00','2001-01-20 00:00:00','Bill Clinton','Democratic'),('2000-05-12 00:00:00','2001-01-20 00:00:00','Bill Clinton','Democratic'),('2000-05-13 00:00:00','2001-01-20 00:00:00','Bill Clinton','Democratic'),('2000-05-14 00:00:00','2001-01-20 00:00:00','Bill Clinton','Democratic'),('2000-05-15 00:00:00','2001-01-20 00:00:00','Bill Clinton','Democratic'),('2000-05-16 00:00:00','2001-01-20 00:00:00','Bill Clinton','Democratic'),('2000-05-17 00:00:00','2001-01-20 00:00:00','Bill Clinton','Democratic'),('2000-05-18 00:00:00','2001-01-20 00:00:00','Bill Clinton','Democratic'),('2000-05-19 00:00:00','2001-01-20 00:00:00','Bill Clinton','Democratic'),('2000-05-20 00:00:00','2001-01-20 00:00:00','Bill Clinton','Democratic'),('2000-05-21 00:00:00','2001-01-20 00:00:00','Bill Clinton','Democratic'),('2000-05-22 00:00:00','2001-01-20 00:00:00','Bill Clinton','Democratic'),('2000-05-23 00:00:00','2001-01-20 00:00:00','Bill Clinton','Democratic'),('2000-05-24 00:00:00','2001-01-20 00:00:00','Bill Clinton','Democratic'),('2000-05-25 00:00:00','2001-01-20 00:00:00','Bill Clinton','Democratic'),('2000-05-26 00:00:00','2001-01-20 00:00:00','Bill Clinton','Democratic'),('2000-05-27 00:00:00','2001-01-20 00:00:00','Bill Clinton','Democratic'),('2000-05-28 00:00:00','2001-01-20 00:00:00','Bill Clinton','Democratic'),('2000-05-29 00:00:00','2001-01-20 00:00:00','Bill Clinton','Democratic'),('2000-05-30 00:00:00','2001-01-20 00:00:00','Bill Clinton','Democratic'),('2000-05-31 00:00:00','2001-01-20 00:00:00','Bill Clinton','Democratic'),('2000-06-01 00:00:00','2001-01-20 00:00:00','Bill Clinton','Democratic'),('2000-06-02 00:00:00','2001-01-20 00:00:00','Bill Clinton','Democratic'),('2000-06-03 00:00:00','2001-01-20 00:00:00','Bill Clinton','Democratic'),('2000-06-04 00:00:00','2001-01-20 00:00:00','Bill Clinton','Democratic'),('2000-06-05 00:00:00','2001-01-20 00:00:00','Bill Clinton','Democratic'),('2000-06-06 00:00:00','2001-01-20 00:00:00','Bill Clinton','Democratic'),('2000-06-07 00:00:00','2001-01-20 00:00:00','Bill Clinton','Democratic'),('2000-06-08 00:00:00','2001-01-20 00:00:00','Bill Clinton','Democratic'),('2000-06-09 00:00:00','2001-01-20 00:00:00','Bill Clinton','Democratic'),('2000-06-10 00:00:00','2001-01-20 00:00:00','Bill Clinton','Democratic'),('2000-06-11 00:00:00','2001-01-20 00:00:00','Bill Clinton','Democratic'),('2000-06-12 00:00:00','2001-01-20 00:00:00','Bill Clinton','Democratic'),('2000-06-13 00:00:00','2001-01-20 00:00:00','Bill Clinton','Democratic'),('2000-06-14 00:00:00','2001-01-20 00:00:00','Bill Clinton','Democratic'),('2000-06-15 00:00:00','2001-01-20 00:00:00','Bill Clinton','Democratic'),('2000-06-16 00:00:00','2001-01-20 00:00:00','Bill Clinton','Democratic'),('2000-06-17 00:00:00','2001-01-20 </w:t>
        </w:r>
        <w:r>
          <w:t xml:space="preserve">00:00:00','Bill Clinton','Democratic'),('2000-06-18 00:00:00','2001-01-20 00:00:00','Bill Clinton','Democratic'),('2000-06-19 00:00:00','2001-01-20 00:00:00','Bill Clinton','Democratic'),('2000-06-20 00:00:00','2001-01-20 00:00:00','Bill Clinton','Democratic'),('2000-06-21 00:00:00','2001-01-20 00:00:00','Bill Clinton','Democratic'),('2000-06-22 00:00:00','2001-01-20 00:00:00','Bill Clinton','Democratic'),('2000-06-23 00:00:00','2001-01-20 00:00:00','Bill Clinton','Democratic'),('2000-06-24 00:00:00','2001-01-20 00:00:00','Bill Clinton','Democratic'),('2000-06-25 00:00:00','2001-01-20 00:00:00','Bill Clinton','Democratic'),('2000-06-26 00:00:00','2001-01-20 00:00:00','Bill Clinton','Democratic'),('2000-06-27 00:00:00','2001-01-20 00:00:00','Bill Clinton','Democratic'),('2000-06-28 00:00:00','2001-01-20 00:00:00','Bill Clinton','Democratic'),('2000-06-29 00:00:00','2001-01-20 00:00:00','Bill Clinton','Democratic'),('2000-06-30 00:00:00','2001-01-20 00:00:00','Bill Clinton','Democratic'),('2000-07-01 00:00:00','2001-01-20 00:00:00','Bill Clinton','Democratic'),('2000-07-02 00:00:00','2001-01-20 00:00:00','Bill Clinton','Democratic'),('2000-07-03 00:00:00','2001-01-20 00:00:00','Bill Clinton','Democratic'),('2000-07-04 00:00:00','2001-01-20 00:00:00','Bill Clinton','Democratic'),('2000-07-05 00:00:00','2001-01-20 00:00:00','Bill Clinton','Democratic'),('2000-07-06 00:00:00','2001-01-20 00:00:00','Bill Clinton','Democratic'),('2000-07-07 00:00:00','2001-01-20 00:00:00','Bill Clinton','Democratic'),('2000-07-08 00:00:00','2001-01-20 00:00:00','Bill Clinton','Democratic'),('2000-07-09 00:00:00','2001-01-20 00:00:00','Bill Clinton','Democratic'),('2000-07-10 00:00:00','2001-01-20 00:00:00','Bill Clinton','Democratic'),('2000-07-11 00:00:00','2001-01-20 00:00:00','Bill Clinton','Democratic'),('2000-07-12 00:00:00','2001-01-20 00:00:00','Bill Clinton','Democratic'),('2000-07-13 00:00:00','2001-01-20 00:00:00','Bill Clinton','Democratic'),('2000-07-14 00:00:00','2001-01-20 00:00:00','Bill Clinton','Democratic'),('2000-07-15 00:00:00','2001-01-20 00:00:00','Bill Clinton','Democratic'),('2000-07-16 00:00:00','2001-01-20 00:00:00','Bill Clinton','Democratic'),('2000-07-17 00:00:00','2001-01-20 00:00:00','Bill Clinton','Democratic'),('2000-07-18 00:00:00','2001-01-20 00:00:00','Bill Clinton','Democratic'),('2000-07-19 00:00:00','2001-01-20 00:00:00','Bill Clinton','Democratic'),('2000-07-20 00:00:00','2001-01-20 00:00:00','Bill Clinton','Democratic'),('2000-07-21 00:00:00','2001-01-20 00:00:00','Bill Clinton','Democratic'),('2000-07-22 00:00:00','2001-01-20 00:00:00','Bill Clinton','Democratic'),('2000-07-23 00:00:00','2001-01-20 00:00:00','Bill Clinton','Democratic'),('2000-07-24 00:00:00','2001-01-20 00:00:00','Bill Clinton','Democratic'),('2000-07-25 00:00:00','2001-01-20 00:00:00','Bill Clinton','Democratic'),('2000-07-26 00:00:00','2001-01-20 00:00:00','Bill Clinton','Democratic'),('2000-07-27 00:00:00','2001-01-20 </w:t>
        </w:r>
        <w:r>
          <w:lastRenderedPageBreak/>
          <w:t xml:space="preserve">00:00:00','Bill Clinton','Democratic'),('2000-07-28 00:00:00','2001-01-20 00:00:00','Bill Clinton','Democratic'),('2000-07-29 00:00:00','2001-01-20 00:00:00','Bill Clinton','Democratic'),('2000-07-30 00:00:00','2001-01-20 00:00:00','Bill Clinton','Democratic'),('2000-07-31 00:00:00','2001-01-20 00:00:00','Bill Clinton','Democratic'),('2000-08-01 00:00:00','2001-01-20 00:00:00','Bill Clinton','Democratic'),('2000-08-02 00:00:00','2001-01-20 00:00:00','Bill Clinton','Democratic'),('2000-08-03 00:00:00','2001-01-20 00:00:00','Bill Clinton','Democratic'),('2000-08-04 00:00:00','2001-01-20 00:00:00','Bill Clinton','Democratic'),('2000-08-05 00:00:00','2001-01-20 00:00:00','Bill Clinton','Democratic'),('2000-08-06 00:00:00','2001-01-20 00:00:00','Bill Clinton','Democratic'),('2000-08-07 00:00:00','2001-01-20 00:00:00','Bill Clinton','Democratic'),('2000-08-08 00:00:00','2001-01-20 00:00:00','Bill Clinton','Democratic'),('2000-08-09 00:00:00','2001-01-20 00:00:00','Bill Clinton','Democratic'),('2000-08-10 00:00:00','2001-01-20 00:00:00','Bill Clinton','Democratic'),('2000-08-11 00:00:00','2001-01-20 00:00:00','Bill Clinton','Democratic'),('2000-08-12 00:00:00','2001-01-20 00:00:00','Bill Clinton','Democratic'),('2000-08-13 00:00:00','2001-01-20 00:00:00','Bill Clinton','Democratic'),('2000-08-14 00:00:00','2001-01-20 00:00:00','Bill Clinton','Democratic'),('2000-08-15 00:00:00','2001-01-20 00:00:00','Bill Clinton','Democratic'),('2000-08-16 00:00:00','2001-01-20 00:00:00','Bill Clinton','Democratic'),('2000-08-17 00:00:00','2001-01-20 00:00:00','Bill Clinton','Democratic'),('2000-08-18 00:00:00','2001-01-20 00:00:00','Bill Clinton','Democratic'),('2000-08-19 00:00:00','2001-01-20 00:00:00','Bill Clinton','Democratic'),('2000-08-20 00:00:00','2001-01-20 00:00:00','Bill Clinton','Democratic'),('2000-08-21 00:00:00','2001-01-20 00:00:00','Bill Clinton','Democratic'),('2000-08-22 00:00:00','2001-01-20 00:00:00','Bill Clinton','Democratic'),('2000-08-23 00:00:00','2001-01-20 00:00:00','Bill Clinton','Democratic'),('2000-08-24 00:00:00','2001-01-20 00:00:00','Bill Clinton','Democratic'),('2000-08-25 00:00:00','2001-01-20 00:00:00','Bill Clinton','Democratic'),('2000-08-26 00:00:00','2001-01-20 00:00:00','Bill Clinton','Democratic'),('2000-08-27 00:00:00','2001-01-20 00:00:00','Bill Clinton','Democratic'),('2000-08-28 00:00:00','2001-01-20 00:00:00','Bill Clinton','Democratic'),('2000-08-29 00:00:00','2001-01-20 00:00:00','Bill Clinton','Democratic'),('2000-08-30 00:00:00','2001-01-20 00:00:00','Bill Clinton','Democratic'),('2000-08-31 00:00:00','2001-01-20 00:00:00','Bill Clinton','Democratic'),('2000-09-01 00:00:00','2001-01-20 00:00:00','Bill Clinton','Democratic'),('2000-09-02 00:00:00','2001-01-20 00:00:00','Bill Clinton','Democratic'),('2000-09-03 00:00:00','2001-01-20 00:00:00','Bill Clinton','Democratic'),('2000-09-04 00:00:00','2001-01-20 00:00:00','Bill Clinton','Democratic'),('2000-09-05 00:00:00','2001-01-20 </w:t>
        </w:r>
        <w:r>
          <w:t xml:space="preserve">00:00:00','Bill Clinton','Democratic'),('2000-09-06 00:00:00','2001-01-20 00:00:00','Bill Clinton','Democratic'),('2000-09-07 00:00:00','2001-01-20 00:00:00','Bill Clinton','Democratic'),('2000-09-08 00:00:00','2001-01-20 00:00:00','Bill Clinton','Democratic'),('2000-09-09 00:00:00','2001-01-20 00:00:00','Bill Clinton','Democratic'),('2000-09-10 00:00:00','2001-01-20 00:00:00','Bill Clinton','Democratic'),('2000-09-11 00:00:00','2001-01-20 00:00:00','Bill Clinton','Democratic'),('2000-09-12 00:00:00','2001-01-20 00:00:00','Bill Clinton','Democratic'),('2000-09-13 00:00:00','2001-01-20 00:00:00','Bill Clinton','Democratic'),('2000-09-14 00:00:00','2001-01-20 00:00:00','Bill Clinton','Democratic'),('2000-09-15 00:00:00','2001-01-20 00:00:00','Bill Clinton','Democratic'),('2000-09-16 00:00:00','2001-01-20 00:00:00','Bill Clinton','Democratic'),('2000-09-17 00:00:00','2001-01-20 00:00:00','Bill Clinton','Democratic'),('2000-09-18 00:00:00','2001-01-20 00:00:00','Bill Clinton','Democratic'),('2000-09-19 00:00:00','2001-01-20 00:00:00','Bill Clinton','Democratic'),('2000-09-20 00:00:00','2001-01-20 00:00:00','Bill Clinton','Democratic'),('2000-09-21 00:00:00','2001-01-20 00:00:00','Bill Clinton','Democratic'),('2000-09-22 00:00:00','2001-01-20 00:00:00','Bill Clinton','Democratic'),('2000-09-23 00:00:00','2001-01-20 00:00:00','Bill Clinton','Democratic'),('2000-09-24 00:00:00','2001-01-20 00:00:00','Bill Clinton','Democratic'),('2000-09-25 00:00:00','2001-01-20 00:00:00','Bill Clinton','Democratic'),('2000-09-26 00:00:00','2001-01-20 00:00:00','Bill Clinton','Democratic'),('2000-09-27 00:00:00','2001-01-20 00:00:00','Bill Clinton','Democratic'),('2000-09-28 00:00:00','2001-01-20 00:00:00','Bill Clinton','Democratic'),('2000-09-29 00:00:00','2001-01-20 00:00:00','Bill Clinton','Democratic'),('2000-09-30 00:00:00','2001-01-20 00:00:00','Bill Clinton','Democratic'),('2000-10-01 00:00:00','2001-01-20 00:00:00','Bill Clinton','Democratic'),('2000-10-02 00:00:00','2001-01-20 00:00:00','Bill Clinton','Democratic'),('2000-10-03 00:00:00','2001-01-20 00:00:00','Bill Clinton','Democratic'),('2000-10-04 00:00:00','2001-01-20 00:00:00','Bill Clinton','Democratic'),('2000-10-05 00:00:00','2001-01-20 00:00:00','Bill Clinton','Democratic'),('2000-10-06 00:00:00','2001-01-20 00:00:00','Bill Clinton','Democratic'),('2000-10-07 00:00:00','2001-01-20 00:00:00','Bill Clinton','Democratic'),('2000-10-08 00:00:00','2001-01-20 00:00:00','Bill Clinton','Democratic'),('2000-10-09 00:00:00','2001-01-20 00:00:00','Bill Clinton','Democratic'),('2000-10-10 00:00:00','2001-01-20 00:00:00','Bill Clinton','Democratic'),('2000-10-11 00:00:00','2001-01-20 00:00:00','Bill Clinton','Democratic'),('2000-10-12 00:00:00','2001-01-20 00:00:00','Bill Clinton','Democratic'),('2000-10-13 00:00:00','2001-01-20 00:00:00','Bill Clinton','Democratic'),('2000-10-14 00:00:00','2001-01-20 00:00:00','Bill Clinton','Democratic'),('2000-10-15 00:00:00','2001-01-20 </w:t>
        </w:r>
        <w:r>
          <w:lastRenderedPageBreak/>
          <w:t xml:space="preserve">00:00:00','Bill Clinton','Democratic'),('2000-10-16 00:00:00','2001-01-20 00:00:00','Bill Clinton','Democratic'),('2000-10-17 00:00:00','2001-01-20 00:00:00','Bill Clinton','Democratic'),('2000-10-18 00:00:00','2001-01-20 00:00:00','Bill Clinton','Democratic'),('2000-10-19 00:00:00','2001-01-20 00:00:00','Bill Clinton','Democratic'),('2000-10-20 00:00:00','2001-01-20 00:00:00','Bill Clinton','Democratic'),('2000-10-21 00:00:00','2001-01-20 00:00:00','Bill Clinton','Democratic'),('2000-10-22 00:00:00','2001-01-20 00:00:00','Bill Clinton','Democratic'),('2000-10-23 00:00:00','2001-01-20 00:00:00','Bill Clinton','Democratic'),('2000-10-24 00:00:00','2001-01-20 00:00:00','Bill Clinton','Democratic'),('2000-10-25 00:00:00','2001-01-20 00:00:00','Bill Clinton','Democratic'),('2000-10-26 00:00:00','2001-01-20 00:00:00','Bill Clinton','Democratic'),('2000-10-27 00:00:00','2001-01-20 00:00:00','Bill Clinton','Democratic'),('2000-10-28 00:00:00','2001-01-20 00:00:00','Bill Clinton','Democratic'),('2000-10-29 00:00:00','2001-01-20 00:00:00','Bill Clinton','Democratic'),('2000-10-30 00:00:00','2001-01-20 00:00:00','Bill Clinton','Democratic'),('2000-10-31 00:00:00','2001-01-20 00:00:00','Bill Clinton','Democratic'),('2000-11-01 00:00:00','2001-01-20 00:00:00','Bill Clinton','Democratic'),('2000-11-02 00:00:00','2001-01-20 00:00:00','Bill Clinton','Democratic'),('2000-11-03 00:00:00','2001-01-20 00:00:00','Bill Clinton','Democratic'),('2000-11-04 00:00:00','2001-01-20 00:00:00','Bill Clinton','Democratic'),('2000-11-05 00:00:00','2001-01-20 00:00:00','Bill Clinton','Democratic'),('2000-11-06 00:00:00','2001-01-20 00:00:00','Bill Clinton','Democratic'),('2000-11-07 00:00:00','2001-01-20 00:00:00','Bill Clinton','Democratic'),('2000-11-08 00:00:00','2001-01-20 00:00:00','Bill Clinton','Democratic'),('2000-11-09 00:00:00','2001-01-20 00:00:00','Bill Clinton','Democratic'),('2000-11-10 00:00:00','2001-01-20 00:00:00','Bill Clinton','Democratic'),('2000-11-11 00:00:00','2001-01-20 00:00:00','Bill Clinton','Democratic'),('2000-11-12 00:00:00','2001-01-20 00:00:00','Bill Clinton','Democratic'),('2000-11-13 00:00:00','2001-01-20 00:00:00','Bill Clinton','Democratic'),('2000-11-14 00:00:00','2001-01-20 00:00:00','Bill Clinton','Democratic'),('2000-11-15 00:00:00','2001-01-20 00:00:00','Bill Clinton','Democratic'),('2000-11-16 00:00:00','2001-01-20 00:00:00','Bill Clinton','Democratic'),('2000-11-17 00:00:00','2001-01-20 00:00:00','Bill Clinton','Democratic'),('2000-11-18 00:00:00','2001-01-20 00:00:00','Bill Clinton','Democratic'),('2000-11-19 00:00:00','2001-01-20 00:00:00','Bill Clinton','Democratic'),('2000-11-20 00:00:00','2001-01-20 00:00:00','Bill Clinton','Democratic'),('2000-11-21 00:00:00','2001-01-20 00:00:00','Bill Clinton','Democratic'),('2000-11-22 00:00:00','2001-01-20 00:00:00','Bill Clinton','Democratic'),('2000-11-23 00:00:00','2001-01-20 00:00:00','Bill Clinton','Democratic'),('2000-11-24 00:00:00','2001-01-20 </w:t>
        </w:r>
        <w:r>
          <w:t xml:space="preserve">00:00:00','Bill Clinton','Democratic'),('2000-11-25 00:00:00','2001-01-20 00:00:00','Bill Clinton','Democratic'),('2000-11-26 00:00:00','2001-01-20 00:00:00','Bill Clinton','Democratic'),('2000-11-27 00:00:00','2001-01-20 00:00:00','Bill Clinton','Democratic'),('2000-11-28 00:00:00','2001-01-20 00:00:00','Bill Clinton','Democratic'),('2000-11-29 00:00:00','2001-01-20 00:00:00','Bill Clinton','Democratic'),('2000-11-30 00:00:00','2001-01-20 00:00:00','Bill Clinton','Democratic'),('2000-12-01 00:00:00','2001-01-20 00:00:00','Bill Clinton','Democratic'),('2000-12-02 00:00:00','2001-01-20 00:00:00','Bill Clinton','Democratic'),('2000-12-03 00:00:00','2001-01-20 00:00:00','Bill Clinton','Democratic'),('2000-12-04 00:00:00','2001-01-20 00:00:00','Bill Clinton','Democratic'),('2000-12-05 00:00:00','2001-01-20 00:00:00','Bill Clinton','Democratic'),('2000-12-06 00:00:00','2001-01-20 00:00:00','Bill Clinton','Democratic'),('2000-12-07 00:00:00','2001-01-20 00:00:00','Bill Clinton','Democratic'),('2000-12-08 00:00:00','2001-01-20 00:00:00','Bill Clinton','Democratic'),('2000-12-09 00:00:00','2001-01-20 00:00:00','Bill Clinton','Democratic'),('2000-12-10 00:00:00','2001-01-20 00:00:00','Bill Clinton','Democratic'),('2000-12-11 00:00:00','2001-01-20 00:00:00','Bill Clinton','Democratic'),('2000-12-12 00:00:00','2001-01-20 00:00:00','Bill Clinton','Democratic'),('2000-12-13 00:00:00','2001-01-20 00:00:00','Bill Clinton','Democratic'),('2000-12-14 00:00:00','2001-01-20 00:00:00','Bill Clinton','Democratic'),('2000-12-15 00:00:00','2001-01-20 00:00:00','Bill Clinton','Democratic'),('2000-12-16 00:00:00','2001-01-20 00:00:00','Bill Clinton','Democratic'),('2000-12-17 00:00:00','2001-01-20 00:00:00','Bill Clinton','Democratic'),('2000-12-18 00:00:00','2001-01-20 00:00:00','Bill Clinton','Democratic'),('2000-12-19 00:00:00','2001-01-20 00:00:00','Bill Clinton','Democratic'),('2000-12-20 00:00:00','2001-01-20 00:00:00','Bill Clinton','Democratic'),('2000-12-21 00:00:00','2001-01-20 00:00:00','Bill Clinton','Democratic'),('2000-12-22 00:00:00','2001-01-20 00:00:00','Bill Clinton','Democratic'),('2000-12-23 00:00:00','2001-01-20 00:00:00','Bill Clinton','Democratic'),('2000-12-24 00:00:00','2001-01-20 00:00:00','Bill Clinton','Democratic'),('2000-12-25 00:00:00','2001-01-20 00:00:00','Bill Clinton','Democratic'),('2000-12-26 00:00:00','2001-01-20 00:00:00','Bill Clinton','Democratic'),('2000-12-27 00:00:00','2001-01-20 00:00:00','Bill Clinton','Democratic'),('2000-12-28 00:00:00','2001-01-20 00:00:00','Bill Clinton','Democratic'),('2000-12-29 00:00:00','2001-01-20 00:00:00','Bill Clinton','Democratic'),('2000-12-30 00:00:00','2001-01-20 00:00:00','Bill Clinton','Democratic'),('2000-12-31 00:00:00','2001-01-20 00:00:00','Bill Clinton','Democratic'),('2001-01-01 00:00:00','2001-01-20 00:00:00','Bill Clinton','Democratic'),('2001-01-02 00:00:00','2001-01-20 00:00:00','Bill Clinton','Democratic'),('2001-01-03 00:00:00','2001-01-20 </w:t>
        </w:r>
        <w:r>
          <w:lastRenderedPageBreak/>
          <w:t xml:space="preserve">00:00:00','Bill Clinton','Democratic'),('2001-01-04 00:00:00','2001-01-20 00:00:00','Bill Clinton','Democratic'),('2001-01-05 00:00:00','2001-01-20 00:00:00','Bill Clinton','Democratic'),('2001-01-06 00:00:00','2001-01-20 00:00:00','Bill Clinton','Democratic'),('2001-01-07 00:00:00','2001-01-20 00:00:00','Bill Clinton','Democratic'),('2001-01-08 00:00:00','2001-01-20 00:00:00','Bill Clinton','Democratic'),('2001-01-09 00:00:00','2001-01-20 00:00:00','Bill Clinton','Democratic'),('2001-01-10 00:00:00','2001-01-20 00:00:00','Bill Clinton','Democratic'),('2001-01-11 00:00:00','2001-01-20 00:00:00','Bill Clinton','Democratic'),('2001-01-12 00:00:00','2001-01-20 00:00:00','Bill Clinton','Democratic'),('2001-01-13 00:00:00','2001-01-20 00:00:00','Bill Clinton','Democratic'),('2001-01-14 00:00:00','2001-01-20 00:00:00','Bill Clinton','Democratic'),('2001-01-15 00:00:00','2001-01-20 00:00:00','Bill Clinton','Democratic'),('2001-01-16 00:00:00','2001-01-20 00:00:00','Bill Clinton','Democratic'),('2001-01-17 00:00:00','2001-01-20 00:00:00','Bill Clinton','Democratic'),('2001-01-18 00:00:00','2001-01-20 00:00:00','Bill Clinton','Democratic'),('2001-01-19 00:00:00','2001-01-20 00:00:00','Bill Clinton','Democratic'),('2001-01-20 00:00:00','2009-01-20 00:00:00','George W. Bush','Republican'),('2001-01-21 00:00:00','2009-01-20 00:00:00','George W. Bush','Republican'),('2001-01-22 00:00:00','2009-01-20 00:00:00','George W. Bush','Republican'),('2001-01-23 00:00:00','2009-01-20 00:00:00','George W. Bush','Republican'),('2001-01-24 00:00:00','2009-01-20 00:00:00','George W. Bush','Republican'),('2001-01-25 00:00:00','2009-01-20 00:00:00','George W. Bush','Republican'),('2001-01-26 00:00:00','2009-01-20 00:00:00','George W. Bush','Republican'),('2001-01-27 00:00:00','2009-01-20 00:00:00','George W. Bush','Republican'),('2001-01-28 00:00:00','2009-01-20 00:00:00','George W. Bush','Republican'),('2001-01-29 00:00:00','2009-01-20 00:00:00','George W. Bush','Republican'),('2001-01-30 00:00:00','2009-01-20 00:00:00','George W. Bush','Republican'),('2001-01-31 00:00:00','2009-01-20 00:00:00','George W. Bush','Republican'),('2001-02-01 00:00:00','2009-01-20 00:00:00','George W. Bush','Republican'),('2001-02-02 00:00:00','2009-01-20 00:00:00','George W. Bush','Republican'),('2001-02-03 00:00:00','2009-01-20 00:00:00','George W. Bush','Republican'),('2001-02-04 00:00:00','2009-01-20 00:00:00','George W. Bush','Republican'),('2001-02-05 00:00:00','2009-01-20 00:00:00','George W. Bush','Republican'),('2001-02-06 00:00:00','2009-01-20 00:00:00','George W. Bush','Republican'),('2001-02-07 00:00:00','2009-01-20 00:00:00','George W. Bush','Republican'),('2001-02-08 00:00:00','2009-01-20 00:00:00','George W. Bush','Republican'),('2001-02-09 00:00:00','2009-01-20 00:00:00','George W. Bush','Republican'),('2001-02-10 00:00:00','2009-01-20 00:00:00','George W. Bush','Republican'),('2001-02-11 00:00:00','2009-01-20 00:00:00','George W. Bush','Republican'),('2001-02-12 00:00:00','2009-01-20 </w:t>
        </w:r>
        <w:r>
          <w:t xml:space="preserve">00:00:00','George W. Bush','Republican'),('2001-02-13 00:00:00','2009-01-20 00:00:00','George W. Bush','Republican'),('2001-02-14 00:00:00','2009-01-20 00:00:00','George W. Bush','Republican'),('2001-02-15 00:00:00','2009-01-20 00:00:00','George W. Bush','Republican'),('2001-02-16 00:00:00','2009-01-20 00:00:00','George W. Bush','Republican'),('2001-02-17 00:00:00','2009-01-20 00:00:00','George W. Bush','Republican'),('2001-02-18 00:00:00','2009-01-20 00:00:00','George W. Bush','Republican'),('2001-02-19 00:00:00','2009-01-20 00:00:00','George W. Bush','Republican'),('2001-02-20 00:00:00','2009-01-20 00:00:00','George W. Bush','Republican'),('2001-02-21 00:00:00','2009-01-20 00:00:00','George W. Bush','Republican'),('2001-02-22 00:00:00','2009-01-20 00:00:00','George W. Bush','Republican'),('2001-02-23 00:00:00','2009-01-20 00:00:00','George W. Bush','Republican'),('2001-02-24 00:00:00','2009-01-20 00:00:00','George W. Bush','Republican'),('2001-02-25 00:00:00','2009-01-20 00:00:00','George W. Bush','Republican'),('2001-02-26 00:00:00','2009-01-20 00:00:00','George W. Bush','Republican'),('2001-02-27 00:00:00','2009-01-20 00:00:00','George W. Bush','Republican'),('2001-02-28 00:00:00','2009-01-20 00:00:00','George W. Bush','Republican'),('2001-03-01 00:00:00','2009-01-20 00:00:00','George W. Bush','Republican'),('2001-03-02 00:00:00','2009-01-20 00:00:00','George W. Bush','Republican'),('2001-03-03 00:00:00','2009-01-20 00:00:00','George W. Bush','Republican'),('2001-03-04 00:00:00','2009-01-20 00:00:00','George W. Bush','Republican'),('2001-03-05 00:00:00','2009-01-20 00:00:00','George W. Bush','Republican'),('2001-03-06 00:00:00','2009-01-20 00:00:00','George W. Bush','Republican'),('2001-03-07 00:00:00','2009-01-20 00:00:00','George W. Bush','Republican'),('2001-03-08 00:00:00','2009-01-20 00:00:00','George W. Bush','Republican'),('2001-03-09 00:00:00','2009-01-20 00:00:00','George W. Bush','Republican'),('2001-03-10 00:00:00','2009-01-20 00:00:00','George W. Bush','Republican'),('2001-03-11 00:00:00','2009-01-20 00:00:00','George W. Bush','Republican'),('2001-03-12 00:00:00','2009-01-20 00:00:00','George W. Bush','Republican'),('2001-03-13 00:00:00','2009-01-20 00:00:00','George W. Bush','Republican'),('2001-03-14 00:00:00','2009-01-20 00:00:00','George W. Bush','Republican'),('2001-03-15 00:00:00','2009-01-20 00:00:00','George W. Bush','Republican'),('2001-03-16 00:00:00','2009-01-20 00:00:00','George W. Bush','Republican'),('2001-03-17 00:00:00','2009-01-20 00:00:00','George W. Bush','Republican'),('2001-03-18 00:00:00','2009-01-20 00:00:00','George W. Bush','Republican'),('2001-03-19 00:00:00','2009-01-20 00:00:00','George W. Bush','Republican'),('2001-03-20 00:00:00','2009-01-20 00:00:00','George W. Bush','Republican'),('2001-03-21 00:00:00','2009-01-20 00:00:00','George W. Bush','Republican'),('2001-03-22 00:00:00','2009-01-20 00:00:00','George W. Bush','Republican'),('2001-03-23 00:00:00','2009-01-20 00:00:00','George W. Bush','Republican'),('2001-03-24 00:00:00','2009-01-20 </w:t>
        </w:r>
        <w:r>
          <w:lastRenderedPageBreak/>
          <w:t xml:space="preserve">00:00:00','George W. Bush','Republican'),('2001-03-25 00:00:00','2009-01-20 00:00:00','George W. Bush','Republican'),('2001-03-26 00:00:00','2009-01-20 00:00:00','George W. Bush','Republican'),('2001-03-27 00:00:00','2009-01-20 00:00:00','George W. Bush','Republican'),('2001-03-28 00:00:00','2009-01-20 00:00:00','George W. Bush','Republican'),('2001-03-29 00:00:00','2009-01-20 00:00:00','George W. Bush','Republican'),('2001-03-30 00:00:00','2009-01-20 00:00:00','George W. Bush','Republican'),('2001-03-31 00:00:00','2009-01-20 00:00:00','George W. Bush','Republican'),('2001-04-01 00:00:00','2009-01-20 00:00:00','George W. Bush','Republican'),('2001-04-02 00:00:00','2009-01-20 00:00:00','George W. Bush','Republican'),('2001-04-03 00:00:00','2009-01-20 00:00:00','George W. Bush','Republican'),('2001-04-04 00:00:00','2009-01-20 00:00:00','George W. Bush','Republican'),('2001-04-05 00:00:00','2009-01-20 00:00:00','George W. Bush','Republican'),('2001-04-06 00:00:00','2009-01-20 00:00:00','George W. Bush','Republican'),('2001-04-07 00:00:00','2009-01-20 00:00:00','George W. Bush','Republican'),('2001-04-08 00:00:00','2009-01-20 00:00:00','George W. Bush','Republican'),('2001-04-09 00:00:00','2009-01-20 00:00:00','George W. Bush','Republican'),('2001-04-10 00:00:00','2009-01-20 00:00:00','George W. Bush','Republican'),('2001-04-11 00:00:00','2009-01-20 00:00:00','George W. Bush','Republican'),('2001-04-12 00:00:00','2009-01-20 00:00:00','George W. Bush','Republican'),('2001-04-13 00:00:00','2009-01-20 00:00:00','George W. Bush','Republican'),('2001-04-14 00:00:00','2009-01-20 00:00:00','George W. Bush','Republican'),('2001-04-15 00:00:00','2009-01-20 00:00:00','George W. Bush','Republican'),('2001-04-16 00:00:00','2009-01-20 00:00:00','George W. Bush','Republican'),('2001-04-17 00:00:00','2009-01-20 00:00:00','George W. Bush','Republican'),('2001-04-18 00:00:00','2009-01-20 00:00:00','George W. Bush','Republican'),('2001-04-19 00:00:00','2009-01-20 00:00:00','George W. Bush','Republican'),('2001-04-20 00:00:00','2009-01-20 00:00:00','George W. Bush','Republican'),('2001-04-21 00:00:00','2009-01-20 00:00:00','George W. Bush','Republican'),('2001-04-22 00:00:00','2009-01-20 00:00:00','George W. Bush','Republican'),('2001-04-23 00:00:00','2009-01-20 00:00:00','George W. Bush','Republican'),('2001-04-24 00:00:00','2009-01-20 00:00:00','George W. Bush','Republican'),('2001-04-25 00:00:00','2009-01-20 00:00:00','George W. Bush','Republican'),('2001-04-26 00:00:00','2009-01-20 00:00:00','George W. Bush','Republican'),('2001-04-27 00:00:00','2009-01-20 00:00:00','George W. Bush','Republican'),('2001-04-28 00:00:00','2009-01-20 00:00:00','George W. Bush','Republican'),('2001-04-29 00:00:00','2009-01-20 00:00:00','George W. Bush','Republican'),('2001-04-30 00:00:00','2009-01-20 00:00:00','George W. Bush','Republican'),('2001-05-01 00:00:00','2009-01-20 00:00:00','George W. Bush','Republican'),('2001-05-02 00:00:00','2009-01-20 00:00:00','George W. Bush','Republican'),('2001-05-03 00:00:00','2009-01-20 </w:t>
        </w:r>
        <w:r>
          <w:t xml:space="preserve">00:00:00','George W. Bush','Republican'),('2001-05-04 00:00:00','2009-01-20 00:00:00','George W. Bush','Republican'),('2001-05-05 00:00:00','2009-01-20 00:00:00','George W. Bush','Republican'),('2001-05-06 00:00:00','2009-01-20 00:00:00','George W. Bush','Republican'),('2001-05-07 00:00:00','2009-01-20 00:00:00','George W. Bush','Republican'),('2001-05-08 00:00:00','2009-01-20 00:00:00','George W. Bush','Republican'),('2001-05-09 00:00:00','2009-01-20 00:00:00','George W. Bush','Republican'),('2001-05-10 00:00:00','2009-01-20 00:00:00','George W. Bush','Republican'),('2001-05-11 00:00:00','2009-01-20 00:00:00','George W. Bush','Republican'),('2001-05-12 00:00:00','2009-01-20 00:00:00','George W. Bush','Republican'),('2001-05-13 00:00:00','2009-01-20 00:00:00','George W. Bush','Republican'),('2001-05-14 00:00:00','2009-01-20 00:00:00','George W. Bush','Republican'),('2001-05-15 00:00:00','2009-01-20 00:00:00','George W. Bush','Republican'),('2001-05-16 00:00:00','2009-01-20 00:00:00','George W. Bush','Republican'),('2001-05-17 00:00:00','2009-01-20 00:00:00','George W. Bush','Republican'),('2001-05-18 00:00:00','2009-01-20 00:00:00','George W. Bush','Republican'),('2001-05-19 00:00:00','2009-01-20 00:00:00','George W. Bush','Republican'),('2001-05-20 00:00:00','2009-01-20 00:00:00','George W. Bush','Republican'),('2001-05-21 00:00:00','2009-01-20 00:00:00','George W. Bush','Republican'),('2001-05-22 00:00:00','2009-01-20 00:00:00','George W. Bush','Republican'),('2001-05-23 00:00:00','2009-01-20 00:00:00','George W. Bush','Republican'),('2001-05-24 00:00:00','2009-01-20 00:00:00','George W. Bush','Republican'),('2001-05-25 00:00:00','2009-01-20 00:00:00','George W. Bush','Republican'),('2001-05-26 00:00:00','2009-01-20 00:00:00','George W. Bush','Republican'),('2001-05-27 00:00:00','2009-01-20 00:00:00','George W. Bush','Republican'),('2001-05-28 00:00:00','2009-01-20 00:00:00','George W. Bush','Republican'),('2001-05-29 00:00:00','2009-01-20 00:00:00','George W. Bush','Republican'),('2001-05-30 00:00:00','2009-01-20 00:00:00','George W. Bush','Republican'),('2001-05-31 00:00:00','2009-01-20 00:00:00','George W. Bush','Republican'),('2001-06-01 00:00:00','2009-01-20 00:00:00','George W. Bush','Republican'),('2001-06-02 00:00:00','2009-01-20 00:00:00','George W. Bush','Republican'),('2001-06-03 00:00:00','2009-01-20 00:00:00','George W. Bush','Republican'),('2001-06-04 00:00:00','2009-01-20 00:00:00','George W. Bush','Republican'),('2001-06-05 00:00:00','2009-01-20 00:00:00','George W. Bush','Republican'),('2001-06-06 00:00:00','2009-01-20 00:00:00','George W. Bush','Republican'),('2001-06-07 00:00:00','2009-01-20 00:00:00','George W. Bush','Republican'),('2001-06-08 00:00:00','2009-01-20 00:00:00','George W. Bush','Republican'),('2001-06-09 00:00:00','2009-01-20 00:00:00','George W. Bush','Republican'),('2001-06-10 00:00:00','2009-01-20 00:00:00','George W. Bush','Republican'),('2001-06-11 00:00:00','2009-01-20 00:00:00','George W. Bush','Republican'),('2001-06-12 00:00:00','2009-01-20 </w:t>
        </w:r>
        <w:r>
          <w:lastRenderedPageBreak/>
          <w:t xml:space="preserve">00:00:00','George W. Bush','Republican'),('2001-06-13 00:00:00','2009-01-20 00:00:00','George W. Bush','Republican'),('2001-06-14 00:00:00','2009-01-20 00:00:00','George W. Bush','Republican'),('2001-06-15 00:00:00','2009-01-20 00:00:00','George W. Bush','Republican'),('2001-06-16 00:00:00','2009-01-20 00:00:00','George W. Bush','Republican'),('2001-06-17 00:00:00','2009-01-20 00:00:00','George W. Bush','Republican'),('2001-06-18 00:00:00','2009-01-20 00:00:00','George W. Bush','Republican'),('2001-06-19 00:00:00','2009-01-20 00:00:00','George W. Bush','Republican'),('2001-06-20 00:00:00','2009-01-20 00:00:00','George W. Bush','Republican'),('2001-06-21 00:00:00','2009-01-20 00:00:00','George W. Bush','Republican'),('2001-06-22 00:00:00','2009-01-20 00:00:00','George W. Bush','Republican'),('2001-06-23 00:00:00','2009-01-20 00:00:00','George W. Bush','Republican'),('2001-06-24 00:00:00','2009-01-20 00:00:00','George W. Bush','Republican'),('2001-06-25 00:00:00','2009-01-20 00:00:00','George W. Bush','Republican'),('2001-06-26 00:00:00','2009-01-20 00:00:00','George W. Bush','Republican'),('2001-06-27 00:00:00','2009-01-20 00:00:00','George W. Bush','Republican'),('2001-06-28 00:00:00','2009-01-20 00:00:00','George W. Bush','Republican'),('2001-06-29 00:00:00','2009-01-20 00:00:00','George W. Bush','Republican'),('2001-06-30 00:00:00','2009-01-20 00:00:00','George W. Bush','Republican'),('2001-07-01 00:00:00','2009-01-20 00:00:00','George W. Bush','Republican'),('2001-07-02 00:00:00','2009-01-20 00:00:00','George W. Bush','Republican'),('2001-07-03 00:00:00','2009-01-20 00:00:00','George W. Bush','Republican'),('2001-07-04 00:00:00','2009-01-20 00:00:00','George W. Bush','Republican'),('2001-07-05 00:00:00','2009-01-20 00:00:00','George W. Bush','Republican'),('2001-07-06 00:00:00','2009-01-20 00:00:00','George W. Bush','Republican'),('2001-07-07 00:00:00','2009-01-20 00:00:00','George W. Bush','Republican'),('2001-07-08 00:00:00','2009-01-20 00:00:00','George W. Bush','Republican'),('2001-07-09 00:00:00','2009-01-20 00:00:00','George W. Bush','Republican'),('2001-07-10 00:00:00','2009-01-20 00:00:00','George W. Bush','Republican'),('2001-07-11 00:00:00','2009-01-20 00:00:00','George W. Bush','Republican'),('2001-07-12 00:00:00','2009-01-20 00:00:00','George W. Bush','Republican'),('2001-07-13 00:00:00','2009-01-20 00:00:00','George W. Bush','Republican'),('2001-07-14 00:00:00','2009-01-20 00:00:00','George W. Bush','Republican'),('2001-07-15 00:00:00','2009-01-20 00:00:00','George W. Bush','Republican'),('2001-07-16 00:00:00','2009-01-20 00:00:00','George W. Bush','Republican'),('2001-07-17 00:00:00','2009-01-20 00:00:00','George W. Bush','Republican'),('2001-07-18 00:00:00','2009-01-20 00:00:00','George W. Bush','Republican'),('2001-07-19 00:00:00','2009-01-20 00:00:00','George W. Bush','Republican'),('2001-07-20 00:00:00','2009-01-20 00:00:00','George W. Bush','Republican'),('2001-07-21 00:00:00','2009-01-20 00:00:00','George W. Bush','Republican'),('2001-07-22 00:00:00','2009-01-20 </w:t>
        </w:r>
        <w:r>
          <w:t xml:space="preserve">00:00:00','George W. Bush','Republican'),('2001-07-23 00:00:00','2009-01-20 00:00:00','George W. Bush','Republican'),('2001-07-24 00:00:00','2009-01-20 00:00:00','George W. Bush','Republican'),('2001-07-25 00:00:00','2009-01-20 00:00:00','George W. Bush','Republican'),('2001-07-26 00:00:00','2009-01-20 00:00:00','George W. Bush','Republican'),('2001-07-27 00:00:00','2009-01-20 00:00:00','George W. Bush','Republican'),('2001-07-28 00:00:00','2009-01-20 00:00:00','George W. Bush','Republican'),('2001-07-29 00:00:00','2009-01-20 00:00:00','George W. Bush','Republican'),('2001-07-30 00:00:00','2009-01-20 00:00:00','George W. Bush','Republican'),('2001-07-31 00:00:00','2009-01-20 00:00:00','George W. Bush','Republican'),('2001-08-01 00:00:00','2009-01-20 00:00:00','George W. Bush','Republican'),('2001-08-02 00:00:00','2009-01-20 00:00:00','George W. Bush','Republican'),('2001-08-03 00:00:00','2009-01-20 00:00:00','George W. Bush','Republican'),('2001-08-04 00:00:00','2009-01-20 00:00:00','George W. Bush','Republican'),('2001-08-05 00:00:00','2009-01-20 00:00:00','George W. Bush','Republican'),('2001-08-06 00:00:00','2009-01-20 00:00:00','George W. Bush','Republican'),('2001-08-07 00:00:00','2009-01-20 00:00:00','George W. Bush','Republican'),('2001-08-08 00:00:00','2009-01-20 00:00:00','George W. Bush','Republican'),('2001-08-09 00:00:00','2009-01-20 00:00:00','George W. Bush','Republican'),('2001-08-10 00:00:00','2009-01-20 00:00:00','George W. Bush','Republican'),('2001-08-11 00:00:00','2009-01-20 00:00:00','George W. Bush','Republican'),('2001-08-12 00:00:00','2009-01-20 00:00:00','George W. Bush','Republican'),('2001-08-13 00:00:00','2009-01-20 00:00:00','George W. Bush','Republican'),('2001-08-14 00:00:00','2009-01-20 00:00:00','George W. Bush','Republican'),('2001-08-15 00:00:00','2009-01-20 00:00:00','George W. Bush','Republican'),('2001-08-16 00:00:00','2009-01-20 00:00:00','George W. Bush','Republican'),('2001-08-17 00:00:00','2009-01-20 00:00:00','George W. Bush','Republican'),('2001-08-18 00:00:00','2009-01-20 00:00:00','George W. Bush','Republican'),('2001-08-19 00:00:00','2009-01-20 00:00:00','George W. Bush','Republican'),('2001-08-20 00:00:00','2009-01-20 00:00:00','George W. Bush','Republican'),('2001-08-21 00:00:00','2009-01-20 00:00:00','George W. Bush','Republican'),('2001-08-22 00:00:00','2009-01-20 00:00:00','George W. Bush','Republican'),('2001-08-23 00:00:00','2009-01-20 00:00:00','George W. Bush','Republican'),('2001-08-24 00:00:00','2009-01-20 00:00:00','George W. Bush','Republican'),('2001-08-25 00:00:00','2009-01-20 00:00:00','George W. Bush','Republican'),('2001-08-26 00:00:00','2009-01-20 00:00:00','George W. Bush','Republican'),('2001-08-27 00:00:00','2009-01-20 00:00:00','George W. Bush','Republican'),('2001-08-28 00:00:00','2009-01-20 00:00:00','George W. Bush','Republican'),('2001-08-29 00:00:00','2009-01-20 00:00:00','George W. Bush','Republican'),('2001-08-30 00:00:00','2009-01-20 00:00:00','George W. Bush','Republican'),('2001-08-31 00:00:00','2009-01-20 </w:t>
        </w:r>
        <w:r>
          <w:lastRenderedPageBreak/>
          <w:t xml:space="preserve">00:00:00','George W. Bush','Republican'),('2001-09-01 00:00:00','2009-01-20 00:00:00','George W. Bush','Republican'),('2001-09-02 00:00:00','2009-01-20 00:00:00','George W. Bush','Republican'),('2001-09-03 00:00:00','2009-01-20 00:00:00','George W. Bush','Republican'),('2001-09-04 00:00:00','2009-01-20 00:00:00','George W. Bush','Republican'),('2001-09-05 00:00:00','2009-01-20 00:00:00','George W. Bush','Republican'),('2001-09-06 00:00:00','2009-01-20 00:00:00','George W. Bush','Republican'),('2001-09-07 00:00:00','2009-01-20 00:00:00','George W. Bush','Republican'),('2001-09-08 00:00:00','2009-01-20 00:00:00','George W. Bush','Republican'),('2001-09-09 00:00:00','2009-01-20 00:00:00','George W. Bush','Republican'),('2001-09-10 00:00:00','2009-01-20 00:00:00','George W. Bush','Republican'),('2001-09-11 00:00:00','2009-01-20 00:00:00','George W. Bush','Republican'),('2001-09-12 00:00:00','2009-01-20 00:00:00','George W. Bush','Republican'),('2001-09-13 00:00:00','2009-01-20 00:00:00','George W. Bush','Republican'),('2001-09-14 00:00:00','2009-01-20 00:00:00','George W. Bush','Republican'),('2001-09-15 00:00:00','2009-01-20 00:00:00','George W. Bush','Republican'),('2001-09-16 00:00:00','2009-01-20 00:00:00','George W. Bush','Republican'),('2001-09-17 00:00:00','2009-01-20 00:00:00','George W. Bush','Republican'),('2001-09-18 00:00:00','2009-01-20 00:00:00','George W. Bush','Republican'),('2001-09-19 00:00:00','2009-01-20 00:00:00','George W. Bush','Republican'),('2001-09-20 00:00:00','2009-01-20 00:00:00','George W. Bush','Republican'),('2001-09-21 00:00:00','2009-01-20 00:00:00','George W. Bush','Republican'),('2001-09-22 00:00:00','2009-01-20 00:00:00','George W. Bush','Republican'),('2001-09-23 00:00:00','2009-01-20 00:00:00','George W. Bush','Republican'),('2001-09-24 00:00:00','2009-01-20 00:00:00','George W. Bush','Republican'),('2001-09-25 00:00:00','2009-01-20 00:00:00','George W. Bush','Republican'),('2001-09-26 00:00:00','2009-01-20 00:00:00','George W. Bush','Republican'),('2001-09-27 00:00:00','2009-01-20 00:00:00','George W. Bush','Republican'),('2001-09-28 00:00:00','2009-01-20 00:00:00','George W. Bush','Republican'),('2001-09-29 00:00:00','2009-01-20 00:00:00','George W. Bush','Republican'),('2001-09-30 00:00:00','2009-01-20 00:00:00','George W. Bush','Republican'),('2001-10-01 00:00:00','2009-01-20 00:00:00','George W. Bush','Republican'),('2001-10-02 00:00:00','2009-01-20 00:00:00','George W. Bush','Republican'),('2001-10-03 00:00:00','2009-01-20 00:00:00','George W. Bush','Republican'),('2001-10-04 00:00:00','2009-01-20 00:00:00','George W. Bush','Republican'),('2001-10-05 00:00:00','2009-01-20 00:00:00','George W. Bush','Republican'),('2001-10-06 00:00:00','2009-01-20 00:00:00','George W. Bush','Republican'),('2001-10-07 00:00:00','2009-01-20 00:00:00','George W. Bush','Republican'),('2001-10-08 00:00:00','2009-01-20 00:00:00','George W. Bush','Republican'),('2001-10-09 00:00:00','2009-01-20 00:00:00','George W. Bush','Republican'),('2001-10-10 00:00:00','2009-01-20 </w:t>
        </w:r>
        <w:r>
          <w:t xml:space="preserve">00:00:00','George W. Bush','Republican'),('2001-10-11 00:00:00','2009-01-20 00:00:00','George W. Bush','Republican'),('2001-10-12 00:00:00','2009-01-20 00:00:00','George W. Bush','Republican'),('2001-10-13 00:00:00','2009-01-20 00:00:00','George W. Bush','Republican'),('2001-10-14 00:00:00','2009-01-20 00:00:00','George W. Bush','Republican'),('2001-10-15 00:00:00','2009-01-20 00:00:00','George W. Bush','Republican'),('2001-10-16 00:00:00','2009-01-20 00:00:00','George W. Bush','Republican'),('2001-10-17 00:00:00','2009-01-20 00:00:00','George W. Bush','Republican'),('2001-10-18 00:00:00','2009-01-20 00:00:00','George W. Bush','Republican'),('2001-10-19 00:00:00','2009-01-20 00:00:00','George W. Bush','Republican'),('2001-10-20 00:00:00','2009-01-20 00:00:00','George W. Bush','Republican'),('2001-10-21 00:00:00','2009-01-20 00:00:00','George W. Bush','Republican'),('2001-10-22 00:00:00','2009-01-20 00:00:00','George W. Bush','Republican'),('2001-10-23 00:00:00','2009-01-20 00:00:00','George W. Bush','Republican'),('2001-10-24 00:00:00','2009-01-20 00:00:00','George W. Bush','Republican'),('2001-10-25 00:00:00','2009-01-20 00:00:00','George W. Bush','Republican'),('2001-10-26 00:00:00','2009-01-20 00:00:00','George W. Bush','Republican'),('2001-10-27 00:00:00','2009-01-20 00:00:00','George W. Bush','Republican'),('2001-10-28 00:00:00','2009-01-20 00:00:00','George W. Bush','Republican'),('2001-10-29 00:00:00','2009-01-20 00:00:00','George W. Bush','Republican'),('2001-10-30 00:00:00','2009-01-20 00:00:00','George W. Bush','Republican'),('2001-10-31 00:00:00','2009-01-20 00:00:00','George W. Bush','Republican'),('2001-11-01 00:00:00','2009-01-20 00:00:00','George W. Bush','Republican'),('2001-11-02 00:00:00','2009-01-20 00:00:00','George W. Bush','Republican'),('2001-11-03 00:00:00','2009-01-20 00:00:00','George W. Bush','Republican'),('2001-11-04 00:00:00','2009-01-20 00:00:00','George W. Bush','Republican'),('2001-11-05 00:00:00','2009-01-20 00:00:00','George W. Bush','Republican'),('2001-11-06 00:00:00','2009-01-20 00:00:00','George W. Bush','Republican'),('2001-11-07 00:00:00','2009-01-20 00:00:00','George W. Bush','Republican'),('2001-11-08 00:00:00','2009-01-20 00:00:00','George W. Bush','Republican'),('2001-11-09 00:00:00','2009-01-20 00:00:00','George W. Bush','Republican'),('2001-11-10 00:00:00','2009-01-20 00:00:00','George W. Bush','Republican'),('2001-11-11 00:00:00','2009-01-20 00:00:00','George W. Bush','Republican'),('2001-11-12 00:00:00','2009-01-20 00:00:00','George W. Bush','Republican'),('2001-11-13 00:00:00','2009-01-20 00:00:00','George W. Bush','Republican'),('2001-11-14 00:00:00','2009-01-20 00:00:00','George W. Bush','Republican'),('2001-11-15 00:00:00','2009-01-20 00:00:00','George W. Bush','Republican'),('2001-11-16 00:00:00','2009-01-20 00:00:00','George W. Bush','Republican'),('2001-11-17 00:00:00','2009-01-20 00:00:00','George W. Bush','Republican'),('2001-11-18 00:00:00','2009-01-20 00:00:00','George W. Bush','Republican'),('2001-11-19 00:00:00','2009-01-20 </w:t>
        </w:r>
        <w:r>
          <w:lastRenderedPageBreak/>
          <w:t xml:space="preserve">00:00:00','George W. Bush','Republican'),('2001-11-20 00:00:00','2009-01-20 00:00:00','George W. Bush','Republican'),('2001-11-21 00:00:00','2009-01-20 00:00:00','George W. Bush','Republican'),('2001-11-22 00:00:00','2009-01-20 00:00:00','George W. Bush','Republican'),('2001-11-23 00:00:00','2009-01-20 00:00:00','George W. Bush','Republican'),('2001-11-24 00:00:00','2009-01-20 00:00:00','George W. Bush','Republican'),('2001-11-25 00:00:00','2009-01-20 00:00:00','George W. Bush','Republican'),('2001-11-26 00:00:00','2009-01-20 00:00:00','George W. Bush','Republican'),('2001-11-27 00:00:00','2009-01-20 00:00:00','George W. Bush','Republican'),('2001-11-28 00:00:00','2009-01-20 00:00:00','George W. Bush','Republican'),('2001-11-29 00:00:00','2009-01-20 00:00:00','George W. Bush','Republican'),('2001-11-30 00:00:00','2009-01-20 00:00:00','George W. Bush','Republican'),('2001-12-01 00:00:00','2009-01-20 00:00:00','George W. Bush','Republican'),('2001-12-02 00:00:00','2009-01-20 00:00:00','George W. Bush','Republican'),('2001-12-03 00:00:00','2009-01-20 00:00:00','George W. Bush','Republican'),('2001-12-04 00:00:00','2009-01-20 00:00:00','George W. Bush','Republican'),('2001-12-05 00:00:00','2009-01-20 00:00:00','George W. Bush','Republican'),('2001-12-06 00:00:00','2009-01-20 00:00:00','George W. Bush','Republican'),('2001-12-07 00:00:00','2009-01-20 00:00:00','George W. Bush','Republican'),('2001-12-08 00:00:00','2009-01-20 00:00:00','George W. Bush','Republican'),('2001-12-09 00:00:00','2009-01-20 00:00:00','George W. Bush','Republican'),('2001-12-10 00:00:00','2009-01-20 00:00:00','George W. Bush','Republican'),('2001-12-11 00:00:00','2009-01-20 00:00:00','George W. Bush','Republican'),('2001-12-12 00:00:00','2009-01-20 00:00:00','George W. Bush','Republican'),('2001-12-13 00:00:00','2009-01-20 00:00:00','George W. Bush','Republican'),('2001-12-14 00:00:00','2009-01-20 00:00:00','George W. Bush','Republican'),('2001-12-15 00:00:00','2009-01-20 00:00:00','George W. Bush','Republican'),('2001-12-16 00:00:00','2009-01-20 00:00:00','George W. Bush','Republican'),('2001-12-17 00:00:00','2009-01-20 00:00:00','George W. Bush','Republican'),('2001-12-18 00:00:00','2009-01-20 00:00:00','George W. Bush','Republican'),('2001-12-19 00:00:00','2009-01-20 00:00:00','George W. Bush','Republican'),('2001-12-20 00:00:00','2009-01-20 00:00:00','George W. Bush','Republican'),('2001-12-21 00:00:00','2009-01-20 00:00:00','George W. Bush','Republican'),('2001-12-22 00:00:00','2009-01-20 00:00:00','George W. Bush','Republican'),('2001-12-23 00:00:00','2009-01-20 00:00:00','George W. Bush','Republican'),('2001-12-24 00:00:00','2009-01-20 00:00:00','George W. Bush','Republican'),('2001-12-25 00:00:00','2009-01-20 00:00:00','George W. Bush','Republican'),('2001-12-26 00:00:00','2009-01-20 00:00:00','George W. Bush','Republican'),('2001-12-27 00:00:00','2009-01-20 00:00:00','George W. Bush','Republican'),('2001-12-28 00:00:00','2009-01-20 00:00:00','George W. Bush','Republican'),('2001-12-29 00:00:00','2009-01-20 </w:t>
        </w:r>
        <w:r>
          <w:t xml:space="preserve">00:00:00','George W. Bush','Republican'),('2001-12-30 00:00:00','2009-01-20 00:00:00','George W. Bush','Republican'),('2001-12-31 00:00:00','2009-01-20 00:00:00','George W. Bush','Republican'),('2002-01-01 00:00:00','2009-01-20 00:00:00','George W. Bush','Republican'),('2002-01-02 00:00:00','2009-01-20 00:00:00','George W. Bush','Republican'),('2002-01-03 00:00:00','2009-01-20 00:00:00','George W. Bush','Republican'),('2002-01-04 00:00:00','2009-01-20 00:00:00','George W. Bush','Republican'),('2002-01-05 00:00:00','2009-01-20 00:00:00','George W. Bush','Republican'),('2002-01-06 00:00:00','2009-01-20 00:00:00','George W. Bush','Republican'),('2002-01-07 00:00:00','2009-01-20 00:00:00','George W. Bush','Republican'),('2002-01-08 00:00:00','2009-01-20 00:00:00','George W. Bush','Republican'),('2002-01-09 00:00:00','2009-01-20 00:00:00','George W. Bush','Republican'),('2002-01-10 00:00:00','2009-01-20 00:00:00','George W. Bush','Republican'),('2002-01-11 00:00:00','2009-01-20 00:00:00','George W. Bush','Republican'),('2002-01-12 00:00:00','2009-01-20 00:00:00','George W. Bush','Republican'),('2002-01-13 00:00:00','2009-01-20 00:00:00','George W. Bush','Republican'),('2002-01-14 00:00:00','2009-01-20 00:00:00','George W. Bush','Republican'),('2002-01-15 00:00:00','2009-01-20 00:00:00','George W. Bush','Republican'),('2002-01-16 00:00:00','2009-01-20 00:00:00','George W. Bush','Republican'),('2002-01-17 00:00:00','2009-01-20 00:00:00','George W. Bush','Republican'),('2002-01-18 00:00:00','2009-01-20 00:00:00','George W. Bush','Republican'),('2002-01-19 00:00:00','2009-01-20 00:00:00','George W. Bush','Republican'),('2002-01-20 00:00:00','2009-01-20 00:00:00','George W. Bush','Republican'),('2002-01-21 00:00:00','2009-01-20 00:00:00','George W. Bush','Republican'),('2002-01-22 00:00:00','2009-01-20 00:00:00','George W. Bush','Republican'),('2002-01-23 00:00:00','2009-01-20 00:00:00','George W. Bush','Republican'),('2002-01-24 00:00:00','2009-01-20 00:00:00','George W. Bush','Republican'),('2002-01-25 00:00:00','2009-01-20 00:00:00','George W. Bush','Republican'),('2002-01-26 00:00:00','2009-01-20 00:00:00','George W. Bush','Republican'),('2002-01-27 00:00:00','2009-01-20 00:00:00','George W. Bush','Republican'),('2002-01-28 00:00:00','2009-01-20 00:00:00','George W. Bush','Republican'),('2002-01-29 00:00:00','2009-01-20 00:00:00','George W. Bush','Republican'),('2002-01-30 00:00:00','2009-01-20 00:00:00','George W. Bush','Republican'),('2002-01-31 00:00:00','2009-01-20 00:00:00','George W. Bush','Republican'),('2002-02-01 00:00:00','2009-01-20 00:00:00','George W. Bush','Republican'),('2002-02-02 00:00:00','2009-01-20 00:00:00','George W. Bush','Republican'),('2002-02-03 00:00:00','2009-01-20 00:00:00','George W. Bush','Republican'),('2002-02-04 00:00:00','2009-01-20 00:00:00','George W. Bush','Republican'),('2002-02-05 00:00:00','2009-01-20 00:00:00','George W. Bush','Republican'),('2002-02-06 00:00:00','2009-01-20 00:00:00','George W. Bush','Republican'),('2002-02-07 00:00:00','2009-01-20 </w:t>
        </w:r>
        <w:r>
          <w:lastRenderedPageBreak/>
          <w:t xml:space="preserve">00:00:00','George W. Bush','Republican'),('2002-02-08 00:00:00','2009-01-20 00:00:00','George W. Bush','Republican'),('2002-02-09 00:00:00','2009-01-20 00:00:00','George W. Bush','Republican'),('2002-02-10 00:00:00','2009-01-20 00:00:00','George W. Bush','Republican'),('2002-02-11 00:00:00','2009-01-20 00:00:00','George W. Bush','Republican'),('2002-02-12 00:00:00','2009-01-20 00:00:00','George W. Bush','Republican'),('2002-02-13 00:00:00','2009-01-20 00:00:00','George W. Bush','Republican'),('2002-02-14 00:00:00','2009-01-20 00:00:00','George W. Bush','Republican'),('2002-02-15 00:00:00','2009-01-20 00:00:00','George W. Bush','Republican'),('2002-02-16 00:00:00','2009-01-20 00:00:00','George W. Bush','Republican'),('2002-02-17 00:00:00','2009-01-20 00:00:00','George W. Bush','Republican'),('2002-02-18 00:00:00','2009-01-20 00:00:00','George W. Bush','Republican'),('2002-02-19 00:00:00','2009-01-20 00:00:00','George W. Bush','Republican'),('2002-02-20 00:00:00','2009-01-20 00:00:00','George W. Bush','Republican'),('2002-02-21 00:00:00','2009-01-20 00:00:00','George W. Bush','Republican'),('2002-02-22 00:00:00','2009-01-20 00:00:00','George W. Bush','Republican'),('2002-02-23 00:00:00','2009-01-20 00:00:00','George W. Bush','Republican'),('2002-02-24 00:00:00','2009-01-20 00:00:00','George W. Bush','Republican'),('2002-02-25 00:00:00','2009-01-20 00:00:00','George W. Bush','Republican'),('2002-02-26 00:00:00','2009-01-20 00:00:00','George W. Bush','Republican'),('2002-02-27 00:00:00','2009-01-20 00:00:00','George W. Bush','Republican'),('2002-02-28 00:00:00','2009-01-20 00:00:00','George W. Bush','Republican'),('2002-03-01 00:00:00','2009-01-20 00:00:00','George W. Bush','Republican'),('2002-03-02 00:00:00','2009-01-20 00:00:00','George W. Bush','Republican'),('2002-03-03 00:00:00','2009-01-20 00:00:00','George W. Bush','Republican'),('2002-03-04 00:00:00','2009-01-20 00:00:00','George W. Bush','Republican'),('2002-03-05 00:00:00','2009-01-20 00:00:00','George W. Bush','Republican'),('2002-03-06 00:00:00','2009-01-20 00:00:00','George W. Bush','Republican'),('2002-03-07 00:00:00','2009-01-20 00:00:00','George W. Bush','Republican'),('2002-03-08 00:00:00','2009-01-20 00:00:00','George W. Bush','Republican'),('2002-03-09 00:00:00','2009-01-20 00:00:00','George W. Bush','Republican'),('2002-03-10 00:00:00','2009-01-20 00:00:00','George W. Bush','Republican'),('2002-03-11 00:00:00','2009-01-20 00:00:00','George W. Bush','Republican'),('2002-03-12 00:00:00','2009-01-20 00:00:00','George W. Bush','Republican'),('2002-03-13 00:00:00','2009-01-20 00:00:00','George W. Bush','Republican'),('2002-03-14 00:00:00','2009-01-20 00:00:00','George W. Bush','Republican'),('2002-03-15 00:00:00','2009-01-20 00:00:00','George W. Bush','Republican'),('2002-03-16 00:00:00','2009-01-20 00:00:00','George W. Bush','Republican'),('2002-03-17 00:00:00','2009-01-20 00:00:00','George W. Bush','Republican'),('2002-03-18 00:00:00','2009-01-20 00:00:00','George W. Bush','Republican'),('2002-03-19 00:00:00','2009-01-20 </w:t>
        </w:r>
        <w:r>
          <w:t xml:space="preserve">00:00:00','George W. Bush','Republican'),('2002-03-20 00:00:00','2009-01-20 00:00:00','George W. Bush','Republican'),('2002-03-21 00:00:00','2009-01-20 00:00:00','George W. Bush','Republican'),('2002-03-22 00:00:00','2009-01-20 00:00:00','George W. Bush','Republican'),('2002-03-23 00:00:00','2009-01-20 00:00:00','George W. Bush','Republican'),('2002-03-24 00:00:00','2009-01-20 00:00:00','George W. Bush','Republican'),('2002-03-25 00:00:00','2009-01-20 00:00:00','George W. Bush','Republican'),('2002-03-26 00:00:00','2009-01-20 00:00:00','George W. Bush','Republican'),('2002-03-27 00:00:00','2009-01-20 00:00:00','George W. Bush','Republican'),('2002-03-28 00:00:00','2009-01-20 00:00:00','George W. Bush','Republican'),('2002-03-29 00:00:00','2009-01-20 00:00:00','George W. Bush','Republican'),('2002-03-30 00:00:00','2009-01-20 00:00:00','George W. Bush','Republican'),('2002-03-31 00:00:00','2009-01-20 00:00:00','George W. Bush','Republican'),('2002-04-01 00:00:00','2009-01-20 00:00:00','George W. Bush','Republican'),('2002-04-02 00:00:00','2009-01-20 00:00:00','George W. Bush','Republican'),('2002-04-03 00:00:00','2009-01-20 00:00:00','George W. Bush','Republican'),('2002-04-04 00:00:00','2009-01-20 00:00:00','George W. Bush','Republican'),('2002-04-05 00:00:00','2009-01-20 00:00:00','George W. Bush','Republican'),('2002-04-06 00:00:00','2009-01-20 00:00:00','George W. Bush','Republican'),('2002-04-07 00:00:00','2009-01-20 00:00:00','George W. Bush','Republican'),('2002-04-08 00:00:00','2009-01-20 00:00:00','George W. Bush','Republican'),('2002-04-09 00:00:00','2009-01-20 00:00:00','George W. Bush','Republican'),('2002-04-10 00:00:00','2009-01-20 00:00:00','George W. Bush','Republican'),('2002-04-11 00:00:00','2009-01-20 00:00:00','George W. Bush','Republican'),('2002-04-12 00:00:00','2009-01-20 00:00:00','George W. Bush','Republican'),('2002-04-13 00:00:00','2009-01-20 00:00:00','George W. Bush','Republican'),('2002-04-14 00:00:00','2009-01-20 00:00:00','George W. Bush','Republican'),('2002-04-15 00:00:00','2009-01-20 00:00:00','George W. Bush','Republican'),('2002-04-16 00:00:00','2009-01-20 00:00:00','George W. Bush','Republican'),('2002-04-17 00:00:00','2009-01-20 00:00:00','George W. Bush','Republican'),('2002-04-18 00:00:00','2009-01-20 00:00:00','George W. Bush','Republican'),('2002-04-19 00:00:00','2009-01-20 00:00:00','George W. Bush','Republican'),('2002-04-20 00:00:00','2009-01-20 00:00:00','George W. Bush','Republican'),('2002-04-21 00:00:00','2009-01-20 00:00:00','George W. Bush','Republican'),('2002-04-22 00:00:00','2009-01-20 00:00:00','George W. Bush','Republican'),('2002-04-23 00:00:00','2009-01-20 00:00:00','George W. Bush','Republican'),('2002-04-24 00:00:00','2009-01-20 00:00:00','George W. Bush','Republican'),('2002-04-25 00:00:00','2009-01-20 00:00:00','George W. Bush','Republican'),('2002-04-26 00:00:00','2009-01-20 00:00:00','George W. Bush','Republican'),('2002-04-27 00:00:00','2009-01-20 00:00:00','George W. Bush','Republican'),('2002-04-28 00:00:00','2009-01-20 </w:t>
        </w:r>
        <w:r>
          <w:lastRenderedPageBreak/>
          <w:t xml:space="preserve">00:00:00','George W. Bush','Republican'),('2002-04-29 00:00:00','2009-01-20 00:00:00','George W. Bush','Republican'),('2002-04-30 00:00:00','2009-01-20 00:00:00','George W. Bush','Republican'),('2002-05-01 00:00:00','2009-01-20 00:00:00','George W. Bush','Republican'),('2002-05-02 00:00:00','2009-01-20 00:00:00','George W. Bush','Republican'),('2002-05-03 00:00:00','2009-01-20 00:00:00','George W. Bush','Republican'),('2002-05-04 00:00:00','2009-01-20 00:00:00','George W. Bush','Republican'),('2002-05-05 00:00:00','2009-01-20 00:00:00','George W. Bush','Republican'),('2002-05-06 00:00:00','2009-01-20 00:00:00','George W. Bush','Republican'),('2002-05-07 00:00:00','2009-01-20 00:00:00','George W. Bush','Republican'),('2002-05-08 00:00:00','2009-01-20 00:00:00','George W. Bush','Republican'),('2002-05-09 00:00:00','2009-01-20 00:00:00','George W. Bush','Republican'),('2002-05-10 00:00:00','2009-01-20 00:00:00','George W. Bush','Republican'),('2002-05-11 00:00:00','2009-01-20 00:00:00','George W. Bush','Republican'),('2002-05-12 00:00:00','2009-01-20 00:00:00','George W. Bush','Republican'),('2002-05-13 00:00:00','2009-01-20 00:00:00','George W. Bush','Republican'),('2002-05-14 00:00:00','2009-01-20 00:00:00','George W. Bush','Republican'),('2002-05-15 00:00:00','2009-01-20 00:00:00','George W. Bush','Republican'),('2002-05-16 00:00:00','2009-01-20 00:00:00','George W. Bush','Republican'),('2002-05-17 00:00:00','2009-01-20 00:00:00','George W. Bush','Republican'),('2002-05-18 00:00:00','2009-01-20 00:00:00','George W. Bush','Republican'),('2002-05-19 00:00:00','2009-01-20 00:00:00','George W. Bush','Republican'),('2002-05-20 00:00:00','2009-01-20 00:00:00','George W. Bush','Republican'),('2002-05-21 00:00:00','2009-01-20 00:00:00','George W. Bush','Republican'),('2002-05-22 00:00:00','2009-01-20 00:00:00','George W. Bush','Republican'),('2002-05-23 00:00:00','2009-01-20 00:00:00','George W. Bush','Republican'),('2002-05-24 00:00:00','2009-01-20 00:00:00','George W. Bush','Republican'),('2002-05-25 00:00:00','2009-01-20 00:00:00','George W. Bush','Republican'),('2002-05-26 00:00:00','2009-01-20 00:00:00','George W. Bush','Republican'),('2002-05-27 00:00:00','2009-01-20 00:00:00','George W. Bush','Republican'),('2002-05-28 00:00:00','2009-01-20 00:00:00','George W. Bush','Republican'),('2002-05-29 00:00:00','2009-01-20 00:00:00','George W. Bush','Republican'),('2002-05-30 00:00:00','2009-01-20 00:00:00','George W. Bush','Republican'),('2002-05-31 00:00:00','2009-01-20 00:00:00','George W. Bush','Republican'),('2002-06-01 00:00:00','2009-01-20 00:00:00','George W. Bush','Republican'),('2002-06-02 00:00:00','2009-01-20 00:00:00','George W. Bush','Republican'),('2002-06-03 00:00:00','2009-01-20 00:00:00','George W. Bush','Republican'),('2002-06-04 00:00:00','2009-01-20 00:00:00','George W. Bush','Republican'),('2002-06-05 00:00:00','2009-01-20 00:00:00','George W. Bush','Republican'),('2002-06-06 00:00:00','2009-01-20 00:00:00','George W. Bush','Republican'),('2002-06-07 00:00:00','2009-01-20 </w:t>
        </w:r>
        <w:r>
          <w:t xml:space="preserve">00:00:00','George W. Bush','Republican'),('2002-06-08 00:00:00','2009-01-20 00:00:00','George W. Bush','Republican'),('2002-06-09 00:00:00','2009-01-20 00:00:00','George W. Bush','Republican'),('2002-06-10 00:00:00','2009-01-20 00:00:00','George W. Bush','Republican'),('2002-06-11 00:00:00','2009-01-20 00:00:00','George W. Bush','Republican'),('2002-06-12 00:00:00','2009-01-20 00:00:00','George W. Bush','Republican'),('2002-06-13 00:00:00','2009-01-20 00:00:00','George W. Bush','Republican'),('2002-06-14 00:00:00','2009-01-20 00:00:00','George W. Bush','Republican'),('2002-06-15 00:00:00','2009-01-20 00:00:00','George W. Bush','Republican'),('2002-06-16 00:00:00','2009-01-20 00:00:00','George W. Bush','Republican'),('2002-06-17 00:00:00','2009-01-20 00:00:00','George W. Bush','Republican'),('2002-06-18 00:00:00','2009-01-20 00:00:00','George W. Bush','Republican'),('2002-06-19 00:00:00','2009-01-20 00:00:00','George W. Bush','Republican'),('2002-06-20 00:00:00','2009-01-20 00:00:00','George W. Bush','Republican'),('2002-06-21 00:00:00','2009-01-20 00:00:00','George W. Bush','Republican'),('2002-06-22 00:00:00','2009-01-20 00:00:00','George W. Bush','Republican'),('2002-06-23 00:00:00','2009-01-20 00:00:00','George W. Bush','Republican'),('2002-06-24 00:00:00','2009-01-20 00:00:00','George W. Bush','Republican'),('2002-06-25 00:00:00','2009-01-20 00:00:00','George W. Bush','Republican'),('2002-06-26 00:00:00','2009-01-20 00:00:00','George W. Bush','Republican'),('2002-06-27 00:00:00','2009-01-20 00:00:00','George W. Bush','Republican'),('2002-06-28 00:00:00','2009-01-20 00:00:00','George W. Bush','Republican'),('2002-06-29 00:00:00','2009-01-20 00:00:00','George W. Bush','Republican'),('2002-06-30 00:00:00','2009-01-20 00:00:00','George W. Bush','Republican'),('2002-07-01 00:00:00','2009-01-20 00:00:00','George W. Bush','Republican'),('2002-07-02 00:00:00','2009-01-20 00:00:00','George W. Bush','Republican'),('2002-07-03 00:00:00','2009-01-20 00:00:00','George W. Bush','Republican'),('2002-07-04 00:00:00','2009-01-20 00:00:00','George W. Bush','Republican'),('2002-07-05 00:00:00','2009-01-20 00:00:00','George W. Bush','Republican'),('2002-07-06 00:00:00','2009-01-20 00:00:00','George W. Bush','Republican'),('2002-07-07 00:00:00','2009-01-20 00:00:00','George W. Bush','Republican'),('2002-07-08 00:00:00','2009-01-20 00:00:00','George W. Bush','Republican'),('2002-07-09 00:00:00','2009-01-20 00:00:00','George W. Bush','Republican'),('2002-07-10 00:00:00','2009-01-20 00:00:00','George W. Bush','Republican'),('2002-07-11 00:00:00','2009-01-20 00:00:00','George W. Bush','Republican'),('2002-07-12 00:00:00','2009-01-20 00:00:00','George W. Bush','Republican'),('2002-07-13 00:00:00','2009-01-20 00:00:00','George W. Bush','Republican'),('2002-07-14 00:00:00','2009-01-20 00:00:00','George W. Bush','Republican'),('2002-07-15 00:00:00','2009-01-20 00:00:00','George W. Bush','Republican'),('2002-07-16 00:00:00','2009-01-20 00:00:00','George W. Bush','Republican'),('2002-07-17 00:00:00','2009-01-20 </w:t>
        </w:r>
        <w:r>
          <w:lastRenderedPageBreak/>
          <w:t xml:space="preserve">00:00:00','George W. Bush','Republican'),('2002-07-18 00:00:00','2009-01-20 00:00:00','George W. Bush','Republican'),('2002-07-19 00:00:00','2009-01-20 00:00:00','George W. Bush','Republican'),('2002-07-20 00:00:00','2009-01-20 00:00:00','George W. Bush','Republican'),('2002-07-21 00:00:00','2009-01-20 00:00:00','George W. Bush','Republican'),('2002-07-22 00:00:00','2009-01-20 00:00:00','George W. Bush','Republican'),('2002-07-23 00:00:00','2009-01-20 00:00:00','George W. Bush','Republican'),('2002-07-24 00:00:00','2009-01-20 00:00:00','George W. Bush','Republican'),('2002-07-25 00:00:00','2009-01-20 00:00:00','George W. Bush','Republican'),('2002-07-26 00:00:00','2009-01-20 00:00:00','George W. Bush','Republican'),('2002-07-27 00:00:00','2009-01-20 00:00:00','George W. Bush','Republican'),('2002-07-28 00:00:00','2009-01-20 00:00:00','George W. Bush','Republican'),('2002-07-29 00:00:00','2009-01-20 00:00:00','George W. Bush','Republican'),('2002-07-30 00:00:00','2009-01-20 00:00:00','George W. Bush','Republican'),('2002-07-31 00:00:00','2009-01-20 00:00:00','George W. Bush','Republican'),('2002-08-01 00:00:00','2009-01-20 00:00:00','George W. Bush','Republican'),('2002-08-02 00:00:00','2009-01-20 00:00:00','George W. Bush','Republican'),('2002-08-03 00:00:00','2009-01-20 00:00:00','George W. Bush','Republican'),('2002-08-04 00:00:00','2009-01-20 00:00:00','George W. Bush','Republican'),('2002-08-05 00:00:00','2009-01-20 00:00:00','George W. Bush','Republican'),('2002-08-06 00:00:00','2009-01-20 00:00:00','George W. Bush','Republican'),('2002-08-07 00:00:00','2009-01-20 00:00:00','George W. Bush','Republican'),('2002-08-08 00:00:00','2009-01-20 00:00:00','George W. Bush','Republican'),('2002-08-09 00:00:00','2009-01-20 00:00:00','George W. Bush','Republican'),('2002-08-10 00:00:00','2009-01-20 00:00:00','George W. Bush','Republican'),('2002-08-11 00:00:00','2009-01-20 00:00:00','George W. Bush','Republican'),('2002-08-12 00:00:00','2009-01-20 00:00:00','George W. Bush','Republican'),('2002-08-13 00:00:00','2009-01-20 00:00:00','George W. Bush','Republican'),('2002-08-14 00:00:00','2009-01-20 00:00:00','George W. Bush','Republican'),('2002-08-15 00:00:00','2009-01-20 00:00:00','George W. Bush','Republican'),('2002-08-16 00:00:00','2009-01-20 00:00:00','George W. Bush','Republican'),('2002-08-17 00:00:00','2009-01-20 00:00:00','George W. Bush','Republican'),('2002-08-18 00:00:00','2009-01-20 00:00:00','George W. Bush','Republican'),('2002-08-19 00:00:00','2009-01-20 00:00:00','George W. Bush','Republican'),('2002-08-20 00:00:00','2009-01-20 00:00:00','George W. Bush','Republican'),('2002-08-21 00:00:00','2009-01-20 00:00:00','George W. Bush','Republican'),('2002-08-22 00:00:00','2009-01-20 00:00:00','George W. Bush','Republican'),('2002-08-23 00:00:00','2009-01-20 00:00:00','George W. Bush','Republican'),('2002-08-24 00:00:00','2009-01-20 00:00:00','George W. Bush','Republican'),('2002-08-25 00:00:00','2009-01-20 00:00:00','George W. Bush','Republican'),('2002-08-26 00:00:00','2009-01-20 </w:t>
        </w:r>
        <w:r>
          <w:t xml:space="preserve">00:00:00','George W. Bush','Republican'),('2002-08-27 00:00:00','2009-01-20 00:00:00','George W. Bush','Republican'),('2002-08-28 00:00:00','2009-01-20 00:00:00','George W. Bush','Republican'),('2002-08-29 00:00:00','2009-01-20 00:00:00','George W. Bush','Republican'),('2002-08-30 00:00:00','2009-01-20 00:00:00','George W. Bush','Republican'),('2002-08-31 00:00:00','2009-01-20 00:00:00','George W. Bush','Republican'),('2002-09-01 00:00:00','2009-01-20 00:00:00','George W. Bush','Republican'),('2002-09-02 00:00:00','2009-01-20 00:00:00','George W. Bush','Republican'),('2002-09-03 00:00:00','2009-01-20 00:00:00','George W. Bush','Republican'),('2002-09-04 00:00:00','2009-01-20 00:00:00','George W. Bush','Republican'),('2002-09-05 00:00:00','2009-01-20 00:00:00','George W. Bush','Republican'),('2002-09-06 00:00:00','2009-01-20 00:00:00','George W. Bush','Republican'),('2002-09-07 00:00:00','2009-01-20 00:00:00','George W. Bush','Republican'),('2002-09-08 00:00:00','2009-01-20 00:00:00','George W. Bush','Republican'),('2002-09-09 00:00:00','2009-01-20 00:00:00','George W. Bush','Republican'),('2002-09-10 00:00:00','2009-01-20 00:00:00','George W. Bush','Republican'),('2002-09-11 00:00:00','2009-01-20 00:00:00','George W. Bush','Republican'),('2002-09-12 00:00:00','2009-01-20 00:00:00','George W. Bush','Republican'),('2002-09-13 00:00:00','2009-01-20 00:00:00','George W. Bush','Republican'),('2002-09-14 00:00:00','2009-01-20 00:00:00','George W. Bush','Republican'),('2002-09-15 00:00:00','2009-01-20 00:00:00','George W. Bush','Republican'),('2002-09-16 00:00:00','2009-01-20 00:00:00','George W. Bush','Republican'),('2002-09-17 00:00:00','2009-01-20 00:00:00','George W. Bush','Republican'),('2002-09-18 00:00:00','2009-01-20 00:00:00','George W. Bush','Republican'),('2002-09-19 00:00:00','2009-01-20 00:00:00','George W. Bush','Republican'),('2002-09-20 00:00:00','2009-01-20 00:00:00','George W. Bush','Republican'),('2002-09-21 00:00:00','2009-01-20 00:00:00','George W. Bush','Republican'),('2002-09-22 00:00:00','2009-01-20 00:00:00','George W. Bush','Republican'),('2002-09-23 00:00:00','2009-01-20 00:00:00','George W. Bush','Republican'),('2002-09-24 00:00:00','2009-01-20 00:00:00','George W. Bush','Republican'),('2002-09-25 00:00:00','2009-01-20 00:00:00','George W. Bush','Republican'),('2002-09-26 00:00:00','2009-01-20 00:00:00','George W. Bush','Republican'),('2002-09-27 00:00:00','2009-01-20 00:00:00','George W. Bush','Republican'),('2002-09-28 00:00:00','2009-01-20 00:00:00','George W. Bush','Republican'),('2002-09-29 00:00:00','2009-01-20 00:00:00','George W. Bush','Republican'),('2002-09-30 00:00:00','2009-01-20 00:00:00','George W. Bush','Republican'),('2002-10-01 00:00:00','2009-01-20 00:00:00','George W. Bush','Republican'),('2002-10-02 00:00:00','2009-01-20 00:00:00','George W. Bush','Republican'),('2002-10-03 00:00:00','2009-01-20 00:00:00','George W. Bush','Republican'),('2002-10-04 00:00:00','2009-01-20 00:00:00','George W. Bush','Republican'),('2002-10-05 00:00:00','2009-01-20 </w:t>
        </w:r>
        <w:r>
          <w:lastRenderedPageBreak/>
          <w:t xml:space="preserve">00:00:00','George W. Bush','Republican'),('2002-10-06 00:00:00','2009-01-20 00:00:00','George W. Bush','Republican'),('2002-10-07 00:00:00','2009-01-20 00:00:00','George W. Bush','Republican'),('2002-10-08 00:00:00','2009-01-20 00:00:00','George W. Bush','Republican'),('2002-10-09 00:00:00','2009-01-20 00:00:00','George W. Bush','Republican'),('2002-10-10 00:00:00','2009-01-20 00:00:00','George W. Bush','Republican'),('2002-10-11 00:00:00','2009-01-20 00:00:00','George W. Bush','Republican'),('2002-10-12 00:00:00','2009-01-20 00:00:00','George W. Bush','Republican'),('2002-10-13 00:00:00','2009-01-20 00:00:00','George W. Bush','Republican'),('2002-10-14 00:00:00','2009-01-20 00:00:00','George W. Bush','Republican'),('2002-10-15 00:00:00','2009-01-20 00:00:00','George W. Bush','Republican'),('2002-10-16 00:00:00','2009-01-20 00:00:00','George W. Bush','Republican'),('2002-10-17 00:00:00','2009-01-20 00:00:00','George W. Bush','Republican'),('2002-10-18 00:00:00','2009-01-20 00:00:00','George W. Bush','Republican'),('2002-10-19 00:00:00','2009-01-20 00:00:00','George W. Bush','Republican'),('2002-10-20 00:00:00','2009-01-20 00:00:00','George W. Bush','Republican'),('2002-10-21 00:00:00','2009-01-20 00:00:00','George W. Bush','Republican'),('2002-10-22 00:00:00','2009-01-20 00:00:00','George W. Bush','Republican'),('2002-10-23 00:00:00','2009-01-20 00:00:00','George W. Bush','Republican'),('2002-10-24 00:00:00','2009-01-20 00:00:00','George W. Bush','Republican'),('2002-10-25 00:00:00','2009-01-20 00:00:00','George W. Bush','Republican'),('2002-10-26 00:00:00','2009-01-20 00:00:00','George W. Bush','Republican'),('2002-10-27 00:00:00','2009-01-20 00:00:00','George W. Bush','Republican'),('2002-10-28 00:00:00','2009-01-20 00:00:00','George W. Bush','Republican'),('2002-10-29 00:00:00','2009-01-20 00:00:00','George W. Bush','Republican'),('2002-10-30 00:00:00','2009-01-20 00:00:00','George W. Bush','Republican'),('2002-10-31 00:00:00','2009-01-20 00:00:00','George W. Bush','Republican'),('2002-11-01 00:00:00','2009-01-20 00:00:00','George W. Bush','Republican'),('2002-11-02 00:00:00','2009-01-20 00:00:00','George W. Bush','Republican'),('2002-11-03 00:00:00','2009-01-20 00:00:00','George W. Bush','Republican'),('2002-11-04 00:00:00','2009-01-20 00:00:00','George W. Bush','Republican'),('2002-11-05 00:00:00','2009-01-20 00:00:00','George W. Bush','Republican'),('2002-11-06 00:00:00','2009-01-20 00:00:00','George W. Bush','Republican'),('2002-11-07 00:00:00','2009-01-20 00:00:00','George W. Bush','Republican'),('2002-11-08 00:00:00','2009-01-20 00:00:00','George W. Bush','Republican'),('2002-11-09 00:00:00','2009-01-20 00:00:00','George W. Bush','Republican'),('2002-11-10 00:00:00','2009-01-20 00:00:00','George W. Bush','Republican'),('2002-11-11 00:00:00','2009-01-20 00:00:00','George W. Bush','Republican'),('2002-11-12 00:00:00','2009-01-20 00:00:00','George W. Bush','Republican'),('2002-11-13 00:00:00','2009-01-20 00:00:00','George W. Bush','Republican'),('2002-11-14 00:00:00','2009-01-20 </w:t>
        </w:r>
        <w:r>
          <w:t xml:space="preserve">00:00:00','George W. Bush','Republican'),('2002-11-15 00:00:00','2009-01-20 00:00:00','George W. Bush','Republican'),('2002-11-16 00:00:00','2009-01-20 00:00:00','George W. Bush','Republican'),('2002-11-17 00:00:00','2009-01-20 00:00:00','George W. Bush','Republican'),('2002-11-18 00:00:00','2009-01-20 00:00:00','George W. Bush','Republican'),('2002-11-19 00:00:00','2009-01-20 00:00:00','George W. Bush','Republican'),('2002-11-20 00:00:00','2009-01-20 00:00:00','George W. Bush','Republican'),('2002-11-21 00:00:00','2009-01-20 00:00:00','George W. Bush','Republican'),('2002-11-22 00:00:00','2009-01-20 00:00:00','George W. Bush','Republican'),('2002-11-23 00:00:00','2009-01-20 00:00:00','George W. Bush','Republican'),('2002-11-24 00:00:00','2009-01-20 00:00:00','George W. Bush','Republican'),('2002-11-25 00:00:00','2009-01-20 00:00:00','George W. Bush','Republican'),('2002-11-26 00:00:00','2009-01-20 00:00:00','George W. Bush','Republican'),('2002-11-27 00:00:00','2009-01-20 00:00:00','George W. Bush','Republican'),('2002-11-28 00:00:00','2009-01-20 00:00:00','George W. Bush','Republican'),('2002-11-29 00:00:00','2009-01-20 00:00:00','George W. Bush','Republican'),('2002-11-30 00:00:00','2009-01-20 00:00:00','George W. Bush','Republican'),('2002-12-01 00:00:00','2009-01-20 00:00:00','George W. Bush','Republican'),('2002-12-02 00:00:00','2009-01-20 00:00:00','George W. Bush','Republican'),('2002-12-03 00:00:00','2009-01-20 00:00:00','George W. Bush','Republican'),('2002-12-04 00:00:00','2009-01-20 00:00:00','George W. Bush','Republican'),('2002-12-05 00:00:00','2009-01-20 00:00:00','George W. Bush','Republican'),('2002-12-06 00:00:00','2009-01-20 00:00:00','George W. Bush','Republican'),('2002-12-07 00:00:00','2009-01-20 00:00:00','George W. Bush','Republican'),('2002-12-08 00:00:00','2009-01-20 00:00:00','George W. Bush','Republican'),('2002-12-09 00:00:00','2009-01-20 00:00:00','George W. Bush','Republican'),('2002-12-10 00:00:00','2009-01-20 00:00:00','George W. Bush','Republican'),('2002-12-11 00:00:00','2009-01-20 00:00:00','George W. Bush','Republican'),('2002-12-12 00:00:00','2009-01-20 00:00:00','George W. Bush','Republican'),('2002-12-13 00:00:00','2009-01-20 00:00:00','George W. Bush','Republican'),('2002-12-14 00:00:00','2009-01-20 00:00:00','George W. Bush','Republican'),('2002-12-15 00:00:00','2009-01-20 00:00:00','George W. Bush','Republican'),('2002-12-16 00:00:00','2009-01-20 00:00:00','George W. Bush','Republican'),('2002-12-17 00:00:00','2009-01-20 00:00:00','George W. Bush','Republican'),('2002-12-18 00:00:00','2009-01-20 00:00:00','George W. Bush','Republican'),('2002-12-19 00:00:00','2009-01-20 00:00:00','George W. Bush','Republican'),('2002-12-20 00:00:00','2009-01-20 00:00:00','George W. Bush','Republican'),('2002-12-21 00:00:00','2009-01-20 00:00:00','George W. Bush','Republican'),('2002-12-22 00:00:00','2009-01-20 00:00:00','George W. Bush','Republican'),('2002-12-23 00:00:00','2009-01-20 00:00:00','George W. Bush','Republican'),('2002-12-24 00:00:00','2009-01-20 </w:t>
        </w:r>
        <w:r>
          <w:lastRenderedPageBreak/>
          <w:t xml:space="preserve">00:00:00','George W. Bush','Republican'),('2002-12-25 00:00:00','2009-01-20 00:00:00','George W. Bush','Republican'),('2002-12-26 00:00:00','2009-01-20 00:00:00','George W. Bush','Republican'),('2002-12-27 00:00:00','2009-01-20 00:00:00','George W. Bush','Republican'),('2002-12-28 00:00:00','2009-01-20 00:00:00','George W. Bush','Republican'),('2002-12-29 00:00:00','2009-01-20 00:00:00','George W. Bush','Republican'),('2002-12-30 00:00:00','2009-01-20 00:00:00','George W. Bush','Republican'),('2002-12-31 00:00:00','2009-01-20 00:00:00','George W. Bush','Republican'),('2003-01-01 00:00:00','2009-01-20 00:00:00','George W. Bush','Republican'),('2003-01-02 00:00:00','2009-01-20 00:00:00','George W. Bush','Republican'),('2003-01-03 00:00:00','2009-01-20 00:00:00','George W. Bush','Republican'),('2003-01-04 00:00:00','2009-01-20 00:00:00','George W. Bush','Republican'),('2003-01-05 00:00:00','2009-01-20 00:00:00','George W. Bush','Republican'),('2003-01-06 00:00:00','2009-01-20 00:00:00','George W. Bush','Republican'),('2003-01-07 00:00:00','2009-01-20 00:00:00','George W. Bush','Republican'),('2003-01-08 00:00:00','2009-01-20 00:00:00','George W. Bush','Republican'),('2003-01-09 00:00:00','2009-01-20 00:00:00','George W. Bush','Republican'),('2003-01-10 00:00:00','2009-01-20 00:00:00','George W. Bush','Republican'),('2003-01-11 00:00:00','2009-01-20 00:00:00','George W. Bush','Republican'),('2003-01-12 00:00:00','2009-01-20 00:00:00','George W. Bush','Republican'),('2003-01-13 00:00:00','2009-01-20 00:00:00','George W. Bush','Republican'),('2003-01-14 00:00:00','2009-01-20 00:00:00','George W. Bush','Republican'),('2003-01-15 00:00:00','2009-01-20 00:00:00','George W. Bush','Republican'),('2003-01-16 00:00:00','2009-01-20 00:00:00','George W. Bush','Republican'),('2003-01-17 00:00:00','2009-01-20 00:00:00','George W. Bush','Republican'),('2003-01-18 00:00:00','2009-01-20 00:00:00','George W. Bush','Republican'),('2003-01-19 00:00:00','2009-01-20 00:00:00','George W. Bush','Republican'),('2003-01-20 00:00:00','2009-01-20 00:00:00','George W. Bush','Republican'),('2003-01-21 00:00:00','2009-01-20 00:00:00','George W. Bush','Republican'),('2003-01-22 00:00:00','2009-01-20 00:00:00','George W. Bush','Republican'),('2003-01-23 00:00:00','2009-01-20 00:00:00','George W. Bush','Republican'),('2003-01-24 00:00:00','2009-01-20 00:00:00','George W. Bush','Republican'),('2003-01-25 00:00:00','2009-01-20 00:00:00','George W. Bush','Republican'),('2003-01-26 00:00:00','2009-01-20 00:00:00','George W. Bush','Republican'),('2003-01-27 00:00:00','2009-01-20 00:00:00','George W. Bush','Republican'),('2003-01-28 00:00:00','2009-01-20 00:00:00','George W. Bush','Republican'),('2003-01-29 00:00:00','2009-01-20 00:00:00','George W. Bush','Republican'),('2003-01-30 00:00:00','2009-01-20 00:00:00','George W. Bush','Republican'),('2003-01-31 00:00:00','2009-01-20 00:00:00','George W. Bush','Republican'),('2003-02-01 00:00:00','2009-01-20 00:00:00','George W. Bush','Republican'),('2003-02-02 00:00:00','2009-01-20 </w:t>
        </w:r>
        <w:r>
          <w:t xml:space="preserve">00:00:00','George W. Bush','Republican'),('2003-02-03 00:00:00','2009-01-20 00:00:00','George W. Bush','Republican'),('2003-02-04 00:00:00','2009-01-20 00:00:00','George W. Bush','Republican'),('2003-02-05 00:00:00','2009-01-20 00:00:00','George W. Bush','Republican'),('2003-02-06 00:00:00','2009-01-20 00:00:00','George W. Bush','Republican'),('2003-02-07 00:00:00','2009-01-20 00:00:00','George W. Bush','Republican'),('2003-02-08 00:00:00','2009-01-20 00:00:00','George W. Bush','Republican'),('2003-02-09 00:00:00','2009-01-20 00:00:00','George W. Bush','Republican'),('2003-02-10 00:00:00','2009-01-20 00:00:00','George W. Bush','Republican'),('2003-02-11 00:00:00','2009-01-20 00:00:00','George W. Bush','Republican'),('2003-02-12 00:00:00','2009-01-20 00:00:00','George W. Bush','Republican'),('2003-02-13 00:00:00','2009-01-20 00:00:00','George W. Bush','Republican'),('2003-02-14 00:00:00','2009-01-20 00:00:00','George W. Bush','Republican'),('2003-02-15 00:00:00','2009-01-20 00:00:00','George W. Bush','Republican'),('2003-02-16 00:00:00','2009-01-20 00:00:00','George W. Bush','Republican'),('2003-02-17 00:00:00','2009-01-20 00:00:00','George W. Bush','Republican'),('2003-02-18 00:00:00','2009-01-20 00:00:00','George W. Bush','Republican'),('2003-02-19 00:00:00','2009-01-20 00:00:00','George W. Bush','Republican'),('2003-02-20 00:00:00','2009-01-20 00:00:00','George W. Bush','Republican'),('2003-02-21 00:00:00','2009-01-20 00:00:00','George W. Bush','Republican'),('2003-02-22 00:00:00','2009-01-20 00:00:00','George W. Bush','Republican'),('2003-02-23 00:00:00','2009-01-20 00:00:00','George W. Bush','Republican'),('2003-02-24 00:00:00','2009-01-20 00:00:00','George W. Bush','Republican'),('2003-02-25 00:00:00','2009-01-20 00:00:00','George W. Bush','Republican'),('2003-02-26 00:00:00','2009-01-20 00:00:00','George W. Bush','Republican'),('2003-02-27 00:00:00','2009-01-20 00:00:00','George W. Bush','Republican'),('2003-02-28 00:00:00','2009-01-20 00:00:00','George W. Bush','Republican'),('2003-03-01 00:00:00','2009-01-20 00:00:00','George W. Bush','Republican'),('2003-03-02 00:00:00','2009-01-20 00:00:00','George W. Bush','Republican'),('2003-03-03 00:00:00','2009-01-20 00:00:00','George W. Bush','Republican'),('2003-03-04 00:00:00','2009-01-20 00:00:00','George W. Bush','Republican'),('2003-03-05 00:00:00','2009-01-20 00:00:00','George W. Bush','Republican'),('2003-03-06 00:00:00','2009-01-20 00:00:00','George W. Bush','Republican'),('2003-03-07 00:00:00','2009-01-20 00:00:00','George W. Bush','Republican'),('2003-03-08 00:00:00','2009-01-20 00:00:00','George W. Bush','Republican'),('2003-03-09 00:00:00','2009-01-20 00:00:00','George W. Bush','Republican'),('2003-03-10 00:00:00','2009-01-20 00:00:00','George W. Bush','Republican'),('2003-03-11 00:00:00','2009-01-20 00:00:00','George W. Bush','Republican'),('2003-03-12 00:00:00','2009-01-20 00:00:00','George W. Bush','Republican'),('2003-03-13 00:00:00','2009-01-20 00:00:00','George W. Bush','Republican'),('2003-03-14 00:00:00','2009-01-20 </w:t>
        </w:r>
        <w:r>
          <w:lastRenderedPageBreak/>
          <w:t xml:space="preserve">00:00:00','George W. Bush','Republican'),('2003-03-15 00:00:00','2009-01-20 00:00:00','George W. Bush','Republican'),('2003-03-16 00:00:00','2009-01-20 00:00:00','George W. Bush','Republican'),('2003-03-17 00:00:00','2009-01-20 00:00:00','George W. Bush','Republican'),('2003-03-18 00:00:00','2009-01-20 00:00:00','George W. Bush','Republican'),('2003-03-19 00:00:00','2009-01-20 00:00:00','George W. Bush','Republican'),('2003-03-20 00:00:00','2009-01-20 00:00:00','George W. Bush','Republican'),('2003-03-21 00:00:00','2009-01-20 00:00:00','George W. Bush','Republican'),('2003-03-22 00:00:00','2009-01-20 00:00:00','George W. Bush','Republican'),('2003-03-23 00:00:00','2009-01-20 00:00:00','George W. Bush','Republican'),('2003-03-24 00:00:00','2009-01-20 00:00:00','George W. Bush','Republican'),('2003-03-25 00:00:00','2009-01-20 00:00:00','George W. Bush','Republican'),('2003-03-26 00:00:00','2009-01-20 00:00:00','George W. Bush','Republican'),('2003-03-27 00:00:00','2009-01-20 00:00:00','George W. Bush','Republican'),('2003-03-28 00:00:00','2009-01-20 00:00:00','George W. Bush','Republican'),('2003-03-29 00:00:00','2009-01-20 00:00:00','George W. Bush','Republican'),('2003-03-30 00:00:00','2009-01-20 00:00:00','George W. Bush','Republican'),('2003-03-31 00:00:00','2009-01-20 00:00:00','George W. Bush','Republican'),('2003-04-01 00:00:00','2009-01-20 00:00:00','George W. Bush','Republican'),('2003-04-02 00:00:00','2009-01-20 00:00:00','George W. Bush','Republican'),('2003-04-03 00:00:00','2009-01-20 00:00:00','George W. Bush','Republican'),('2003-04-04 00:00:00','2009-01-20 00:00:00','George W. Bush','Republican'),('2003-04-05 00:00:00','2009-01-20 00:00:00','George W. Bush','Republican'),('2003-04-06 00:00:00','2009-01-20 00:00:00','George W. Bush','Republican'),('2003-04-07 00:00:00','2009-01-20 00:00:00','George W. Bush','Republican'),('2003-04-08 00:00:00','2009-01-20 00:00:00','George W. Bush','Republican'),('2003-04-09 00:00:00','2009-01-20 00:00:00','George W. Bush','Republican'),('2003-04-10 00:00:00','2009-01-20 00:00:00','George W. Bush','Republican'),('2003-04-11 00:00:00','2009-01-20 00:00:00','George W. Bush','Republican'),('2003-04-12 00:00:00','2009-01-20 00:00:00','George W. Bush','Republican'),('2003-04-13 00:00:00','2009-01-20 00:00:00','George W. Bush','Republican'),('2003-04-14 00:00:00','2009-01-20 00:00:00','George W. Bush','Republican'),('2003-04-15 00:00:00','2009-01-20 00:00:00','George W. Bush','Republican'),('2003-04-16 00:00:00','2009-01-20 00:00:00','George W. Bush','Republican'),('2003-04-17 00:00:00','2009-01-20 00:00:00','George W. Bush','Republican'),('2003-04-18 00:00:00','2009-01-20 00:00:00','George W. Bush','Republican'),('2003-04-19 00:00:00','2009-01-20 00:00:00','George W. Bush','Republican'),('2003-04-20 00:00:00','2009-01-20 00:00:00','George W. Bush','Republican'),('2003-04-21 00:00:00','2009-01-20 00:00:00','George W. Bush','Republican'),('2003-04-22 00:00:00','2009-01-20 00:00:00','George W. Bush','Republican'),('2003-04-23 00:00:00','2009-01-20 </w:t>
        </w:r>
        <w:r>
          <w:t xml:space="preserve">00:00:00','George W. Bush','Republican'),('2003-04-24 00:00:00','2009-01-20 00:00:00','George W. Bush','Republican'),('2003-04-25 00:00:00','2009-01-20 00:00:00','George W. Bush','Republican'),('2003-04-26 00:00:00','2009-01-20 00:00:00','George W. Bush','Republican'),('2003-04-27 00:00:00','2009-01-20 00:00:00','George W. Bush','Republican'),('2003-04-28 00:00:00','2009-01-20 00:00:00','George W. Bush','Republican'),('2003-04-29 00:00:00','2009-01-20 00:00:00','George W. Bush','Republican'),('2003-04-30 00:00:00','2009-01-20 00:00:00','George W. Bush','Republican'),('2003-05-01 00:00:00','2009-01-20 00:00:00','George W. Bush','Republican'),('2003-05-02 00:00:00','2009-01-20 00:00:00','George W. Bush','Republican'),('2003-05-03 00:00:00','2009-01-20 00:00:00','George W. Bush','Republican'),('2003-05-04 00:00:00','2009-01-20 00:00:00','George W. Bush','Republican'),('2003-05-05 00:00:00','2009-01-20 00:00:00','George W. Bush','Republican'),('2003-05-06 00:00:00','2009-01-20 00:00:00','George W. Bush','Republican'),('2003-05-07 00:00:00','2009-01-20 00:00:00','George W. Bush','Republican'),('2003-05-08 00:00:00','2009-01-20 00:00:00','George W. Bush','Republican'),('2003-05-09 00:00:00','2009-01-20 00:00:00','George W. Bush','Republican'),('2003-05-10 00:00:00','2009-01-20 00:00:00','George W. Bush','Republican'),('2003-05-11 00:00:00','2009-01-20 00:00:00','George W. Bush','Republican'),('2003-05-12 00:00:00','2009-01-20 00:00:00','George W. Bush','Republican'),('2003-05-13 00:00:00','2009-01-20 00:00:00','George W. Bush','Republican'),('2003-05-14 00:00:00','2009-01-20 00:00:00','George W. Bush','Republican'),('2003-05-15 00:00:00','2009-01-20 00:00:00','George W. Bush','Republican'),('2003-05-16 00:00:00','2009-01-20 00:00:00','George W. Bush','Republican'),('2003-05-17 00:00:00','2009-01-20 00:00:00','George W. Bush','Republican'),('2003-05-18 00:00:00','2009-01-20 00:00:00','George W. Bush','Republican'),('2003-05-19 00:00:00','2009-01-20 00:00:00','George W. Bush','Republican'),('2003-05-20 00:00:00','2009-01-20 00:00:00','George W. Bush','Republican'),('2003-05-21 00:00:00','2009-01-20 00:00:00','George W. Bush','Republican'),('2003-05-22 00:00:00','2009-01-20 00:00:00','George W. Bush','Republican'),('2003-05-23 00:00:00','2009-01-20 00:00:00','George W. Bush','Republican'),('2003-05-24 00:00:00','2009-01-20 00:00:00','George W. Bush','Republican'),('2003-05-25 00:00:00','2009-01-20 00:00:00','George W. Bush','Republican'),('2003-05-26 00:00:00','2009-01-20 00:00:00','George W. Bush','Republican'),('2003-05-27 00:00:00','2009-01-20 00:00:00','George W. Bush','Republican'),('2003-05-28 00:00:00','2009-01-20 00:00:00','George W. Bush','Republican'),('2003-05-29 00:00:00','2009-01-20 00:00:00','George W. Bush','Republican'),('2003-05-30 00:00:00','2009-01-20 00:00:00','George W. Bush','Republican'),('2003-05-31 00:00:00','2009-01-20 00:00:00','George W. Bush','Republican'),('2003-06-01 00:00:00','2009-01-20 00:00:00','George W. Bush','Republican'),('2003-06-02 00:00:00','2009-01-20 </w:t>
        </w:r>
        <w:r>
          <w:lastRenderedPageBreak/>
          <w:t xml:space="preserve">00:00:00','George W. Bush','Republican'),('2003-06-03 00:00:00','2009-01-20 00:00:00','George W. Bush','Republican'),('2003-06-04 00:00:00','2009-01-20 00:00:00','George W. Bush','Republican'),('2003-06-05 00:00:00','2009-01-20 00:00:00','George W. Bush','Republican'),('2003-06-06 00:00:00','2009-01-20 00:00:00','George W. Bush','Republican'),('2003-06-07 00:00:00','2009-01-20 00:00:00','George W. Bush','Republican'),('2003-06-08 00:00:00','2009-01-20 00:00:00','George W. Bush','Republican'),('2003-06-09 00:00:00','2009-01-20 00:00:00','George W. Bush','Republican'),('2003-06-10 00:00:00','2009-01-20 00:00:00','George W. Bush','Republican'),('2003-06-11 00:00:00','2009-01-20 00:00:00','George W. Bush','Republican'),('2003-06-12 00:00:00','2009-01-20 00:00:00','George W. Bush','Republican'),('2003-06-13 00:00:00','2009-01-20 00:00:00','George W. Bush','Republican'),('2003-06-14 00:00:00','2009-01-20 00:00:00','George W. Bush','Republican'),('2003-06-15 00:00:00','2009-01-20 00:00:00','George W. Bush','Republican'),('2003-06-16 00:00:00','2009-01-20 00:00:00','George W. Bush','Republican'),('2003-06-17 00:00:00','2009-01-20 00:00:00','George W. Bush','Republican'),('2003-06-18 00:00:00','2009-01-20 00:00:00','George W. Bush','Republican'),('2003-06-19 00:00:00','2009-01-20 00:00:00','George W. Bush','Republican'),('2003-06-20 00:00:00','2009-01-20 00:00:00','George W. Bush','Republican'),('2003-06-21 00:00:00','2009-01-20 00:00:00','George W. Bush','Republican'),('2003-06-22 00:00:00','2009-01-20 00:00:00','George W. Bush','Republican'),('2003-06-23 00:00:00','2009-01-20 00:00:00','George W. Bush','Republican'),('2003-06-24 00:00:00','2009-01-20 00:00:00','George W. Bush','Republican'),('2003-06-25 00:00:00','2009-01-20 00:00:00','George W. Bush','Republican'),('2003-06-26 00:00:00','2009-01-20 00:00:00','George W. Bush','Republican'),('2003-06-27 00:00:00','2009-01-20 00:00:00','George W. Bush','Republican'),('2003-06-28 00:00:00','2009-01-20 00:00:00','George W. Bush','Republican'),('2003-06-29 00:00:00','2009-01-20 00:00:00','George W. Bush','Republican'),('2003-06-30 00:00:00','2009-01-20 00:00:00','George W. Bush','Republican'),('2003-07-01 00:00:00','2009-01-20 00:00:00','George W. Bush','Republican'),('2003-07-02 00:00:00','2009-01-20 00:00:00','George W. Bush','Republican'),('2003-07-03 00:00:00','2009-01-20 00:00:00','George W. Bush','Republican'),('2003-07-04 00:00:00','2009-01-20 00:00:00','George W. Bush','Republican'),('2003-07-05 00:00:00','2009-01-20 00:00:00','George W. Bush','Republican'),('2003-07-06 00:00:00','2009-01-20 00:00:00','George W. Bush','Republican'),('2003-07-07 00:00:00','2009-01-20 00:00:00','George W. Bush','Republican'),('2003-07-08 00:00:00','2009-01-20 00:00:00','George W. Bush','Republican'),('2003-07-09 00:00:00','2009-01-20 00:00:00','George W. Bush','Republican'),('2003-07-10 00:00:00','2009-01-20 00:00:00','George W. Bush','Republican'),('2003-07-11 00:00:00','2009-01-20 00:00:00','George W. Bush','Republican'),('2003-07-12 00:00:00','2009-01-20 </w:t>
        </w:r>
        <w:r>
          <w:t xml:space="preserve">00:00:00','George W. Bush','Republican'),('2003-07-13 00:00:00','2009-01-20 00:00:00','George W. Bush','Republican'),('2003-07-14 00:00:00','2009-01-20 00:00:00','George W. Bush','Republican'),('2003-07-15 00:00:00','2009-01-20 00:00:00','George W. Bush','Republican'),('2003-07-16 00:00:00','2009-01-20 00:00:00','George W. Bush','Republican'),('2003-07-17 00:00:00','2009-01-20 00:00:00','George W. Bush','Republican'),('2003-07-18 00:00:00','2009-01-20 00:00:00','George W. Bush','Republican'),('2003-07-19 00:00:00','2009-01-20 00:00:00','George W. Bush','Republican'),('2003-07-20 00:00:00','2009-01-20 00:00:00','George W. Bush','Republican'),('2003-07-21 00:00:00','2009-01-20 00:00:00','George W. Bush','Republican'),('2003-07-22 00:00:00','2009-01-20 00:00:00','George W. Bush','Republican'),('2003-07-23 00:00:00','2009-01-20 00:00:00','George W. Bush','Republican'),('2003-07-24 00:00:00','2009-01-20 00:00:00','George W. Bush','Republican'),('2003-07-25 00:00:00','2009-01-20 00:00:00','George W. Bush','Republican'),('2003-07-26 00:00:00','2009-01-20 00:00:00','George W. Bush','Republican'),('2003-07-27 00:00:00','2009-01-20 00:00:00','George W. Bush','Republican'),('2003-07-28 00:00:00','2009-01-20 00:00:00','George W. Bush','Republican'),('2003-07-29 00:00:00','2009-01-20 00:00:00','George W. Bush','Republican'),('2003-07-30 00:00:00','2009-01-20 00:00:00','George W. Bush','Republican'),('2003-07-31 00:00:00','2009-01-20 00:00:00','George W. Bush','Republican'),('2003-08-01 00:00:00','2009-01-20 00:00:00','George W. Bush','Republican'),('2003-08-02 00:00:00','2009-01-20 00:00:00','George W. Bush','Republican'),('2003-08-03 00:00:00','2009-01-20 00:00:00','George W. Bush','Republican'),('2003-08-04 00:00:00','2009-01-20 00:00:00','George W. Bush','Republican'),('2003-08-05 00:00:00','2009-01-20 00:00:00','George W. Bush','Republican'),('2003-08-06 00:00:00','2009-01-20 00:00:00','George W. Bush','Republican'),('2003-08-07 00:00:00','2009-01-20 00:00:00','George W. Bush','Republican'),('2003-08-08 00:00:00','2009-01-20 00:00:00','George W. Bush','Republican'),('2003-08-09 00:00:00','2009-01-20 00:00:00','George W. Bush','Republican'),('2003-08-10 00:00:00','2009-01-20 00:00:00','George W. Bush','Republican'),('2003-08-11 00:00:00','2009-01-20 00:00:00','George W. Bush','Republican'),('2003-08-12 00:00:00','2009-01-20 00:00:00','George W. Bush','Republican'),('2003-08-13 00:00:00','2009-01-20 00:00:00','George W. Bush','Republican'),('2003-08-14 00:00:00','2009-01-20 00:00:00','George W. Bush','Republican'),('2003-08-15 00:00:00','2009-01-20 00:00:00','George W. Bush','Republican'),('2003-08-16 00:00:00','2009-01-20 00:00:00','George W. Bush','Republican'),('2003-08-17 00:00:00','2009-01-20 00:00:00','George W. Bush','Republican'),('2003-08-18 00:00:00','2009-01-20 00:00:00','George W. Bush','Republican'),('2003-08-19 00:00:00','2009-01-20 00:00:00','George W. Bush','Republican'),('2003-08-20 00:00:00','2009-01-20 00:00:00','George W. Bush','Republican'),('2003-08-21 00:00:00','2009-01-20 </w:t>
        </w:r>
        <w:r>
          <w:lastRenderedPageBreak/>
          <w:t xml:space="preserve">00:00:00','George W. Bush','Republican'),('2003-08-22 00:00:00','2009-01-20 00:00:00','George W. Bush','Republican'),('2003-08-23 00:00:00','2009-01-20 00:00:00','George W. Bush','Republican'),('2003-08-24 00:00:00','2009-01-20 00:00:00','George W. Bush','Republican'),('2003-08-25 00:00:00','2009-01-20 00:00:00','George W. Bush','Republican'),('2003-08-26 00:00:00','2009-01-20 00:00:00','George W. Bush','Republican'),('2003-08-27 00:00:00','2009-01-20 00:00:00','George W. Bush','Republican'),('2003-08-28 00:00:00','2009-01-20 00:00:00','George W. Bush','Republican'),('2003-08-29 00:00:00','2009-01-20 00:00:00','George W. Bush','Republican'),('2003-08-30 00:00:00','2009-01-20 00:00:00','George W. Bush','Republican'),('2003-08-31 00:00:00','2009-01-20 00:00:00','George W. Bush','Republican'),('2003-09-01 00:00:00','2009-01-20 00:00:00','George W. Bush','Republican'),('2003-09-02 00:00:00','2009-01-20 00:00:00','George W. Bush','Republican'),('2003-09-03 00:00:00','2009-01-20 00:00:00','George W. Bush','Republican'),('2003-09-04 00:00:00','2009-01-20 00:00:00','George W. Bush','Republican'),('2003-09-05 00:00:00','2009-01-20 00:00:00','George W. Bush','Republican'),('2003-09-06 00:00:00','2009-01-20 00:00:00','George W. Bush','Republican'),('2003-09-07 00:00:00','2009-01-20 00:00:00','George W. Bush','Republican'),('2003-09-08 00:00:00','2009-01-20 00:00:00','George W. Bush','Republican'),('2003-09-09 00:00:00','2009-01-20 00:00:00','George W. Bush','Republican'),('2003-09-10 00:00:00','2009-01-20 00:00:00','George W. Bush','Republican'),('2003-09-11 00:00:00','2009-01-20 00:00:00','George W. Bush','Republican'),('2003-09-12 00:00:00','2009-01-20 00:00:00','George W. Bush','Republican'),('2003-09-13 00:00:00','2009-01-20 00:00:00','George W. Bush','Republican'),('2003-09-14 00:00:00','2009-01-20 00:00:00','George W. Bush','Republican'),('2003-09-15 00:00:00','2009-01-20 00:00:00','George W. Bush','Republican'),('2003-09-16 00:00:00','2009-01-20 00:00:00','George W. Bush','Republican'),('2003-09-17 00:00:00','2009-01-20 00:00:00','George W. Bush','Republican'),('2003-09-18 00:00:00','2009-01-20 00:00:00','George W. Bush','Republican'),('2003-09-19 00:00:00','2009-01-20 00:00:00','George W. Bush','Republican'),('2003-09-20 00:00:00','2009-01-20 00:00:00','George W. Bush','Republican'),('2003-09-21 00:00:00','2009-01-20 00:00:00','George W. Bush','Republican'),('2003-09-22 00:00:00','2009-01-20 00:00:00','George W. Bush','Republican'),('2003-09-23 00:00:00','2009-01-20 00:00:00','George W. Bush','Republican'),('2003-09-24 00:00:00','2009-01-20 00:00:00','George W. Bush','Republican'),('2003-09-25 00:00:00','2009-01-20 00:00:00','George W. Bush','Republican'),('2003-09-26 00:00:00','2009-01-20 00:00:00','George W. Bush','Republican'),('2003-09-27 00:00:00','2009-01-20 00:00:00','George W. Bush','Republican'),('2003-09-28 00:00:00','2009-01-20 00:00:00','George W. Bush','Republican'),('2003-09-29 00:00:00','2009-01-20 00:00:00','George W. Bush','Republican'),('2003-09-30 00:00:00','2009-01-20 </w:t>
        </w:r>
        <w:r>
          <w:t xml:space="preserve">00:00:00','George W. Bush','Republican'),('2003-10-01 00:00:00','2009-01-20 00:00:00','George W. Bush','Republican'),('2003-10-02 00:00:00','2009-01-20 00:00:00','George W. Bush','Republican'),('2003-10-03 00:00:00','2009-01-20 00:00:00','George W. Bush','Republican'),('2003-10-04 00:00:00','2009-01-20 00:00:00','George W. Bush','Republican'),('2003-10-05 00:00:00','2009-01-20 00:00:00','George W. Bush','Republican'),('2003-10-06 00:00:00','2009-01-20 00:00:00','George W. Bush','Republican'),('2003-10-07 00:00:00','2009-01-20 00:00:00','George W. Bush','Republican'),('2003-10-08 00:00:00','2009-01-20 00:00:00','George W. Bush','Republican'),('2003-10-09 00:00:00','2009-01-20 00:00:00','George W. Bush','Republican'),('2003-10-10 00:00:00','2009-01-20 00:00:00','George W. Bush','Republican'),('2003-10-11 00:00:00','2009-01-20 00:00:00','George W. Bush','Republican'),('2003-10-12 00:00:00','2009-01-20 00:00:00','George W. Bush','Republican'),('2003-10-13 00:00:00','2009-01-20 00:00:00','George W. Bush','Republican'),('2003-10-14 00:00:00','2009-01-20 00:00:00','George W. Bush','Republican'),('2003-10-15 00:00:00','2009-01-20 00:00:00','George W. Bush','Republican'),('2003-10-16 00:00:00','2009-01-20 00:00:00','George W. Bush','Republican'),('2003-10-17 00:00:00','2009-01-20 00:00:00','George W. Bush','Republican'),('2003-10-18 00:00:00','2009-01-20 00:00:00','George W. Bush','Republican'),('2003-10-19 00:00:00','2009-01-20 00:00:00','George W. Bush','Republican'),('2003-10-20 00:00:00','2009-01-20 00:00:00','George W. Bush','Republican'),('2003-10-21 00:00:00','2009-01-20 00:00:00','George W. Bush','Republican'),('2003-10-22 00:00:00','2009-01-20 00:00:00','George W. Bush','Republican'),('2003-10-23 00:00:00','2009-01-20 00:00:00','George W. Bush','Republican'),('2003-10-24 00:00:00','2009-01-20 00:00:00','George W. Bush','Republican'),('2003-10-25 00:00:00','2009-01-20 00:00:00','George W. Bush','Republican'),('2003-10-26 00:00:00','2009-01-20 00:00:00','George W. Bush','Republican'),('2003-10-27 00:00:00','2009-01-20 00:00:00','George W. Bush','Republican'),('2003-10-28 00:00:00','2009-01-20 00:00:00','George W. Bush','Republican'),('2003-10-29 00:00:00','2009-01-20 00:00:00','George W. Bush','Republican'),('2003-10-30 00:00:00','2009-01-20 00:00:00','George W. Bush','Republican'),('2003-10-31 00:00:00','2009-01-20 00:00:00','George W. Bush','Republican'),('2003-11-01 00:00:00','2009-01-20 00:00:00','George W. Bush','Republican'),('2003-11-02 00:00:00','2009-01-20 00:00:00','George W. Bush','Republican'),('2003-11-03 00:00:00','2009-01-20 00:00:00','George W. Bush','Republican'),('2003-11-04 00:00:00','2009-01-20 00:00:00','George W. Bush','Republican'),('2003-11-05 00:00:00','2009-01-20 00:00:00','George W. Bush','Republican'),('2003-11-06 00:00:00','2009-01-20 00:00:00','George W. Bush','Republican'),('2003-11-07 00:00:00','2009-01-20 00:00:00','George W. Bush','Republican'),('2003-11-08 00:00:00','2009-01-20 00:00:00','George W. Bush','Republican'),('2003-11-09 00:00:00','2009-01-20 </w:t>
        </w:r>
        <w:r>
          <w:lastRenderedPageBreak/>
          <w:t xml:space="preserve">00:00:00','George W. Bush','Republican'),('2003-11-10 00:00:00','2009-01-20 00:00:00','George W. Bush','Republican'),('2003-11-11 00:00:00','2009-01-20 00:00:00','George W. Bush','Republican'),('2003-11-12 00:00:00','2009-01-20 00:00:00','George W. Bush','Republican'),('2003-11-13 00:00:00','2009-01-20 00:00:00','George W. Bush','Republican'),('2003-11-14 00:00:00','2009-01-20 00:00:00','George W. Bush','Republican'),('2003-11-15 00:00:00','2009-01-20 00:00:00','George W. Bush','Republican'),('2003-11-16 00:00:00','2009-01-20 00:00:00','George W. Bush','Republican'),('2003-11-17 00:00:00','2009-01-20 00:00:00','George W. Bush','Republican'),('2003-11-18 00:00:00','2009-01-20 00:00:00','George W. Bush','Republican'),('2003-11-19 00:00:00','2009-01-20 00:00:00','George W. Bush','Republican'),('2003-11-20 00:00:00','2009-01-20 00:00:00','George W. Bush','Republican'),('2003-11-21 00:00:00','2009-01-20 00:00:00','George W. Bush','Republican'),('2003-11-22 00:00:00','2009-01-20 00:00:00','George W. Bush','Republican'),('2003-11-23 00:00:00','2009-01-20 00:00:00','George W. Bush','Republican'),('2003-11-24 00:00:00','2009-01-20 00:00:00','George W. Bush','Republican'),('2003-11-25 00:00:00','2009-01-20 00:00:00','George W. Bush','Republican'),('2003-11-26 00:00:00','2009-01-20 00:00:00','George W. Bush','Republican'),('2003-11-27 00:00:00','2009-01-20 00:00:00','George W. Bush','Republican'),('2003-11-28 00:00:00','2009-01-20 00:00:00','George W. Bush','Republican'),('2003-11-29 00:00:00','2009-01-20 00:00:00','George W. Bush','Republican'),('2003-11-30 00:00:00','2009-01-20 00:00:00','George W. Bush','Republican'),('2003-12-01 00:00:00','2009-01-20 00:00:00','George W. Bush','Republican'),('2003-12-02 00:00:00','2009-01-20 00:00:00','George W. Bush','Republican'),('2003-12-03 00:00:00','2009-01-20 00:00:00','George W. Bush','Republican'),('2003-12-04 00:00:00','2009-01-20 00:00:00','George W. Bush','Republican'),('2003-12-05 00:00:00','2009-01-20 00:00:00','George W. Bush','Republican'),('2003-12-06 00:00:00','2009-01-20 00:00:00','George W. Bush','Republican'),('2003-12-07 00:00:00','2009-01-20 00:00:00','George W. Bush','Republican'),('2003-12-08 00:00:00','2009-01-20 00:00:00','George W. Bush','Republican'),('2003-12-09 00:00:00','2009-01-20 00:00:00','George W. Bush','Republican'),('2003-12-10 00:00:00','2009-01-20 00:00:00','George W. Bush','Republican'),('2003-12-11 00:00:00','2009-01-20 00:00:00','George W. Bush','Republican'),('2003-12-12 00:00:00','2009-01-20 00:00:00','George W. Bush','Republican'),('2003-12-13 00:00:00','2009-01-20 00:00:00','George W. Bush','Republican'),('2003-12-14 00:00:00','2009-01-20 00:00:00','George W. Bush','Republican'),('2003-12-15 00:00:00','2009-01-20 00:00:00','George W. Bush','Republican'),('2003-12-16 00:00:00','2009-01-20 00:00:00','George W. Bush','Republican'),('2003-12-17 00:00:00','2009-01-20 00:00:00','George W. Bush','Republican'),('2003-12-18 00:00:00','2009-01-20 00:00:00','George W. Bush','Republican'),('2003-12-19 00:00:00','2009-01-20 </w:t>
        </w:r>
        <w:r>
          <w:t xml:space="preserve">00:00:00','George W. Bush','Republican'),('2003-12-20 00:00:00','2009-01-20 00:00:00','George W. Bush','Republican'),('2003-12-21 00:00:00','2009-01-20 00:00:00','George W. Bush','Republican'),('2003-12-22 00:00:00','2009-01-20 00:00:00','George W. Bush','Republican'),('2003-12-23 00:00:00','2009-01-20 00:00:00','George W. Bush','Republican'),('2003-12-24 00:00:00','2009-01-20 00:00:00','George W. Bush','Republican'),('2003-12-25 00:00:00','2009-01-20 00:00:00','George W. Bush','Republican'),('2003-12-26 00:00:00','2009-01-20 00:00:00','George W. Bush','Republican'),('2003-12-27 00:00:00','2009-01-20 00:00:00','George W. Bush','Republican'),('2003-12-28 00:00:00','2009-01-20 00:00:00','George W. Bush','Republican'),('2003-12-29 00:00:00','2009-01-20 00:00:00','George W. Bush','Republican'),('2003-12-30 00:00:00','2009-01-20 00:00:00','George W. Bush','Republican'),('2003-12-31 00:00:00','2009-01-20 00:00:00','George W. Bush','Republican'),('2004-01-01 00:00:00','2009-01-20 00:00:00','George W. Bush','Republican'),('2004-01-02 00:00:00','2009-01-20 00:00:00','George W. Bush','Republican'),('2004-01-03 00:00:00','2009-01-20 00:00:00','George W. Bush','Republican'),('2004-01-04 00:00:00','2009-01-20 00:00:00','George W. Bush','Republican'),('2004-01-05 00:00:00','2009-01-20 00:00:00','George W. Bush','Republican'),('2004-01-06 00:00:00','2009-01-20 00:00:00','George W. Bush','Republican'),('2004-01-07 00:00:00','2009-01-20 00:00:00','George W. Bush','Republican'),('2004-01-08 00:00:00','2009-01-20 00:00:00','George W. Bush','Republican'),('2004-01-09 00:00:00','2009-01-20 00:00:00','George W. Bush','Republican'),('2004-01-10 00:00:00','2009-01-20 00:00:00','George W. Bush','Republican'),('2004-01-11 00:00:00','2009-01-20 00:00:00','George W. Bush','Republican'),('2004-01-12 00:00:00','2009-01-20 00:00:00','George W. Bush','Republican'),('2004-01-13 00:00:00','2009-01-20 00:00:00','George W. Bush','Republican'),('2004-01-14 00:00:00','2009-01-20 00:00:00','George W. Bush','Republican'),('2004-01-15 00:00:00','2009-01-20 00:00:00','George W. Bush','Republican'),('2004-01-16 00:00:00','2009-01-20 00:00:00','George W. Bush','Republican'),('2004-01-17 00:00:00','2009-01-20 00:00:00','George W. Bush','Republican'),('2004-01-18 00:00:00','2009-01-20 00:00:00','George W. Bush','Republican'),('2004-01-19 00:00:00','2009-01-20 00:00:00','George W. Bush','Republican'),('2004-01-20 00:00:00','2009-01-20 00:00:00','George W. Bush','Republican'),('2004-01-21 00:00:00','2009-01-20 00:00:00','George W. Bush','Republican'),('2004-01-22 00:00:00','2009-01-20 00:00:00','George W. Bush','Republican'),('2004-01-23 00:00:00','2009-01-20 00:00:00','George W. Bush','Republican'),('2004-01-24 00:00:00','2009-01-20 00:00:00','George W. Bush','Republican'),('2004-01-25 00:00:00','2009-01-20 00:00:00','George W. Bush','Republican'),('2004-01-26 00:00:00','2009-01-20 00:00:00','George W. Bush','Republican'),('2004-01-27 00:00:00','2009-01-20 00:00:00','George W. Bush','Republican'),('2004-01-28 00:00:00','2009-01-20 </w:t>
        </w:r>
        <w:r>
          <w:lastRenderedPageBreak/>
          <w:t xml:space="preserve">00:00:00','George W. Bush','Republican'),('2004-01-29 00:00:00','2009-01-20 00:00:00','George W. Bush','Republican'),('2004-01-30 00:00:00','2009-01-20 00:00:00','George W. Bush','Republican'),('2004-01-31 00:00:00','2009-01-20 00:00:00','George W. Bush','Republican'),('2004-02-01 00:00:00','2009-01-20 00:00:00','George W. Bush','Republican'),('2004-02-02 00:00:00','2009-01-20 00:00:00','George W. Bush','Republican'),('2004-02-03 00:00:00','2009-01-20 00:00:00','George W. Bush','Republican'),('2004-02-04 00:00:00','2009-01-20 00:00:00','George W. Bush','Republican'),('2004-02-05 00:00:00','2009-01-20 00:00:00','George W. Bush','Republican'),('2004-02-06 00:00:00','2009-01-20 00:00:00','George W. Bush','Republican'),('2004-02-07 00:00:00','2009-01-20 00:00:00','George W. Bush','Republican'),('2004-02-08 00:00:00','2009-01-20 00:00:00','George W. Bush','Republican'),('2004-02-09 00:00:00','2009-01-20 00:00:00','George W. Bush','Republican'),('2004-02-10 00:00:00','2009-01-20 00:00:00','George W. Bush','Republican'),('2004-02-11 00:00:00','2009-01-20 00:00:00','George W. Bush','Republican'),('2004-02-12 00:00:00','2009-01-20 00:00:00','George W. Bush','Republican'),('2004-02-13 00:00:00','2009-01-20 00:00:00','George W. Bush','Republican'),('2004-02-14 00:00:00','2009-01-20 00:00:00','George W. Bush','Republican'),('2004-02-15 00:00:00','2009-01-20 00:00:00','George W. Bush','Republican'),('2004-02-16 00:00:00','2009-01-20 00:00:00','George W. Bush','Republican'),('2004-02-17 00:00:00','2009-01-20 00:00:00','George W. Bush','Republican'),('2004-02-18 00:00:00','2009-01-20 00:00:00','George W. Bush','Republican'),('2004-02-19 00:00:00','2009-01-20 00:00:00','George W. Bush','Republican'),('2004-02-20 00:00:00','2009-01-20 00:00:00','George W. Bush','Republican'),('2004-02-21 00:00:00','2009-01-20 00:00:00','George W. Bush','Republican'),('2004-02-22 00:00:00','2009-01-20 00:00:00','George W. Bush','Republican'),('2004-02-23 00:00:00','2009-01-20 00:00:00','George W. Bush','Republican'),('2004-02-24 00:00:00','2009-01-20 00:00:00','George W. Bush','Republican'),('2004-02-25 00:00:00','2009-01-20 00:00:00','George W. Bush','Republican'),('2004-02-26 00:00:00','2009-01-20 00:00:00','George W. Bush','Republican'),('2004-02-27 00:00:00','2009-01-20 00:00:00','George W. Bush','Republican'),('2004-02-28 00:00:00','2009-01-20 00:00:00','George W. Bush','Republican'),('2004-02-29 00:00:00','2009-01-20 00:00:00','George W. Bush','Republican'),('2004-03-01 00:00:00','2009-01-20 00:00:00','George W. Bush','Republican'),('2004-03-02 00:00:00','2009-01-20 00:00:00','George W. Bush','Republican'),('2004-03-03 00:00:00','2009-01-20 00:00:00','George W. Bush','Republican'),('2004-03-04 00:00:00','2009-01-20 00:00:00','George W. Bush','Republican'),('2004-03-05 00:00:00','2009-01-20 00:00:00','George W. Bush','Republican'),('2004-03-06 00:00:00','2009-01-20 00:00:00','George W. Bush','Republican'),('2004-03-07 00:00:00','2009-01-20 00:00:00','George W. Bush','Republican'),('2004-03-08 00:00:00','2009-01-20 </w:t>
        </w:r>
        <w:r>
          <w:t xml:space="preserve">00:00:00','George W. Bush','Republican'),('2004-03-09 00:00:00','2009-01-20 00:00:00','George W. Bush','Republican'),('2004-03-10 00:00:00','2009-01-20 00:00:00','George W. Bush','Republican'),('2004-03-11 00:00:00','2009-01-20 00:00:00','George W. Bush','Republican'),('2004-03-12 00:00:00','2009-01-20 00:00:00','George W. Bush','Republican'),('2004-03-13 00:00:00','2009-01-20 00:00:00','George W. Bush','Republican'),('2004-03-14 00:00:00','2009-01-20 00:00:00','George W. Bush','Republican'),('2004-03-15 00:00:00','2009-01-20 00:00:00','George W. Bush','Republican'),('2004-03-16 00:00:00','2009-01-20 00:00:00','George W. Bush','Republican'),('2004-03-17 00:00:00','2009-01-20 00:00:00','George W. Bush','Republican'),('2004-03-18 00:00:00','2009-01-20 00:00:00','George W. Bush','Republican'),('2004-03-19 00:00:00','2009-01-20 00:00:00','George W. Bush','Republican'),('2004-03-20 00:00:00','2009-01-20 00:00:00','George W. Bush','Republican'),('2004-03-21 00:00:00','2009-01-20 00:00:00','George W. Bush','Republican'),('2004-03-22 00:00:00','2009-01-20 00:00:00','George W. Bush','Republican'),('2004-03-23 00:00:00','2009-01-20 00:00:00','George W. Bush','Republican'),('2004-03-24 00:00:00','2009-01-20 00:00:00','George W. Bush','Republican'),('2004-03-25 00:00:00','2009-01-20 00:00:00','George W. Bush','Republican'),('2004-03-26 00:00:00','2009-01-20 00:00:00','George W. Bush','Republican'),('2004-03-27 00:00:00','2009-01-20 00:00:00','George W. Bush','Republican'),('2004-03-28 00:00:00','2009-01-20 00:00:00','George W. Bush','Republican'),('2004-03-29 00:00:00','2009-01-20 00:00:00','George W. Bush','Republican'),('2004-03-30 00:00:00','2009-01-20 00:00:00','George W. Bush','Republican'),('2004-03-31 00:00:00','2009-01-20 00:00:00','George W. Bush','Republican'),('2004-04-01 00:00:00','2009-01-20 00:00:00','George W. Bush','Republican'),('2004-04-02 00:00:00','2009-01-20 00:00:00','George W. Bush','Republican'),('2004-04-03 00:00:00','2009-01-20 00:00:00','George W. Bush','Republican'),('2004-04-04 00:00:00','2009-01-20 00:00:00','George W. Bush','Republican'),('2004-04-05 00:00:00','2009-01-20 00:00:00','George W. Bush','Republican'),('2004-04-06 00:00:00','2009-01-20 00:00:00','George W. Bush','Republican'),('2004-04-07 00:00:00','2009-01-20 00:00:00','George W. Bush','Republican'),('2004-04-08 00:00:00','2009-01-20 00:00:00','George W. Bush','Republican'),('2004-04-09 00:00:00','2009-01-20 00:00:00','George W. Bush','Republican'),('2004-04-10 00:00:00','2009-01-20 00:00:00','George W. Bush','Republican'),('2004-04-11 00:00:00','2009-01-20 00:00:00','George W. Bush','Republican'),('2004-04-12 00:00:00','2009-01-20 00:00:00','George W. Bush','Republican'),('2004-04-13 00:00:00','2009-01-20 00:00:00','George W. Bush','Republican'),('2004-04-14 00:00:00','2009-01-20 00:00:00','George W. Bush','Republican'),('2004-04-15 00:00:00','2009-01-20 00:00:00','George W. Bush','Republican'),('2004-04-16 00:00:00','2009-01-20 00:00:00','George W. Bush','Republican'),('2004-04-17 00:00:00','2009-01-20 </w:t>
        </w:r>
        <w:r>
          <w:lastRenderedPageBreak/>
          <w:t xml:space="preserve">00:00:00','George W. Bush','Republican'),('2004-04-18 00:00:00','2009-01-20 00:00:00','George W. Bush','Republican'),('2004-04-19 00:00:00','2009-01-20 00:00:00','George W. Bush','Republican'),('2004-04-20 00:00:00','2009-01-20 00:00:00','George W. Bush','Republican'),('2004-04-21 00:00:00','2009-01-20 00:00:00','George W. Bush','Republican'),('2004-04-22 00:00:00','2009-01-20 00:00:00','George W. Bush','Republican'),('2004-04-23 00:00:00','2009-01-20 00:00:00','George W. Bush','Republican'),('2004-04-24 00:00:00','2009-01-20 00:00:00','George W. Bush','Republican'),('2004-04-25 00:00:00','2009-01-20 00:00:00','George W. Bush','Republican'),('2004-04-26 00:00:00','2009-01-20 00:00:00','George W. Bush','Republican'),('2004-04-27 00:00:00','2009-01-20 00:00:00','George W. Bush','Republican'),('2004-04-28 00:00:00','2009-01-20 00:00:00','George W. Bush','Republican'),('2004-04-29 00:00:00','2009-01-20 00:00:00','George W. Bush','Republican'),('2004-04-30 00:00:00','2009-01-20 00:00:00','George W. Bush','Republican'),('2004-05-01 00:00:00','2009-01-20 00:00:00','George W. Bush','Republican'),('2004-05-02 00:00:00','2009-01-20 00:00:00','George W. Bush','Republican'),('2004-05-03 00:00:00','2009-01-20 00:00:00','George W. Bush','Republican'),('2004-05-04 00:00:00','2009-01-20 00:00:00','George W. Bush','Republican'),('2004-05-05 00:00:00','2009-01-20 00:00:00','George W. Bush','Republican'),('2004-05-06 00:00:00','2009-01-20 00:00:00','George W. Bush','Republican'),('2004-05-07 00:00:00','2009-01-20 00:00:00','George W. Bush','Republican'),('2004-05-08 00:00:00','2009-01-20 00:00:00','George W. Bush','Republican'),('2004-05-09 00:00:00','2009-01-20 00:00:00','George W. Bush','Republican'),('2004-05-10 00:00:00','2009-01-20 00:00:00','George W. Bush','Republican'),('2004-05-11 00:00:00','2009-01-20 00:00:00','George W. Bush','Republican'),('2004-05-12 00:00:00','2009-01-20 00:00:00','George W. Bush','Republican'),('2004-05-13 00:00:00','2009-01-20 00:00:00','George W. Bush','Republican'),('2004-05-14 00:00:00','2009-01-20 00:00:00','George W. Bush','Republican'),('2004-05-15 00:00:00','2009-01-20 00:00:00','George W. Bush','Republican'),('2004-05-16 00:00:00','2009-01-20 00:00:00','George W. Bush','Republican'),('2004-05-17 00:00:00','2009-01-20 00:00:00','George W. Bush','Republican'),('2004-05-18 00:00:00','2009-01-20 00:00:00','George W. Bush','Republican'),('2004-05-19 00:00:00','2009-01-20 00:00:00','George W. Bush','Republican'),('2004-05-20 00:00:00','2009-01-20 00:00:00','George W. Bush','Republican'),('2004-05-21 00:00:00','2009-01-20 00:00:00','George W. Bush','Republican'),('2004-05-22 00:00:00','2009-01-20 00:00:00','George W. Bush','Republican'),('2004-05-23 00:00:00','2009-01-20 00:00:00','George W. Bush','Republican'),('2004-05-24 00:00:00','2009-01-20 00:00:00','George W. Bush','Republican'),('2004-05-25 00:00:00','2009-01-20 00:00:00','George W. Bush','Republican'),('2004-05-26 00:00:00','2009-01-20 00:00:00','George W. Bush','Republican'),('2004-05-27 00:00:00','2009-01-20 </w:t>
        </w:r>
        <w:r>
          <w:t xml:space="preserve">00:00:00','George W. Bush','Republican'),('2004-05-28 00:00:00','2009-01-20 00:00:00','George W. Bush','Republican'),('2004-05-29 00:00:00','2009-01-20 00:00:00','George W. Bush','Republican'),('2004-05-30 00:00:00','2009-01-20 00:00:00','George W. Bush','Republican'),('2004-05-31 00:00:00','2009-01-20 00:00:00','George W. Bush','Republican'),('2004-06-01 00:00:00','2009-01-20 00:00:00','George W. Bush','Republican'),('2004-06-02 00:00:00','2009-01-20 00:00:00','George W. Bush','Republican'),('2004-06-03 00:00:00','2009-01-20 00:00:00','George W. Bush','Republican'),('2004-06-04 00:00:00','2009-01-20 00:00:00','George W. Bush','Republican'),('2004-06-05 00:00:00','2009-01-20 00:00:00','George W. Bush','Republican'),('2004-06-06 00:00:00','2009-01-20 00:00:00','George W. Bush','Republican'),('2004-06-07 00:00:00','2009-01-20 00:00:00','George W. Bush','Republican'),('2004-06-08 00:00:00','2009-01-20 00:00:00','George W. Bush','Republican'),('2004-06-09 00:00:00','2009-01-20 00:00:00','George W. Bush','Republican'),('2004-06-10 00:00:00','2009-01-20 00:00:00','George W. Bush','Republican'),('2004-06-11 00:00:00','2009-01-20 00:00:00','George W. Bush','Republican'),('2004-06-12 00:00:00','2009-01-20 00:00:00','George W. Bush','Republican'),('2004-06-13 00:00:00','2009-01-20 00:00:00','George W. Bush','Republican'),('2004-06-14 00:00:00','2009-01-20 00:00:00','George W. Bush','Republican'),('2004-06-15 00:00:00','2009-01-20 00:00:00','George W. Bush','Republican'),('2004-06-16 00:00:00','2009-01-20 00:00:00','George W. Bush','Republican'),('2004-06-17 00:00:00','2009-01-20 00:00:00','George W. Bush','Republican'),('2004-06-18 00:00:00','2009-01-20 00:00:00','George W. Bush','Republican'),('2004-06-19 00:00:00','2009-01-20 00:00:00','George W. Bush','Republican'),('2004-06-20 00:00:00','2009-01-20 00:00:00','George W. Bush','Republican'),('2004-06-21 00:00:00','2009-01-20 00:00:00','George W. Bush','Republican'),('2004-06-22 00:00:00','2009-01-20 00:00:00','George W. Bush','Republican'),('2004-06-23 00:00:00','2009-01-20 00:00:00','George W. Bush','Republican'),('2004-06-24 00:00:00','2009-01-20 00:00:00','George W. Bush','Republican'),('2004-06-25 00:00:00','2009-01-20 00:00:00','George W. Bush','Republican'),('2004-06-26 00:00:00','2009-01-20 00:00:00','George W. Bush','Republican'),('2004-06-27 00:00:00','2009-01-20 00:00:00','George W. Bush','Republican'),('2004-06-28 00:00:00','2009-01-20 00:00:00','George W. Bush','Republican'),('2004-06-29 00:00:00','2009-01-20 00:00:00','George W. Bush','Republican'),('2004-06-30 00:00:00','2009-01-20 00:00:00','George W. Bush','Republican'),('2004-07-01 00:00:00','2009-01-20 00:00:00','George W. Bush','Republican'),('2004-07-02 00:00:00','2009-01-20 00:00:00','George W. Bush','Republican'),('2004-07-03 00:00:00','2009-01-20 00:00:00','George W. Bush','Republican'),('2004-07-04 00:00:00','2009-01-20 00:00:00','George W. Bush','Republican'),('2004-07-05 00:00:00','2009-01-20 00:00:00','George W. Bush','Republican'),('2004-07-06 00:00:00','2009-01-20 </w:t>
        </w:r>
        <w:r>
          <w:lastRenderedPageBreak/>
          <w:t xml:space="preserve">00:00:00','George W. Bush','Republican'),('2004-07-07 00:00:00','2009-01-20 00:00:00','George W. Bush','Republican'),('2004-07-08 00:00:00','2009-01-20 00:00:00','George W. Bush','Republican'),('2004-07-09 00:00:00','2009-01-20 00:00:00','George W. Bush','Republican'),('2004-07-10 00:00:00','2009-01-20 00:00:00','George W. Bush','Republican'),('2004-07-11 00:00:00','2009-01-20 00:00:00','George W. Bush','Republican'),('2004-07-12 00:00:00','2009-01-20 00:00:00','George W. Bush','Republican'),('2004-07-13 00:00:00','2009-01-20 00:00:00','George W. Bush','Republican'),('2004-07-14 00:00:00','2009-01-20 00:00:00','George W. Bush','Republican'),('2004-07-15 00:00:00','2009-01-20 00:00:00','George W. Bush','Republican'),('2004-07-16 00:00:00','2009-01-20 00:00:00','George W. Bush','Republican'),('2004-07-17 00:00:00','2009-01-20 00:00:00','George W. Bush','Republican'),('2004-07-18 00:00:00','2009-01-20 00:00:00','George W. Bush','Republican'),('2004-07-19 00:00:00','2009-01-20 00:00:00','George W. Bush','Republican'),('2004-07-20 00:00:00','2009-01-20 00:00:00','George W. Bush','Republican'),('2004-07-21 00:00:00','2009-01-20 00:00:00','George W. Bush','Republican'),('2004-07-22 00:00:00','2009-01-20 00:00:00','George W. Bush','Republican'),('2004-07-23 00:00:00','2009-01-20 00:00:00','George W. Bush','Republican'),('2004-07-24 00:00:00','2009-01-20 00:00:00','George W. Bush','Republican'),('2004-07-25 00:00:00','2009-01-20 00:00:00','George W. Bush','Republican'),('2004-07-26 00:00:00','2009-01-20 00:00:00','George W. Bush','Republican'),('2004-07-27 00:00:00','2009-01-20 00:00:00','George W. Bush','Republican'),('2004-07-28 00:00:00','2009-01-20 00:00:00','George W. Bush','Republican'),('2004-07-29 00:00:00','2009-01-20 00:00:00','George W. Bush','Republican'),('2004-07-30 00:00:00','2009-01-20 00:00:00','George W. Bush','Republican'),('2004-07-31 00:00:00','2009-01-20 00:00:00','George W. Bush','Republican'),('2004-08-01 00:00:00','2009-01-20 00:00:00','George W. Bush','Republican'),('2004-08-02 00:00:00','2009-01-20 00:00:00','George W. Bush','Republican'),('2004-08-03 00:00:00','2009-01-20 00:00:00','George W. Bush','Republican'),('2004-08-04 00:00:00','2009-01-20 00:00:00','George W. Bush','Republican'),('2004-08-05 00:00:00','2009-01-20 00:00:00','George W. Bush','Republican'),('2004-08-06 00:00:00','2009-01-20 00:00:00','George W. Bush','Republican'),('2004-08-07 00:00:00','2009-01-20 00:00:00','George W. Bush','Republican'),('2004-08-08 00:00:00','2009-01-20 00:00:00','George W. Bush','Republican'),('2004-08-09 00:00:00','2009-01-20 00:00:00','George W. Bush','Republican'),('2004-08-10 00:00:00','2009-01-20 00:00:00','George W. Bush','Republican'),('2004-08-11 00:00:00','2009-01-20 00:00:00','George W. Bush','Republican'),('2004-08-12 00:00:00','2009-01-20 00:00:00','George W. Bush','Republican'),('2004-08-13 00:00:00','2009-01-20 00:00:00','George W. Bush','Republican'),('2004-08-14 00:00:00','2009-01-20 00:00:00','George W. Bush','Republican'),('2004-08-15 00:00:00','2009-01-20 </w:t>
        </w:r>
        <w:r>
          <w:t xml:space="preserve">00:00:00','George W. Bush','Republican'),('2004-08-16 00:00:00','2009-01-20 00:00:00','George W. Bush','Republican'),('2004-08-17 00:00:00','2009-01-20 00:00:00','George W. Bush','Republican'),('2004-08-18 00:00:00','2009-01-20 00:00:00','George W. Bush','Republican'),('2004-08-19 00:00:00','2009-01-20 00:00:00','George W. Bush','Republican'),('2004-08-20 00:00:00','2009-01-20 00:00:00','George W. Bush','Republican'),('2004-08-21 00:00:00','2009-01-20 00:00:00','George W. Bush','Republican'),('2004-08-22 00:00:00','2009-01-20 00:00:00','George W. Bush','Republican'),('2004-08-23 00:00:00','2009-01-20 00:00:00','George W. Bush','Republican'),('2004-08-24 00:00:00','2009-01-20 00:00:00','George W. Bush','Republican'),('2004-08-25 00:00:00','2009-01-20 00:00:00','George W. Bush','Republican'),('2004-08-26 00:00:00','2009-01-20 00:00:00','George W. Bush','Republican'),('2004-08-27 00:00:00','2009-01-20 00:00:00','George W. Bush','Republican'),('2004-08-28 00:00:00','2009-01-20 00:00:00','George W. Bush','Republican'),('2004-08-29 00:00:00','2009-01-20 00:00:00','George W. Bush','Republican'),('2004-08-30 00:00:00','2009-01-20 00:00:00','George W. Bush','Republican'),('2004-08-31 00:00:00','2009-01-20 00:00:00','George W. Bush','Republican'),('2004-09-01 00:00:00','2009-01-20 00:00:00','George W. Bush','Republican'),('2004-09-02 00:00:00','2009-01-20 00:00:00','George W. Bush','Republican'),('2004-09-03 00:00:00','2009-01-20 00:00:00','George W. Bush','Republican'),('2004-09-04 00:00:00','2009-01-20 00:00:00','George W. Bush','Republican'),('2004-09-05 00:00:00','2009-01-20 00:00:00','George W. Bush','Republican'),('2004-09-06 00:00:00','2009-01-20 00:00:00','George W. Bush','Republican'),('2004-09-07 00:00:00','2009-01-20 00:00:00','George W. Bush','Republican'),('2004-09-08 00:00:00','2009-01-20 00:00:00','George W. Bush','Republican'),('2004-09-09 00:00:00','2009-01-20 00:00:00','George W. Bush','Republican'),('2004-09-10 00:00:00','2009-01-20 00:00:00','George W. Bush','Republican'),('2004-09-11 00:00:00','2009-01-20 00:00:00','George W. Bush','Republican'),('2004-09-12 00:00:00','2009-01-20 00:00:00','George W. Bush','Republican'),('2004-09-13 00:00:00','2009-01-20 00:00:00','George W. Bush','Republican'),('2004-09-14 00:00:00','2009-01-20 00:00:00','George W. Bush','Republican'),('2004-09-15 00:00:00','2009-01-20 00:00:00','George W. Bush','Republican'),('2004-09-16 00:00:00','2009-01-20 00:00:00','George W. Bush','Republican'),('2004-09-17 00:00:00','2009-01-20 00:00:00','George W. Bush','Republican'),('2004-09-18 00:00:00','2009-01-20 00:00:00','George W. Bush','Republican'),('2004-09-19 00:00:00','2009-01-20 00:00:00','George W. Bush','Republican'),('2004-09-20 00:00:00','2009-01-20 00:00:00','George W. Bush','Republican'),('2004-09-21 00:00:00','2009-01-20 00:00:00','George W. Bush','Republican'),('2004-09-22 00:00:00','2009-01-20 00:00:00','George W. Bush','Republican'),('2004-09-23 00:00:00','2009-01-20 00:00:00','George W. Bush','Republican'),('2004-09-24 00:00:00','2009-01-20 </w:t>
        </w:r>
        <w:r>
          <w:lastRenderedPageBreak/>
          <w:t xml:space="preserve">00:00:00','George W. Bush','Republican'),('2004-09-25 00:00:00','2009-01-20 00:00:00','George W. Bush','Republican'),('2004-09-26 00:00:00','2009-01-20 00:00:00','George W. Bush','Republican'),('2004-09-27 00:00:00','2009-01-20 00:00:00','George W. Bush','Republican'),('2004-09-28 00:00:00','2009-01-20 00:00:00','George W. Bush','Republican'),('2004-09-29 00:00:00','2009-01-20 00:00:00','George W. Bush','Republican'),('2004-09-30 00:00:00','2009-01-20 00:00:00','George W. Bush','Republican'),('2004-10-01 00:00:00','2009-01-20 00:00:00','George W. Bush','Republican'),('2004-10-02 00:00:00','2009-01-20 00:00:00','George W. Bush','Republican'),('2004-10-03 00:00:00','2009-01-20 00:00:00','George W. Bush','Republican'),('2004-10-04 00:00:00','2009-01-20 00:00:00','George W. Bush','Republican'),('2004-10-05 00:00:00','2009-01-20 00:00:00','George W. Bush','Republican'),('2004-10-06 00:00:00','2009-01-20 00:00:00','George W. Bush','Republican'),('2004-10-07 00:00:00','2009-01-20 00:00:00','George W. Bush','Republican'),('2004-10-08 00:00:00','2009-01-20 00:00:00','George W. Bush','Republican'),('2004-10-09 00:00:00','2009-01-20 00:00:00','George W. Bush','Republican'),('2004-10-10 00:00:00','2009-01-20 00:00:00','George W. Bush','Republican'),('2004-10-11 00:00:00','2009-01-20 00:00:00','George W. Bush','Republican'),('2004-10-12 00:00:00','2009-01-20 00:00:00','George W. Bush','Republican'),('2004-10-13 00:00:00','2009-01-20 00:00:00','George W. Bush','Republican'),('2004-10-14 00:00:00','2009-01-20 00:00:00','George W. Bush','Republican'),('2004-10-15 00:00:00','2009-01-20 00:00:00','George W. Bush','Republican'),('2004-10-16 00:00:00','2009-01-20 00:00:00','George W. Bush','Republican'),('2004-10-17 00:00:00','2009-01-20 00:00:00','George W. Bush','Republican'),('2004-10-18 00:00:00','2009-01-20 00:00:00','George W. Bush','Republican'),('2004-10-19 00:00:00','2009-01-20 00:00:00','George W. Bush','Republican'),('2004-10-20 00:00:00','2009-01-20 00:00:00','George W. Bush','Republican'),('2004-10-21 00:00:00','2009-01-20 00:00:00','George W. Bush','Republican'),('2004-10-22 00:00:00','2009-01-20 00:00:00','George W. Bush','Republican'),('2004-10-23 00:00:00','2009-01-20 00:00:00','George W. Bush','Republican'),('2004-10-24 00:00:00','2009-01-20 00:00:00','George W. Bush','Republican'),('2004-10-25 00:00:00','2009-01-20 00:00:00','George W. Bush','Republican'),('2004-10-26 00:00:00','2009-01-20 00:00:00','George W. Bush','Republican'),('2004-10-27 00:00:00','2009-01-20 00:00:00','George W. Bush','Republican'),('2004-10-28 00:00:00','2009-01-20 00:00:00','George W. Bush','Republican'),('2004-10-29 00:00:00','2009-01-20 00:00:00','George W. Bush','Republican'),('2004-10-30 00:00:00','2009-01-20 00:00:00','George W. Bush','Republican'),('2004-10-31 00:00:00','2009-01-20 00:00:00','George W. Bush','Republican'),('2004-11-01 00:00:00','2009-01-20 00:00:00','George W. Bush','Republican'),('2004-11-02 00:00:00','2009-01-20 00:00:00','George W. Bush','Republican'),('2004-11-03 00:00:00','2009-01-20 </w:t>
        </w:r>
        <w:r>
          <w:t xml:space="preserve">00:00:00','George W. Bush','Republican'),('2004-11-04 00:00:00','2009-01-20 00:00:00','George W. Bush','Republican'),('2004-11-05 00:00:00','2009-01-20 00:00:00','George W. Bush','Republican'),('2004-11-06 00:00:00','2009-01-20 00:00:00','George W. Bush','Republican'),('2004-11-07 00:00:00','2009-01-20 00:00:00','George W. Bush','Republican'),('2004-11-08 00:00:00','2009-01-20 00:00:00','George W. Bush','Republican'),('2004-11-09 00:00:00','2009-01-20 00:00:00','George W. Bush','Republican'),('2004-11-10 00:00:00','2009-01-20 00:00:00','George W. Bush','Republican'),('2004-11-11 00:00:00','2009-01-20 00:00:00','George W. Bush','Republican'),('2004-11-12 00:00:00','2009-01-20 00:00:00','George W. Bush','Republican'),('2004-11-13 00:00:00','2009-01-20 00:00:00','George W. Bush','Republican'),('2004-11-14 00:00:00','2009-01-20 00:00:00','George W. Bush','Republican'),('2004-11-15 00:00:00','2009-01-20 00:00:00','George W. Bush','Republican'),('2004-11-16 00:00:00','2009-01-20 00:00:00','George W. Bush','Republican'),('2004-11-17 00:00:00','2009-01-20 00:00:00','George W. Bush','Republican'),('2004-11-18 00:00:00','2009-01-20 00:00:00','George W. Bush','Republican'),('2004-11-19 00:00:00','2009-01-20 00:00:00','George W. Bush','Republican'),('2004-11-20 00:00:00','2009-01-20 00:00:00','George W. Bush','Republican'),('2004-11-21 00:00:00','2009-01-20 00:00:00','George W. Bush','Republican'),('2004-11-22 00:00:00','2009-01-20 00:00:00','George W. Bush','Republican'),('2004-11-23 00:00:00','2009-01-20 00:00:00','George W. Bush','Republican'),('2004-11-24 00:00:00','2009-01-20 00:00:00','George W. Bush','Republican'),('2004-11-25 00:00:00','2009-01-20 00:00:00','George W. Bush','Republican'),('2004-11-26 00:00:00','2009-01-20 00:00:00','George W. Bush','Republican'),('2004-11-27 00:00:00','2009-01-20 00:00:00','George W. Bush','Republican'),('2004-11-28 00:00:00','2009-01-20 00:00:00','George W. Bush','Republican'),('2004-11-29 00:00:00','2009-01-20 00:00:00','George W. Bush','Republican'),('2004-11-30 00:00:00','2009-01-20 00:00:00','George W. Bush','Republican'),('2004-12-01 00:00:00','2009-01-20 00:00:00','George W. Bush','Republican'),('2004-12-02 00:00:00','2009-01-20 00:00:00','George W. Bush','Republican'),('2004-12-03 00:00:00','2009-01-20 00:00:00','George W. Bush','Republican'),('2004-12-04 00:00:00','2009-01-20 00:00:00','George W. Bush','Republican'),('2004-12-05 00:00:00','2009-01-20 00:00:00','George W. Bush','Republican'),('2004-12-06 00:00:00','2009-01-20 00:00:00','George W. Bush','Republican'),('2004-12-07 00:00:00','2009-01-20 00:00:00','George W. Bush','Republican'),('2004-12-08 00:00:00','2009-01-20 00:00:00','George W. Bush','Republican'),('2004-12-09 00:00:00','2009-01-20 00:00:00','George W. Bush','Republican'),('2004-12-10 00:00:00','2009-01-20 00:00:00','George W. Bush','Republican'),('2004-12-11 00:00:00','2009-01-20 00:00:00','George W. Bush','Republican'),('2004-12-12 00:00:00','2009-01-20 00:00:00','George W. Bush','Republican'),('2004-12-13 00:00:00','2009-01-20 </w:t>
        </w:r>
        <w:r>
          <w:lastRenderedPageBreak/>
          <w:t xml:space="preserve">00:00:00','George W. Bush','Republican'),('2004-12-14 00:00:00','2009-01-20 00:00:00','George W. Bush','Republican'),('2004-12-15 00:00:00','2009-01-20 00:00:00','George W. Bush','Republican'),('2004-12-16 00:00:00','2009-01-20 00:00:00','George W. Bush','Republican'),('2004-12-17 00:00:00','2009-01-20 00:00:00','George W. Bush','Republican'),('2004-12-18 00:00:00','2009-01-20 00:00:00','George W. Bush','Republican'),('2004-12-19 00:00:00','2009-01-20 00:00:00','George W. Bush','Republican'),('2004-12-20 00:00:00','2009-01-20 00:00:00','George W. Bush','Republican'),('2004-12-21 00:00:00','2009-01-20 00:00:00','George W. Bush','Republican'),('2004-12-22 00:00:00','2009-01-20 00:00:00','George W. Bush','Republican'),('2004-12-23 00:00:00','2009-01-20 00:00:00','George W. Bush','Republican'),('2004-12-24 00:00:00','2009-01-20 00:00:00','George W. Bush','Republican'),('2004-12-25 00:00:00','2009-01-20 00:00:00','George W. Bush','Republican'),('2004-12-26 00:00:00','2009-01-20 00:00:00','George W. Bush','Republican'),('2004-12-27 00:00:00','2009-01-20 00:00:00','George W. Bush','Republican'),('2004-12-28 00:00:00','2009-01-20 00:00:00','George W. Bush','Republican'),('2004-12-29 00:00:00','2009-01-20 00:00:00','George W. Bush','Republican'),('2004-12-30 00:00:00','2009-01-20 00:00:00','George W. Bush','Republican'),('2004-12-31 00:00:00','2009-01-20 00:00:00','George W. Bush','Republican'),('2005-01-01 00:00:00','2009-01-20 00:00:00','George W. Bush','Republican'),('2005-01-02 00:00:00','2009-01-20 00:00:00','George W. Bush','Republican'),('2005-01-03 00:00:00','2009-01-20 00:00:00','George W. Bush','Republican'),('2005-01-04 00:00:00','2009-01-20 00:00:00','George W. Bush','Republican'),('2005-01-05 00:00:00','2009-01-20 00:00:00','George W. Bush','Republican'),('2005-01-06 00:00:00','2009-01-20 00:00:00','George W. Bush','Republican'),('2005-01-07 00:00:00','2009-01-20 00:00:00','George W. Bush','Republican'),('2005-01-08 00:00:00','2009-01-20 00:00:00','George W. Bush','Republican'),('2005-01-09 00:00:00','2009-01-20 00:00:00','George W. Bush','Republican'),('2005-01-10 00:00:00','2009-01-20 00:00:00','George W. Bush','Republican'),('2005-01-11 00:00:00','2009-01-20 00:00:00','George W. Bush','Republican'),('2005-01-12 00:00:00','2009-01-20 00:00:00','George W. Bush','Republican'),('2005-01-13 00:00:00','2009-01-20 00:00:00','George W. Bush','Republican'),('2005-01-14 00:00:00','2009-01-20 00:00:00','George W. Bush','Republican'),('2005-01-15 00:00:00','2009-01-20 00:00:00','George W. Bush','Republican'),('2005-01-16 00:00:00','2009-01-20 00:00:00','George W. Bush','Republican'),('2005-01-17 00:00:00','2009-01-20 00:00:00','George W. Bush','Republican'),('2005-01-18 00:00:00','2009-01-20 00:00:00','George W. Bush','Republican'),('2005-01-19 00:00:00','2009-01-20 00:00:00','George W. Bush','Republican'),('2005-01-20 00:00:00','2009-01-20 00:00:00','George W. Bush','Republican'),('2005-01-21 00:00:00','2009-01-20 00:00:00','George W. Bush','Republican'),('2005-01-22 00:00:00','2009-01-20 </w:t>
        </w:r>
        <w:r>
          <w:t xml:space="preserve">00:00:00','George W. Bush','Republican'),('2005-01-23 00:00:00','2009-01-20 00:00:00','George W. Bush','Republican'),('2005-01-24 00:00:00','2009-01-20 00:00:00','George W. Bush','Republican'),('2005-01-25 00:00:00','2009-01-20 00:00:00','George W. Bush','Republican'),('2005-01-26 00:00:00','2009-01-20 00:00:00','George W. Bush','Republican'),('2005-01-27 00:00:00','2009-01-20 00:00:00','George W. Bush','Republican'),('2005-01-28 00:00:00','2009-01-20 00:00:00','George W. Bush','Republican'),('2005-01-29 00:00:00','2009-01-20 00:00:00','George W. Bush','Republican'),('2005-01-30 00:00:00','2009-01-20 00:00:00','George W. Bush','Republican'),('2005-01-31 00:00:00','2009-01-20 00:00:00','George W. Bush','Republican'),('2005-02-01 00:00:00','2009-01-20 00:00:00','George W. Bush','Republican'),('2005-02-02 00:00:00','2009-01-20 00:00:00','George W. Bush','Republican'),('2005-02-03 00:00:00','2009-01-20 00:00:00','George W. Bush','Republican'),('2005-02-04 00:00:00','2009-01-20 00:00:00','George W. Bush','Republican'),('2005-02-05 00:00:00','2009-01-20 00:00:00','George W. Bush','Republican'),('2005-02-06 00:00:00','2009-01-20 00:00:00','George W. Bush','Republican'),('2005-02-07 00:00:00','2009-01-20 00:00:00','George W. Bush','Republican'),('2005-02-08 00:00:00','2009-01-20 00:00:00','George W. Bush','Republican'),('2005-02-09 00:00:00','2009-01-20 00:00:00','George W. Bush','Republican'),('2005-02-10 00:00:00','2009-01-20 00:00:00','George W. Bush','Republican'),('2005-02-11 00:00:00','2009-01-20 00:00:00','George W. Bush','Republican'),('2005-02-12 00:00:00','2009-01-20 00:00:00','George W. Bush','Republican'),('2005-02-13 00:00:00','2009-01-20 00:00:00','George W. Bush','Republican'),('2005-02-14 00:00:00','2009-01-20 00:00:00','George W. Bush','Republican'),('2005-02-15 00:00:00','2009-01-20 00:00:00','George W. Bush','Republican'),('2005-02-16 00:00:00','2009-01-20 00:00:00','George W. Bush','Republican'),('2005-02-17 00:00:00','2009-01-20 00:00:00','George W. Bush','Republican'),('2005-02-18 00:00:00','2009-01-20 00:00:00','George W. Bush','Republican'),('2005-02-19 00:00:00','2009-01-20 00:00:00','George W. Bush','Republican'),('2005-02-20 00:00:00','2009-01-20 00:00:00','George W. Bush','Republican'),('2005-02-21 00:00:00','2009-01-20 00:00:00','George W. Bush','Republican'),('2005-02-22 00:00:00','2009-01-20 00:00:00','George W. Bush','Republican'),('2005-02-23 00:00:00','2009-01-20 00:00:00','George W. Bush','Republican'),('2005-02-24 00:00:00','2009-01-20 00:00:00','George W. Bush','Republican'),('2005-02-25 00:00:00','2009-01-20 00:00:00','George W. Bush','Republican'),('2005-02-26 00:00:00','2009-01-20 00:00:00','George W. Bush','Republican'),('2005-02-27 00:00:00','2009-01-20 00:00:00','George W. Bush','Republican'),('2005-02-28 00:00:00','2009-01-20 00:00:00','George W. Bush','Republican'),('2005-03-01 00:00:00','2009-01-20 00:00:00','George W. Bush','Republican'),('2005-03-02 00:00:00','2009-01-20 00:00:00','George W. Bush','Republican'),('2005-03-03 00:00:00','2009-01-20 </w:t>
        </w:r>
        <w:r>
          <w:lastRenderedPageBreak/>
          <w:t xml:space="preserve">00:00:00','George W. Bush','Republican'),('2005-03-04 00:00:00','2009-01-20 00:00:00','George W. Bush','Republican'),('2005-03-05 00:00:00','2009-01-20 00:00:00','George W. Bush','Republican'),('2005-03-06 00:00:00','2009-01-20 00:00:00','George W. Bush','Republican'),('2005-03-07 00:00:00','2009-01-20 00:00:00','George W. Bush','Republican'),('2005-03-08 00:00:00','2009-01-20 00:00:00','George W. Bush','Republican'),('2005-03-09 00:00:00','2009-01-20 00:00:00','George W. Bush','Republican'),('2005-03-10 00:00:00','2009-01-20 00:00:00','George W. Bush','Republican'),('2005-03-11 00:00:00','2009-01-20 00:00:00','George W. Bush','Republican'),('2005-03-12 00:00:00','2009-01-20 00:00:00','George W. Bush','Republican'),('2005-03-13 00:00:00','2009-01-20 00:00:00','George W. Bush','Republican'),('2005-03-14 00:00:00','2009-01-20 00:00:00','George W. Bush','Republican'),('2005-03-15 00:00:00','2009-01-20 00:00:00','George W. Bush','Republican'),('2005-03-16 00:00:00','2009-01-20 00:00:00','George W. Bush','Republican'),('2005-03-17 00:00:00','2009-01-20 00:00:00','George W. Bush','Republican'),('2005-03-18 00:00:00','2009-01-20 00:00:00','George W. Bush','Republican'),('2005-03-19 00:00:00','2009-01-20 00:00:00','George W. Bush','Republican'),('2005-03-20 00:00:00','2009-01-20 00:00:00','George W. Bush','Republican'),('2005-03-21 00:00:00','2009-01-20 00:00:00','George W. Bush','Republican'),('2005-03-22 00:00:00','2009-01-20 00:00:00','George W. Bush','Republican'),('2005-03-23 00:00:00','2009-01-20 00:00:00','George W. Bush','Republican'),('2005-03-24 00:00:00','2009-01-20 00:00:00','George W. Bush','Republican'),('2005-03-25 00:00:00','2009-01-20 00:00:00','George W. Bush','Republican'),('2005-03-26 00:00:00','2009-01-20 00:00:00','George W. Bush','Republican'),('2005-03-27 00:00:00','2009-01-20 00:00:00','George W. Bush','Republican'),('2005-03-28 00:00:00','2009-01-20 00:00:00','George W. Bush','Republican'),('2005-03-29 00:00:00','2009-01-20 00:00:00','George W. Bush','Republican'),('2005-03-30 00:00:00','2009-01-20 00:00:00','George W. Bush','Republican'),('2005-03-31 00:00:00','2009-01-20 00:00:00','George W. Bush','Republican'),('2005-04-01 00:00:00','2009-01-20 00:00:00','George W. Bush','Republican'),('2005-04-02 00:00:00','2009-01-20 00:00:00','George W. Bush','Republican'),('2005-04-03 00:00:00','2009-01-20 00:00:00','George W. Bush','Republican'),('2005-04-04 00:00:00','2009-01-20 00:00:00','George W. Bush','Republican'),('2005-04-05 00:00:00','2009-01-20 00:00:00','George W. Bush','Republican'),('2005-04-06 00:00:00','2009-01-20 00:00:00','George W. Bush','Republican'),('2005-04-07 00:00:00','2009-01-20 00:00:00','George W. Bush','Republican'),('2005-04-08 00:00:00','2009-01-20 00:00:00','George W. Bush','Republican'),('2005-04-09 00:00:00','2009-01-20 00:00:00','George W. Bush','Republican'),('2005-04-10 00:00:00','2009-01-20 00:00:00','George W. Bush','Republican'),('2005-04-11 00:00:00','2009-01-20 00:00:00','George W. Bush','Republican'),('2005-04-12 00:00:00','2009-01-20 </w:t>
        </w:r>
        <w:r>
          <w:t xml:space="preserve">00:00:00','George W. Bush','Republican'),('2005-04-13 00:00:00','2009-01-20 00:00:00','George W. Bush','Republican'),('2005-04-14 00:00:00','2009-01-20 00:00:00','George W. Bush','Republican'),('2005-04-15 00:00:00','2009-01-20 00:00:00','George W. Bush','Republican'),('2005-04-16 00:00:00','2009-01-20 00:00:00','George W. Bush','Republican'),('2005-04-17 00:00:00','2009-01-20 00:00:00','George W. Bush','Republican'),('2005-04-18 00:00:00','2009-01-20 00:00:00','George W. Bush','Republican'),('2005-04-19 00:00:00','2009-01-20 00:00:00','George W. Bush','Republican'),('2005-04-20 00:00:00','2009-01-20 00:00:00','George W. Bush','Republican'),('2005-04-21 00:00:00','2009-01-20 00:00:00','George W. Bush','Republican'),('2005-04-22 00:00:00','2009-01-20 00:00:00','George W. Bush','Republican'),('2005-04-23 00:00:00','2009-01-20 00:00:00','George W. Bush','Republican'),('2005-04-24 00:00:00','2009-01-20 00:00:00','George W. Bush','Republican'),('2005-04-25 00:00:00','2009-01-20 00:00:00','George W. Bush','Republican'),('2005-04-26 00:00:00','2009-01-20 00:00:00','George W. Bush','Republican'),('2005-04-27 00:00:00','2009-01-20 00:00:00','George W. Bush','Republican'),('2005-04-28 00:00:00','2009-01-20 00:00:00','George W. Bush','Republican'),('2005-04-29 00:00:00','2009-01-20 00:00:00','George W. Bush','Republican'),('2005-04-30 00:00:00','2009-01-20 00:00:00','George W. Bush','Republican'),('2005-05-01 00:00:00','2009-01-20 00:00:00','George W. Bush','Republican'),('2005-05-02 00:00:00','2009-01-20 00:00:00','George W. Bush','Republican'),('2005-05-03 00:00:00','2009-01-20 00:00:00','George W. Bush','Republican'),('2005-05-04 00:00:00','2009-01-20 00:00:00','George W. Bush','Republican'),('2005-05-05 00:00:00','2009-01-20 00:00:00','George W. Bush','Republican'),('2005-05-06 00:00:00','2009-01-20 00:00:00','George W. Bush','Republican'),('2005-05-07 00:00:00','2009-01-20 00:00:00','George W. Bush','Republican'),('2005-05-08 00:00:00','2009-01-20 00:00:00','George W. Bush','Republican'),('2005-05-09 00:00:00','2009-01-20 00:00:00','George W. Bush','Republican'),('2005-05-10 00:00:00','2009-01-20 00:00:00','George W. Bush','Republican'),('2005-05-11 00:00:00','2009-01-20 00:00:00','George W. Bush','Republican'),('2005-05-12 00:00:00','2009-01-20 00:00:00','George W. Bush','Republican'),('2005-05-13 00:00:00','2009-01-20 00:00:00','George W. Bush','Republican'),('2005-05-14 00:00:00','2009-01-20 00:00:00','George W. Bush','Republican'),('2005-05-15 00:00:00','2009-01-20 00:00:00','George W. Bush','Republican'),('2005-05-16 00:00:00','2009-01-20 00:00:00','George W. Bush','Republican'),('2005-05-17 00:00:00','2009-01-20 00:00:00','George W. Bush','Republican'),('2005-05-18 00:00:00','2009-01-20 00:00:00','George W. Bush','Republican'),('2005-05-19 00:00:00','2009-01-20 00:00:00','George W. Bush','Republican'),('2005-05-20 00:00:00','2009-01-20 00:00:00','George W. Bush','Republican'),('2005-05-21 00:00:00','2009-01-20 00:00:00','George W. Bush','Republican'),('2005-05-22 00:00:00','2009-01-20 </w:t>
        </w:r>
        <w:r>
          <w:lastRenderedPageBreak/>
          <w:t xml:space="preserve">00:00:00','George W. Bush','Republican'),('2005-05-23 00:00:00','2009-01-20 00:00:00','George W. Bush','Republican'),('2005-05-24 00:00:00','2009-01-20 00:00:00','George W. Bush','Republican'),('2005-05-25 00:00:00','2009-01-20 00:00:00','George W. Bush','Republican'),('2005-05-26 00:00:00','2009-01-20 00:00:00','George W. Bush','Republican'),('2005-05-27 00:00:00','2009-01-20 00:00:00','George W. Bush','Republican'),('2005-05-28 00:00:00','2009-01-20 00:00:00','George W. Bush','Republican'),('2005-05-29 00:00:00','2009-01-20 00:00:00','George W. Bush','Republican'),('2005-05-30 00:00:00','2009-01-20 00:00:00','George W. Bush','Republican'),('2005-05-31 00:00:00','2009-01-20 00:00:00','George W. Bush','Republican'),('2005-06-01 00:00:00','2009-01-20 00:00:00','George W. Bush','Republican'),('2005-06-02 00:00:00','2009-01-20 00:00:00','George W. Bush','Republican'),('2005-06-03 00:00:00','2009-01-20 00:00:00','George W. Bush','Republican'),('2005-06-04 00:00:00','2009-01-20 00:00:00','George W. Bush','Republican'),('2005-06-05 00:00:00','2009-01-20 00:00:00','George W. Bush','Republican'),('2005-06-06 00:00:00','2009-01-20 00:00:00','George W. Bush','Republican'),('2005-06-07 00:00:00','2009-01-20 00:00:00','George W. Bush','Republican'),('2005-06-08 00:00:00','2009-01-20 00:00:00','George W. Bush','Republican'),('2005-06-09 00:00:00','2009-01-20 00:00:00','George W. Bush','Republican'),('2005-06-10 00:00:00','2009-01-20 00:00:00','George W. Bush','Republican'),('2005-06-11 00:00:00','2009-01-20 00:00:00','George W. Bush','Republican'),('2005-06-12 00:00:00','2009-01-20 00:00:00','George W. Bush','Republican'),('2005-06-13 00:00:00','2009-01-20 00:00:00','George W. Bush','Republican'),('2005-06-14 00:00:00','2009-01-20 00:00:00','George W. Bush','Republican'),('2005-06-15 00:00:00','2009-01-20 00:00:00','George W. Bush','Republican'),('2005-06-16 00:00:00','2009-01-20 00:00:00','George W. Bush','Republican'),('2005-06-17 00:00:00','2009-01-20 00:00:00','George W. Bush','Republican'),('2005-06-18 00:00:00','2009-01-20 00:00:00','George W. Bush','Republican'),('2005-06-19 00:00:00','2009-01-20 00:00:00','George W. Bush','Republican'),('2005-06-20 00:00:00','2009-01-20 00:00:00','George W. Bush','Republican'),('2005-06-21 00:00:00','2009-01-20 00:00:00','George W. Bush','Republican'),('2005-06-22 00:00:00','2009-01-20 00:00:00','George W. Bush','Republican'),('2005-06-23 00:00:00','2009-01-20 00:00:00','George W. Bush','Republican'),('2005-06-24 00:00:00','2009-01-20 00:00:00','George W. Bush','Republican'),('2005-06-25 00:00:00','2009-01-20 00:00:00','George W. Bush','Republican'),('2005-06-26 00:00:00','2009-01-20 00:00:00','George W. Bush','Republican'),('2005-06-27 00:00:00','2009-01-20 00:00:00','George W. Bush','Republican'),('2005-06-28 00:00:00','2009-01-20 00:00:00','George W. Bush','Republican'),('2005-06-29 00:00:00','2009-01-20 00:00:00','George W. Bush','Republican'),('2005-06-30 00:00:00','2009-01-20 00:00:00','George W. Bush','Republican'),('2005-07-01 00:00:00','2009-01-20 </w:t>
        </w:r>
        <w:r>
          <w:t xml:space="preserve">00:00:00','George W. Bush','Republican'),('2005-07-02 00:00:00','2009-01-20 00:00:00','George W. Bush','Republican'),('2005-07-03 00:00:00','2009-01-20 00:00:00','George W. Bush','Republican'),('2005-07-04 00:00:00','2009-01-20 00:00:00','George W. Bush','Republican'),('2005-07-05 00:00:00','2009-01-20 00:00:00','George W. Bush','Republican'),('2005-07-06 00:00:00','2009-01-20 00:00:00','George W. Bush','Republican'),('2005-07-07 00:00:00','2009-01-20 00:00:00','George W. Bush','Republican'),('2005-07-08 00:00:00','2009-01-20 00:00:00','George W. Bush','Republican'),('2005-07-09 00:00:00','2009-01-20 00:00:00','George W. Bush','Republican'),('2005-07-10 00:00:00','2009-01-20 00:00:00','George W. Bush','Republican'),('2005-07-11 00:00:00','2009-01-20 00:00:00','George W. Bush','Republican'),('2005-07-12 00:00:00','2009-01-20 00:00:00','George W. Bush','Republican'),('2005-07-13 00:00:00','2009-01-20 00:00:00','George W. Bush','Republican'),('2005-07-14 00:00:00','2009-01-20 00:00:00','George W. Bush','Republican'),('2005-07-15 00:00:00','2009-01-20 00:00:00','George W. Bush','Republican'),('2005-07-16 00:00:00','2009-01-20 00:00:00','George W. Bush','Republican'),('2005-07-17 00:00:00','2009-01-20 00:00:00','George W. Bush','Republican'),('2005-07-18 00:00:00','2009-01-20 00:00:00','George W. Bush','Republican'),('2005-07-19 00:00:00','2009-01-20 00:00:00','George W. Bush','Republican'),('2005-07-20 00:00:00','2009-01-20 00:00:00','George W. Bush','Republican'),('2005-07-21 00:00:00','2009-01-20 00:00:00','George W. Bush','Republican'),('2005-07-22 00:00:00','2009-01-20 00:00:00','George W. Bush','Republican'),('2005-07-23 00:00:00','2009-01-20 00:00:00','George W. Bush','Republican'),('2005-07-24 00:00:00','2009-01-20 00:00:00','George W. Bush','Republican'),('2005-07-25 00:00:00','2009-01-20 00:00:00','George W. Bush','Republican'),('2005-07-26 00:00:00','2009-01-20 00:00:00','George W. Bush','Republican'),('2005-07-27 00:00:00','2009-01-20 00:00:00','George W. Bush','Republican'),('2005-07-28 00:00:00','2009-01-20 00:00:00','George W. Bush','Republican'),('2005-07-29 00:00:00','2009-01-20 00:00:00','George W. Bush','Republican'),('2005-07-30 00:00:00','2009-01-20 00:00:00','George W. Bush','Republican'),('2005-07-31 00:00:00','2009-01-20 00:00:00','George W. Bush','Republican'),('2005-08-01 00:00:00','2009-01-20 00:00:00','George W. Bush','Republican'),('2005-08-02 00:00:00','2009-01-20 00:00:00','George W. Bush','Republican'),('2005-08-03 00:00:00','2009-01-20 00:00:00','George W. Bush','Republican'),('2005-08-04 00:00:00','2009-01-20 00:00:00','George W. Bush','Republican'),('2005-08-05 00:00:00','2009-01-20 00:00:00','George W. Bush','Republican'),('2005-08-06 00:00:00','2009-01-20 00:00:00','George W. Bush','Republican'),('2005-08-07 00:00:00','2009-01-20 00:00:00','George W. Bush','Republican'),('2005-08-08 00:00:00','2009-01-20 00:00:00','George W. Bush','Republican'),('2005-08-09 00:00:00','2009-01-20 00:00:00','George W. Bush','Republican'),('2005-08-10 00:00:00','2009-01-20 </w:t>
        </w:r>
        <w:r>
          <w:lastRenderedPageBreak/>
          <w:t xml:space="preserve">00:00:00','George W. Bush','Republican'),('2005-08-11 00:00:00','2009-01-20 00:00:00','George W. Bush','Republican'),('2005-08-12 00:00:00','2009-01-20 00:00:00','George W. Bush','Republican'),('2005-08-13 00:00:00','2009-01-20 00:00:00','George W. Bush','Republican'),('2005-08-14 00:00:00','2009-01-20 00:00:00','George W. Bush','Republican'),('2005-08-15 00:00:00','2009-01-20 00:00:00','George W. Bush','Republican'),('2005-08-16 00:00:00','2009-01-20 00:00:00','George W. Bush','Republican'),('2005-08-17 00:00:00','2009-01-20 00:00:00','George W. Bush','Republican'),('2005-08-18 00:00:00','2009-01-20 00:00:00','George W. Bush','Republican'),('2005-08-19 00:00:00','2009-01-20 00:00:00','George W. Bush','Republican'),('2005-08-20 00:00:00','2009-01-20 00:00:00','George W. Bush','Republican'),('2005-08-21 00:00:00','2009-01-20 00:00:00','George W. Bush','Republican'),('2005-08-22 00:00:00','2009-01-20 00:00:00','George W. Bush','Republican'),('2005-08-23 00:00:00','2009-01-20 00:00:00','George W. Bush','Republican'),('2005-08-24 00:00:00','2009-01-20 00:00:00','George W. Bush','Republican'),('2005-08-25 00:00:00','2009-01-20 00:00:00','George W. Bush','Republican'),('2005-08-26 00:00:00','2009-01-20 00:00:00','George W. Bush','Republican'),('2005-08-27 00:00:00','2009-01-20 00:00:00','George W. Bush','Republican'),('2005-08-28 00:00:00','2009-01-20 00:00:00','George W. Bush','Republican'),('2005-08-29 00:00:00','2009-01-20 00:00:00','George W. Bush','Republican'),('2005-08-30 00:00:00','2009-01-20 00:00:00','George W. Bush','Republican'),('2005-08-31 00:00:00','2009-01-20 00:00:00','George W. Bush','Republican'),('2005-09-01 00:00:00','2009-01-20 00:00:00','George W. Bush','Republican'),('2005-09-02 00:00:00','2009-01-20 00:00:00','George W. Bush','Republican'),('2005-09-03 00:00:00','2009-01-20 00:00:00','George W. Bush','Republican'),('2005-09-04 00:00:00','2009-01-20 00:00:00','George W. Bush','Republican'),('2005-09-05 00:00:00','2009-01-20 00:00:00','George W. Bush','Republican'),('2005-09-06 00:00:00','2009-01-20 00:00:00','George W. Bush','Republican'),('2005-09-07 00:00:00','2009-01-20 00:00:00','George W. Bush','Republican'),('2005-09-08 00:00:00','2009-01-20 00:00:00','George W. Bush','Republican'),('2005-09-09 00:00:00','2009-01-20 00:00:00','George W. Bush','Republican'),('2005-09-10 00:00:00','2009-01-20 00:00:00','George W. Bush','Republican'),('2005-09-11 00:00:00','2009-01-20 00:00:00','George W. Bush','Republican'),('2005-09-12 00:00:00','2009-01-20 00:00:00','George W. Bush','Republican'),('2005-09-13 00:00:00','2009-01-20 00:00:00','George W. Bush','Republican'),('2005-09-14 00:00:00','2009-01-20 00:00:00','George W. Bush','Republican'),('2005-09-15 00:00:00','2009-01-20 00:00:00','George W. Bush','Republican'),('2005-09-16 00:00:00','2009-01-20 00:00:00','George W. Bush','Republican'),('2005-09-17 00:00:00','2009-01-20 00:00:00','George W. Bush','Republican'),('2005-09-18 00:00:00','2009-01-20 00:00:00','George W. Bush','Republican'),('2005-09-19 00:00:00','2009-01-20 </w:t>
        </w:r>
        <w:r>
          <w:t xml:space="preserve">00:00:00','George W. Bush','Republican'),('2005-09-20 00:00:00','2009-01-20 00:00:00','George W. Bush','Republican'),('2005-09-21 00:00:00','2009-01-20 00:00:00','George W. Bush','Republican'),('2005-09-22 00:00:00','2009-01-20 00:00:00','George W. Bush','Republican'),('2005-09-23 00:00:00','2009-01-20 00:00:00','George W. Bush','Republican'),('2005-09-24 00:00:00','2009-01-20 00:00:00','George W. Bush','Republican'),('2005-09-25 00:00:00','2009-01-20 00:00:00','George W. Bush','Republican'),('2005-09-26 00:00:00','2009-01-20 00:00:00','George W. Bush','Republican'),('2005-09-27 00:00:00','2009-01-20 00:00:00','George W. Bush','Republican'),('2005-09-28 00:00:00','2009-01-20 00:00:00','George W. Bush','Republican'),('2005-09-29 00:00:00','2009-01-20 00:00:00','George W. Bush','Republican'),('2005-09-30 00:00:00','2009-01-20 00:00:00','George W. Bush','Republican'),('2005-10-01 00:00:00','2009-01-20 00:00:00','George W. Bush','Republican'),('2005-10-02 00:00:00','2009-01-20 00:00:00','George W. Bush','Republican'),('2005-10-03 00:00:00','2009-01-20 00:00:00','George W. Bush','Republican'),('2005-10-04 00:00:00','2009-01-20 00:00:00','George W. Bush','Republican'),('2005-10-05 00:00:00','2009-01-20 00:00:00','George W. Bush','Republican'),('2005-10-06 00:00:00','2009-01-20 00:00:00','George W. Bush','Republican'),('2005-10-07 00:00:00','2009-01-20 00:00:00','George W. Bush','Republican'),('2005-10-08 00:00:00','2009-01-20 00:00:00','George W. Bush','Republican'),('2005-10-09 00:00:00','2009-01-20 00:00:00','George W. Bush','Republican'),('2005-10-10 00:00:00','2009-01-20 00:00:00','George W. Bush','Republican'),('2005-10-11 00:00:00','2009-01-20 00:00:00','George W. Bush','Republican'),('2005-10-12 00:00:00','2009-01-20 00:00:00','George W. Bush','Republican'),('2005-10-13 00:00:00','2009-01-20 00:00:00','George W. Bush','Republican'),('2005-10-14 00:00:00','2009-01-20 00:00:00','George W. Bush','Republican'),('2005-10-15 00:00:00','2009-01-20 00:00:00','George W. Bush','Republican'),('2005-10-16 00:00:00','2009-01-20 00:00:00','George W. Bush','Republican'),('2005-10-17 00:00:00','2009-01-20 00:00:00','George W. Bush','Republican'),('2005-10-18 00:00:00','2009-01-20 00:00:00','George W. Bush','Republican'),('2005-10-19 00:00:00','2009-01-20 00:00:00','George W. Bush','Republican'),('2005-10-20 00:00:00','2009-01-20 00:00:00','George W. Bush','Republican'),('2005-10-21 00:00:00','2009-01-20 00:00:00','George W. Bush','Republican'),('2005-10-22 00:00:00','2009-01-20 00:00:00','George W. Bush','Republican'),('2005-10-23 00:00:00','2009-01-20 00:00:00','George W. Bush','Republican'),('2005-10-24 00:00:00','2009-01-20 00:00:00','George W. Bush','Republican'),('2005-10-25 00:00:00','2009-01-20 00:00:00','George W. Bush','Republican'),('2005-10-26 00:00:00','2009-01-20 00:00:00','George W. Bush','Republican'),('2005-10-27 00:00:00','2009-01-20 00:00:00','George W. Bush','Republican'),('2005-10-28 00:00:00','2009-01-20 00:00:00','George W. Bush','Republican'),('2005-10-29 00:00:00','2009-01-20 </w:t>
        </w:r>
        <w:r>
          <w:lastRenderedPageBreak/>
          <w:t xml:space="preserve">00:00:00','George W. Bush','Republican'),('2005-10-30 00:00:00','2009-01-20 00:00:00','George W. Bush','Republican'),('2005-10-31 00:00:00','2009-01-20 00:00:00','George W. Bush','Republican'),('2005-11-01 00:00:00','2009-01-20 00:00:00','George W. Bush','Republican'),('2005-11-02 00:00:00','2009-01-20 00:00:00','George W. Bush','Republican'),('2005-11-03 00:00:00','2009-01-20 00:00:00','George W. Bush','Republican'),('2005-11-04 00:00:00','2009-01-20 00:00:00','George W. Bush','Republican'),('2005-11-05 00:00:00','2009-01-20 00:00:00','George W. Bush','Republican'),('2005-11-06 00:00:00','2009-01-20 00:00:00','George W. Bush','Republican'),('2005-11-07 00:00:00','2009-01-20 00:00:00','George W. Bush','Republican'),('2005-11-08 00:00:00','2009-01-20 00:00:00','George W. Bush','Republican'),('2005-11-09 00:00:00','2009-01-20 00:00:00','George W. Bush','Republican'),('2005-11-10 00:00:00','2009-01-20 00:00:00','George W. Bush','Republican'),('2005-11-11 00:00:00','2009-01-20 00:00:00','George W. Bush','Republican'),('2005-11-12 00:00:00','2009-01-20 00:00:00','George W. Bush','Republican'),('2005-11-13 00:00:00','2009-01-20 00:00:00','George W. Bush','Republican'),('2005-11-14 00:00:00','2009-01-20 00:00:00','George W. Bush','Republican'),('2005-11-15 00:00:00','2009-01-20 00:00:00','George W. Bush','Republican'),('2005-11-16 00:00:00','2009-01-20 00:00:00','George W. Bush','Republican'),('2005-11-17 00:00:00','2009-01-20 00:00:00','George W. Bush','Republican'),('2005-11-18 00:00:00','2009-01-20 00:00:00','George W. Bush','Republican'),('2005-11-19 00:00:00','2009-01-20 00:00:00','George W. Bush','Republican'),('2005-11-20 00:00:00','2009-01-20 00:00:00','George W. Bush','Republican'),('2005-11-21 00:00:00','2009-01-20 00:00:00','George W. Bush','Republican'),('2005-11-22 00:00:00','2009-01-20 00:00:00','George W. Bush','Republican'),('2005-11-23 00:00:00','2009-01-20 00:00:00','George W. Bush','Republican'),('2005-11-24 00:00:00','2009-01-20 00:00:00','George W. Bush','Republican'),('2005-11-25 00:00:00','2009-01-20 00:00:00','George W. Bush','Republican'),('2005-11-26 00:00:00','2009-01-20 00:00:00','George W. Bush','Republican'),('2005-11-27 00:00:00','2009-01-20 00:00:00','George W. Bush','Republican'),('2005-11-28 00:00:00','2009-01-20 00:00:00','George W. Bush','Republican'),('2005-11-29 00:00:00','2009-01-20 00:00:00','George W. Bush','Republican'),('2005-11-30 00:00:00','2009-01-20 00:00:00','George W. Bush','Republican'),('2005-12-01 00:00:00','2009-01-20 00:00:00','George W. Bush','Republican'),('2005-12-02 00:00:00','2009-01-20 00:00:00','George W. Bush','Republican'),('2005-12-03 00:00:00','2009-01-20 00:00:00','George W. Bush','Republican'),('2005-12-04 00:00:00','2009-01-20 00:00:00','George W. Bush','Republican'),('2005-12-05 00:00:00','2009-01-20 00:00:00','George W. Bush','Republican'),('2005-12-06 00:00:00','2009-01-20 00:00:00','George W. Bush','Republican'),('2005-12-07 00:00:00','2009-01-20 00:00:00','George W. Bush','Republican'),('2005-12-08 00:00:00','2009-01-20 </w:t>
        </w:r>
        <w:r>
          <w:t xml:space="preserve">00:00:00','George W. Bush','Republican'),('2005-12-09 00:00:00','2009-01-20 00:00:00','George W. Bush','Republican'),('2005-12-10 00:00:00','2009-01-20 00:00:00','George W. Bush','Republican'),('2005-12-11 00:00:00','2009-01-20 00:00:00','George W. Bush','Republican'),('2005-12-12 00:00:00','2009-01-20 00:00:00','George W. Bush','Republican'),('2005-12-13 00:00:00','2009-01-20 00:00:00','George W. Bush','Republican'),('2005-12-14 00:00:00','2009-01-20 00:00:00','George W. Bush','Republican'),('2005-12-15 00:00:00','2009-01-20 00:00:00','George W. Bush','Republican'),('2005-12-16 00:00:00','2009-01-20 00:00:00','George W. Bush','Republican'),('2005-12-17 00:00:00','2009-01-20 00:00:00','George W. Bush','Republican'),('2005-12-18 00:00:00','2009-01-20 00:00:00','George W. Bush','Republican'),('2005-12-19 00:00:00','2009-01-20 00:00:00','George W. Bush','Republican'),('2005-12-20 00:00:00','2009-01-20 00:00:00','George W. Bush','Republican'),('2005-12-21 00:00:00','2009-01-20 00:00:00','George W. Bush','Republican'),('2005-12-22 00:00:00','2009-01-20 00:00:00','George W. Bush','Republican'),('2005-12-23 00:00:00','2009-01-20 00:00:00','George W. Bush','Republican'),('2005-12-24 00:00:00','2009-01-20 00:00:00','George W. Bush','Republican'),('2005-12-25 00:00:00','2009-01-20 00:00:00','George W. Bush','Republican'),('2005-12-26 00:00:00','2009-01-20 00:00:00','George W. Bush','Republican'),('2005-12-27 00:00:00','2009-01-20 00:00:00','George W. Bush','Republican'),('2005-12-28 00:00:00','2009-01-20 00:00:00','George W. Bush','Republican'),('2005-12-29 00:00:00','2009-01-20 00:00:00','George W. Bush','Republican'),('2005-12-30 00:00:00','2009-01-20 00:00:00','George W. Bush','Republican'),('2005-12-31 00:00:00','2009-01-20 00:00:00','George W. Bush','Republican'),('2006-01-01 00:00:00','2009-01-20 00:00:00','George W. Bush','Republican'),('2006-01-02 00:00:00','2009-01-20 00:00:00','George W. Bush','Republican'),('2006-01-03 00:00:00','2009-01-20 00:00:00','George W. Bush','Republican'),('2006-01-04 00:00:00','2009-01-20 00:00:00','George W. Bush','Republican'),('2006-01-05 00:00:00','2009-01-20 00:00:00','George W. Bush','Republican'),('2006-01-06 00:00:00','2009-01-20 00:00:00','George W. Bush','Republican'),('2006-01-07 00:00:00','2009-01-20 00:00:00','George W. Bush','Republican'),('2006-01-08 00:00:00','2009-01-20 00:00:00','George W. Bush','Republican'),('2006-01-09 00:00:00','2009-01-20 00:00:00','George W. Bush','Republican'),('2006-01-10 00:00:00','2009-01-20 00:00:00','George W. Bush','Republican'),('2006-01-11 00:00:00','2009-01-20 00:00:00','George W. Bush','Republican'),('2006-01-12 00:00:00','2009-01-20 00:00:00','George W. Bush','Republican'),('2006-01-13 00:00:00','2009-01-20 00:00:00','George W. Bush','Republican'),('2006-01-14 00:00:00','2009-01-20 00:00:00','George W. Bush','Republican'),('2006-01-15 00:00:00','2009-01-20 00:00:00','George W. Bush','Republican'),('2006-01-16 00:00:00','2009-01-20 00:00:00','George W. Bush','Republican'),('2006-01-17 00:00:00','2009-01-20 </w:t>
        </w:r>
        <w:r>
          <w:lastRenderedPageBreak/>
          <w:t xml:space="preserve">00:00:00','George W. Bush','Republican'),('2006-01-18 00:00:00','2009-01-20 00:00:00','George W. Bush','Republican'),('2006-01-19 00:00:00','2009-01-20 00:00:00','George W. Bush','Republican'),('2006-01-20 00:00:00','2009-01-20 00:00:00','George W. Bush','Republican'),('2006-01-21 00:00:00','2009-01-20 00:00:00','George W. Bush','Republican'),('2006-01-22 00:00:00','2009-01-20 00:00:00','George W. Bush','Republican'),('2006-01-23 00:00:00','2009-01-20 00:00:00','George W. Bush','Republican'),('2006-01-24 00:00:00','2009-01-20 00:00:00','George W. Bush','Republican'),('2006-01-25 00:00:00','2009-01-20 00:00:00','George W. Bush','Republican'),('2006-01-26 00:00:00','2009-01-20 00:00:00','George W. Bush','Republican'),('2006-01-27 00:00:00','2009-01-20 00:00:00','George W. Bush','Republican'),('2006-01-28 00:00:00','2009-01-20 00:00:00','George W. Bush','Republican'),('2006-01-29 00:00:00','2009-01-20 00:00:00','George W. Bush','Republican'),('2006-01-30 00:00:00','2009-01-20 00:00:00','George W. Bush','Republican'),('2006-01-31 00:00:00','2009-01-20 00:00:00','George W. Bush','Republican'),('2006-02-01 00:00:00','2009-01-20 00:00:00','George W. Bush','Republican'),('2006-02-02 00:00:00','2009-01-20 00:00:00','George W. Bush','Republican'),('2006-02-03 00:00:00','2009-01-20 00:00:00','George W. Bush','Republican'),('2006-02-04 00:00:00','2009-01-20 00:00:00','George W. Bush','Republican'),('2006-02-05 00:00:00','2009-01-20 00:00:00','George W. Bush','Republican'),('2006-02-06 00:00:00','2009-01-20 00:00:00','George W. Bush','Republican'),('2006-02-07 00:00:00','2009-01-20 00:00:00','George W. Bush','Republican'),('2006-02-08 00:00:00','2009-01-20 00:00:00','George W. Bush','Republican'),('2006-02-09 00:00:00','2009-01-20 00:00:00','George W. Bush','Republican'),('2006-02-10 00:00:00','2009-01-20 00:00:00','George W. Bush','Republican'),('2006-02-11 00:00:00','2009-01-20 00:00:00','George W. Bush','Republican'),('2006-02-12 00:00:00','2009-01-20 00:00:00','George W. Bush','Republican'),('2006-02-13 00:00:00','2009-01-20 00:00:00','George W. Bush','Republican'),('2006-02-14 00:00:00','2009-01-20 00:00:00','George W. Bush','Republican'),('2006-02-15 00:00:00','2009-01-20 00:00:00','George W. Bush','Republican'),('2006-02-16 00:00:00','2009-01-20 00:00:00','George W. Bush','Republican'),('2006-02-17 00:00:00','2009-01-20 00:00:00','George W. Bush','Republican'),('2006-02-18 00:00:00','2009-01-20 00:00:00','George W. Bush','Republican'),('2006-02-19 00:00:00','2009-01-20 00:00:00','George W. Bush','Republican'),('2006-02-20 00:00:00','2009-01-20 00:00:00','George W. Bush','Republican'),('2006-02-21 00:00:00','2009-01-20 00:00:00','George W. Bush','Republican'),('2006-02-22 00:00:00','2009-01-20 00:00:00','George W. Bush','Republican'),('2006-02-23 00:00:00','2009-01-20 00:00:00','George W. Bush','Republican'),('2006-02-24 00:00:00','2009-01-20 00:00:00','George W. Bush','Republican'),('2006-02-25 00:00:00','2009-01-20 00:00:00','George W. Bush','Republican'),('2006-02-26 00:00:00','2009-01-20 </w:t>
        </w:r>
        <w:r>
          <w:t xml:space="preserve">00:00:00','George W. Bush','Republican'),('2006-02-27 00:00:00','2009-01-20 00:00:00','George W. Bush','Republican'),('2006-02-28 00:00:00','2009-01-20 00:00:00','George W. Bush','Republican'),('2006-03-01 00:00:00','2009-01-20 00:00:00','George W. Bush','Republican'),('2006-03-02 00:00:00','2009-01-20 00:00:00','George W. Bush','Republican'),('2006-03-03 00:00:00','2009-01-20 00:00:00','George W. Bush','Republican'),('2006-03-04 00:00:00','2009-01-20 00:00:00','George W. Bush','Republican'),('2006-03-05 00:00:00','2009-01-20 00:00:00','George W. Bush','Republican'),('2006-03-06 00:00:00','2009-01-20 00:00:00','George W. Bush','Republican'),('2006-03-07 00:00:00','2009-01-20 00:00:00','George W. Bush','Republican'),('2006-03-08 00:00:00','2009-01-20 00:00:00','George W. Bush','Republican'),('2006-03-09 00:00:00','2009-01-20 00:00:00','George W. Bush','Republican'),('2006-03-10 00:00:00','2009-01-20 00:00:00','George W. Bush','Republican'),('2006-03-11 00:00:00','2009-01-20 00:00:00','George W. Bush','Republican'),('2006-03-12 00:00:00','2009-01-20 00:00:00','George W. Bush','Republican'),('2006-03-13 00:00:00','2009-01-20 00:00:00','George W. Bush','Republican'),('2006-03-14 00:00:00','2009-01-20 00:00:00','George W. Bush','Republican'),('2006-03-15 00:00:00','2009-01-20 00:00:00','George W. Bush','Republican'),('2006-03-16 00:00:00','2009-01-20 00:00:00','George W. Bush','Republican'),('2006-03-17 00:00:00','2009-01-20 00:00:00','George W. Bush','Republican'),('2006-03-18 00:00:00','2009-01-20 00:00:00','George W. Bush','Republican'),('2006-03-19 00:00:00','2009-01-20 00:00:00','George W. Bush','Republican'),('2006-03-20 00:00:00','2009-01-20 00:00:00','George W. Bush','Republican'),('2006-03-21 00:00:00','2009-01-20 00:00:00','George W. Bush','Republican'),('2006-03-22 00:00:00','2009-01-20 00:00:00','George W. Bush','Republican'),('2006-03-23 00:00:00','2009-01-20 00:00:00','George W. Bush','Republican'),('2006-03-24 00:00:00','2009-01-20 00:00:00','George W. Bush','Republican'),('2006-03-25 00:00:00','2009-01-20 00:00:00','George W. Bush','Republican'),('2006-03-26 00:00:00','2009-01-20 00:00:00','George W. Bush','Republican'),('2006-03-27 00:00:00','2009-01-20 00:00:00','George W. Bush','Republican'),('2006-03-28 00:00:00','2009-01-20 00:00:00','George W. Bush','Republican'),('2006-03-29 00:00:00','2009-01-20 00:00:00','George W. Bush','Republican'),('2006-03-30 00:00:00','2009-01-20 00:00:00','George W. Bush','Republican'),('2006-03-31 00:00:00','2009-01-20 00:00:00','George W. Bush','Republican'),('2006-04-01 00:00:00','2009-01-20 00:00:00','George W. Bush','Republican'),('2006-04-02 00:00:00','2009-01-20 00:00:00','George W. Bush','Republican'),('2006-04-03 00:00:00','2009-01-20 00:00:00','George W. Bush','Republican'),('2006-04-04 00:00:00','2009-01-20 00:00:00','George W. Bush','Republican'),('2006-04-05 00:00:00','2009-01-20 00:00:00','George W. Bush','Republican'),('2006-04-06 00:00:00','2009-01-20 00:00:00','George W. Bush','Republican'),('2006-04-07 00:00:00','2009-01-20 </w:t>
        </w:r>
        <w:r>
          <w:lastRenderedPageBreak/>
          <w:t xml:space="preserve">00:00:00','George W. Bush','Republican'),('2006-04-08 00:00:00','2009-01-20 00:00:00','George W. Bush','Republican'),('2006-04-09 00:00:00','2009-01-20 00:00:00','George W. Bush','Republican'),('2006-04-10 00:00:00','2009-01-20 00:00:00','George W. Bush','Republican'),('2006-04-11 00:00:00','2009-01-20 00:00:00','George W. Bush','Republican'),('2006-04-12 00:00:00','2009-01-20 00:00:00','George W. Bush','Republican'),('2006-04-13 00:00:00','2009-01-20 00:00:00','George W. Bush','Republican'),('2006-04-14 00:00:00','2009-01-20 00:00:00','George W. Bush','Republican'),('2006-04-15 00:00:00','2009-01-20 00:00:00','George W. Bush','Republican'),('2006-04-16 00:00:00','2009-01-20 00:00:00','George W. Bush','Republican'),('2006-04-17 00:00:00','2009-01-20 00:00:00','George W. Bush','Republican'),('2006-04-18 00:00:00','2009-01-20 00:00:00','George W. Bush','Republican'),('2006-04-19 00:00:00','2009-01-20 00:00:00','George W. Bush','Republican'),('2006-04-20 00:00:00','2009-01-20 00:00:00','George W. Bush','Republican'),('2006-04-21 00:00:00','2009-01-20 00:00:00','George W. Bush','Republican'),('2006-04-22 00:00:00','2009-01-20 00:00:00','George W. Bush','Republican'),('2006-04-23 00:00:00','2009-01-20 00:00:00','George W. Bush','Republican'),('2006-04-24 00:00:00','2009-01-20 00:00:00','George W. Bush','Republican'),('2006-04-25 00:00:00','2009-01-20 00:00:00','George W. Bush','Republican'),('2006-04-26 00:00:00','2009-01-20 00:00:00','George W. Bush','Republican'),('2006-04-27 00:00:00','2009-01-20 00:00:00','George W. Bush','Republican'),('2006-04-28 00:00:00','2009-01-20 00:00:00','George W. Bush','Republican'),('2006-04-29 00:00:00','2009-01-20 00:00:00','George W. Bush','Republican'),('2006-04-30 00:00:00','2009-01-20 00:00:00','George W. Bush','Republican'),('2006-05-01 00:00:00','2009-01-20 00:00:00','George W. Bush','Republican'),('2006-05-02 00:00:00','2009-01-20 00:00:00','George W. Bush','Republican'),('2006-05-03 00:00:00','2009-01-20 00:00:00','George W. Bush','Republican'),('2006-05-04 00:00:00','2009-01-20 00:00:00','George W. Bush','Republican'),('2006-05-05 00:00:00','2009-01-20 00:00:00','George W. Bush','Republican'),('2006-05-06 00:00:00','2009-01-20 00:00:00','George W. Bush','Republican'),('2006-05-07 00:00:00','2009-01-20 00:00:00','George W. Bush','Republican'),('2006-05-08 00:00:00','2009-01-20 00:00:00','George W. Bush','Republican'),('2006-05-09 00:00:00','2009-01-20 00:00:00','George W. Bush','Republican'),('2006-05-10 00:00:00','2009-01-20 00:00:00','George W. Bush','Republican'),('2006-05-11 00:00:00','2009-01-20 00:00:00','George W. Bush','Republican'),('2006-05-12 00:00:00','2009-01-20 00:00:00','George W. Bush','Republican'),('2006-05-13 00:00:00','2009-01-20 00:00:00','George W. Bush','Republican'),('2006-05-14 00:00:00','2009-01-20 00:00:00','George W. Bush','Republican'),('2006-05-15 00:00:00','2009-01-20 00:00:00','George W. Bush','Republican'),('2006-05-16 00:00:00','2009-01-20 00:00:00','George W. Bush','Republican'),('2006-05-17 00:00:00','2009-01-20 </w:t>
        </w:r>
        <w:r>
          <w:t xml:space="preserve">00:00:00','George W. Bush','Republican'),('2006-05-18 00:00:00','2009-01-20 00:00:00','George W. Bush','Republican'),('2006-05-19 00:00:00','2009-01-20 00:00:00','George W. Bush','Republican'),('2006-05-20 00:00:00','2009-01-20 00:00:00','George W. Bush','Republican'),('2006-05-21 00:00:00','2009-01-20 00:00:00','George W. Bush','Republican'),('2006-05-22 00:00:00','2009-01-20 00:00:00','George W. Bush','Republican'),('2006-05-23 00:00:00','2009-01-20 00:00:00','George W. Bush','Republican'),('2006-05-24 00:00:00','2009-01-20 00:00:00','George W. Bush','Republican'),('2006-05-25 00:00:00','2009-01-20 00:00:00','George W. Bush','Republican'),('2006-05-26 00:00:00','2009-01-20 00:00:00','George W. Bush','Republican'),('2006-05-27 00:00:00','2009-01-20 00:00:00','George W. Bush','Republican'),('2006-05-28 00:00:00','2009-01-20 00:00:00','George W. Bush','Republican'),('2006-05-29 00:00:00','2009-01-20 00:00:00','George W. Bush','Republican'),('2006-05-30 00:00:00','2009-01-20 00:00:00','George W. Bush','Republican'),('2006-05-31 00:00:00','2009-01-20 00:00:00','George W. Bush','Republican'),('2006-06-01 00:00:00','2009-01-20 00:00:00','George W. Bush','Republican'),('2006-06-02 00:00:00','2009-01-20 00:00:00','George W. Bush','Republican'),('2006-06-03 00:00:00','2009-01-20 00:00:00','George W. Bush','Republican'),('2006-06-04 00:00:00','2009-01-20 00:00:00','George W. Bush','Republican'),('2006-06-05 00:00:00','2009-01-20 00:00:00','George W. Bush','Republican'),('2006-06-06 00:00:00','2009-01-20 00:00:00','George W. Bush','Republican'),('2006-06-07 00:00:00','2009-01-20 00:00:00','George W. Bush','Republican'),('2006-06-08 00:00:00','2009-01-20 00:00:00','George W. Bush','Republican'),('2006-06-09 00:00:00','2009-01-20 00:00:00','George W. Bush','Republican'),('2006-06-10 00:00:00','2009-01-20 00:00:00','George W. Bush','Republican'),('2006-06-11 00:00:00','2009-01-20 00:00:00','George W. Bush','Republican'),('2006-06-12 00:00:00','2009-01-20 00:00:00','George W. Bush','Republican'),('2006-06-13 00:00:00','2009-01-20 00:00:00','George W. Bush','Republican'),('2006-06-14 00:00:00','2009-01-20 00:00:00','George W. Bush','Republican'),('2006-06-15 00:00:00','2009-01-20 00:00:00','George W. Bush','Republican'),('2006-06-16 00:00:00','2009-01-20 00:00:00','George W. Bush','Republican'),('2006-06-17 00:00:00','2009-01-20 00:00:00','George W. Bush','Republican'),('2006-06-18 00:00:00','2009-01-20 00:00:00','George W. Bush','Republican'),('2006-06-19 00:00:00','2009-01-20 00:00:00','George W. Bush','Republican'),('2006-06-20 00:00:00','2009-01-20 00:00:00','George W. Bush','Republican'),('2006-06-21 00:00:00','2009-01-20 00:00:00','George W. Bush','Republican'),('2006-06-22 00:00:00','2009-01-20 00:00:00','George W. Bush','Republican'),('2006-06-23 00:00:00','2009-01-20 00:00:00','George W. Bush','Republican'),('2006-06-24 00:00:00','2009-01-20 00:00:00','George W. Bush','Republican'),('2006-06-25 00:00:00','2009-01-20 00:00:00','George W. Bush','Republican'),('2006-06-26 00:00:00','2009-01-20 </w:t>
        </w:r>
        <w:r>
          <w:lastRenderedPageBreak/>
          <w:t xml:space="preserve">00:00:00','George W. Bush','Republican'),('2006-06-27 00:00:00','2009-01-20 00:00:00','George W. Bush','Republican'),('2006-06-28 00:00:00','2009-01-20 00:00:00','George W. Bush','Republican'),('2006-06-29 00:00:00','2009-01-20 00:00:00','George W. Bush','Republican'),('2006-06-30 00:00:00','2009-01-20 00:00:00','George W. Bush','Republican'),('2006-07-01 00:00:00','2009-01-20 00:00:00','George W. Bush','Republican'),('2006-07-02 00:00:00','2009-01-20 00:00:00','George W. Bush','Republican'),('2006-07-03 00:00:00','2009-01-20 00:00:00','George W. Bush','Republican'),('2006-07-04 00:00:00','2009-01-20 00:00:00','George W. Bush','Republican'),('2006-07-05 00:00:00','2009-01-20 00:00:00','George W. Bush','Republican'),('2006-07-06 00:00:00','2009-01-20 00:00:00','George W. Bush','Republican'),('2006-07-07 00:00:00','2009-01-20 00:00:00','George W. Bush','Republican'),('2006-07-08 00:00:00','2009-01-20 00:00:00','George W. Bush','Republican'),('2006-07-09 00:00:00','2009-01-20 00:00:00','George W. Bush','Republican'),('2006-07-10 00:00:00','2009-01-20 00:00:00','George W. Bush','Republican'),('2006-07-11 00:00:00','2009-01-20 00:00:00','George W. Bush','Republican'),('2006-07-12 00:00:00','2009-01-20 00:00:00','George W. Bush','Republican'),('2006-07-13 00:00:00','2009-01-20 00:00:00','George W. Bush','Republican'),('2006-07-14 00:00:00','2009-01-20 00:00:00','George W. Bush','Republican'),('2006-07-15 00:00:00','2009-01-20 00:00:00','George W. Bush','Republican'),('2006-07-16 00:00:00','2009-01-20 00:00:00','George W. Bush','Republican'),('2006-07-17 00:00:00','2009-01-20 00:00:00','George W. Bush','Republican'),('2006-07-18 00:00:00','2009-01-20 00:00:00','George W. Bush','Republican'),('2006-07-19 00:00:00','2009-01-20 00:00:00','George W. Bush','Republican'),('2006-07-20 00:00:00','2009-01-20 00:00:00','George W. Bush','Republican'),('2006-07-21 00:00:00','2009-01-20 00:00:00','George W. Bush','Republican'),('2006-07-22 00:00:00','2009-01-20 00:00:00','George W. Bush','Republican'),('2006-07-23 00:00:00','2009-01-20 00:00:00','George W. Bush','Republican'),('2006-07-24 00:00:00','2009-01-20 00:00:00','George W. Bush','Republican'),('2006-07-25 00:00:00','2009-01-20 00:00:00','George W. Bush','Republican'),('2006-07-26 00:00:00','2009-01-20 00:00:00','George W. Bush','Republican'),('2006-07-27 00:00:00','2009-01-20 00:00:00','George W. Bush','Republican'),('2006-07-28 00:00:00','2009-01-20 00:00:00','George W. Bush','Republican'),('2006-07-29 00:00:00','2009-01-20 00:00:00','George W. Bush','Republican'),('2006-07-30 00:00:00','2009-01-20 00:00:00','George W. Bush','Republican'),('2006-07-31 00:00:00','2009-01-20 00:00:00','George W. Bush','Republican'),('2006-08-01 00:00:00','2009-01-20 00:00:00','George W. Bush','Republican'),('2006-08-02 00:00:00','2009-01-20 00:00:00','George W. Bush','Republican'),('2006-08-03 00:00:00','2009-01-20 00:00:00','George W. Bush','Republican'),('2006-08-04 00:00:00','2009-01-20 00:00:00','George W. Bush','Republican'),('2006-08-05 00:00:00','2009-01-20 </w:t>
        </w:r>
        <w:r>
          <w:t xml:space="preserve">00:00:00','George W. Bush','Republican'),('2006-08-06 00:00:00','2009-01-20 00:00:00','George W. Bush','Republican'),('2006-08-07 00:00:00','2009-01-20 00:00:00','George W. Bush','Republican'),('2006-08-08 00:00:00','2009-01-20 00:00:00','George W. Bush','Republican'),('2006-08-09 00:00:00','2009-01-20 00:00:00','George W. Bush','Republican'),('2006-08-10 00:00:00','2009-01-20 00:00:00','George W. Bush','Republican'),('2006-08-11 00:00:00','2009-01-20 00:00:00','George W. Bush','Republican'),('2006-08-12 00:00:00','2009-01-20 00:00:00','George W. Bush','Republican'),('2006-08-13 00:00:00','2009-01-20 00:00:00','George W. Bush','Republican'),('2006-08-14 00:00:00','2009-01-20 00:00:00','George W. Bush','Republican'),('2006-08-15 00:00:00','2009-01-20 00:00:00','George W. Bush','Republican'),('2006-08-16 00:00:00','2009-01-20 00:00:00','George W. Bush','Republican'),('2006-08-17 00:00:00','2009-01-20 00:00:00','George W. Bush','Republican'),('2006-08-18 00:00:00','2009-01-20 00:00:00','George W. Bush','Republican'),('2006-08-19 00:00:00','2009-01-20 00:00:00','George W. Bush','Republican'),('2006-08-20 00:00:00','2009-01-20 00:00:00','George W. Bush','Republican'),('2006-08-21 00:00:00','2009-01-20 00:00:00','George W. Bush','Republican'),('2006-08-22 00:00:00','2009-01-20 00:00:00','George W. Bush','Republican'),('2006-08-23 00:00:00','2009-01-20 00:00:00','George W. Bush','Republican'),('2006-08-24 00:00:00','2009-01-20 00:00:00','George W. Bush','Republican'),('2006-08-25 00:00:00','2009-01-20 00:00:00','George W. Bush','Republican'),('2006-08-26 00:00:00','2009-01-20 00:00:00','George W. Bush','Republican'),('2006-08-27 00:00:00','2009-01-20 00:00:00','George W. Bush','Republican'),('2006-08-28 00:00:00','2009-01-20 00:00:00','George W. Bush','Republican'),('2006-08-29 00:00:00','2009-01-20 00:00:00','George W. Bush','Republican'),('2006-08-30 00:00:00','2009-01-20 00:00:00','George W. Bush','Republican'),('2006-08-31 00:00:00','2009-01-20 00:00:00','George W. Bush','Republican'),('2006-09-01 00:00:00','2009-01-20 00:00:00','George W. Bush','Republican'),('2006-09-02 00:00:00','2009-01-20 00:00:00','George W. Bush','Republican'),('2006-09-03 00:00:00','2009-01-20 00:00:00','George W. Bush','Republican'),('2006-09-04 00:00:00','2009-01-20 00:00:00','George W. Bush','Republican'),('2006-09-05 00:00:00','2009-01-20 00:00:00','George W. Bush','Republican'),('2006-09-06 00:00:00','2009-01-20 00:00:00','George W. Bush','Republican'),('2006-09-07 00:00:00','2009-01-20 00:00:00','George W. Bush','Republican'),('2006-09-08 00:00:00','2009-01-20 00:00:00','George W. Bush','Republican'),('2006-09-09 00:00:00','2009-01-20 00:00:00','George W. Bush','Republican'),('2006-09-10 00:00:00','2009-01-20 00:00:00','George W. Bush','Republican'),('2006-09-11 00:00:00','2009-01-20 00:00:00','George W. Bush','Republican'),('2006-09-12 00:00:00','2009-01-20 00:00:00','George W. Bush','Republican'),('2006-09-13 00:00:00','2009-01-20 00:00:00','George W. Bush','Republican'),('2006-09-14 00:00:00','2009-01-20 </w:t>
        </w:r>
        <w:r>
          <w:lastRenderedPageBreak/>
          <w:t xml:space="preserve">00:00:00','George W. Bush','Republican'),('2006-09-15 00:00:00','2009-01-20 00:00:00','George W. Bush','Republican'),('2006-09-16 00:00:00','2009-01-20 00:00:00','George W. Bush','Republican'),('2006-09-17 00:00:00','2009-01-20 00:00:00','George W. Bush','Republican'),('2006-09-18 00:00:00','2009-01-20 00:00:00','George W. Bush','Republican'),('2006-09-19 00:00:00','2009-01-20 00:00:00','George W. Bush','Republican'),('2006-09-20 00:00:00','2009-01-20 00:00:00','George W. Bush','Republican'),('2006-09-21 00:00:00','2009-01-20 00:00:00','George W. Bush','Republican'),('2006-09-22 00:00:00','2009-01-20 00:00:00','George W. Bush','Republican'),('2006-09-23 00:00:00','2009-01-20 00:00:00','George W. Bush','Republican'),('2006-09-24 00:00:00','2009-01-20 00:00:00','George W. Bush','Republican'),('2006-09-25 00:00:00','2009-01-20 00:00:00','George W. Bush','Republican'),('2006-09-26 00:00:00','2009-01-20 00:00:00','George W. Bush','Republican'),('2006-09-27 00:00:00','2009-01-20 00:00:00','George W. Bush','Republican'),('2006-09-28 00:00:00','2009-01-20 00:00:00','George W. Bush','Republican'),('2006-09-29 00:00:00','2009-01-20 00:00:00','George W. Bush','Republican'),('2006-09-30 00:00:00','2009-01-20 00:00:00','George W. Bush','Republican'),('2006-10-01 00:00:00','2009-01-20 00:00:00','George W. Bush','Republican'),('2006-10-02 00:00:00','2009-01-20 00:00:00','George W. Bush','Republican'),('2006-10-03 00:00:00','2009-01-20 00:00:00','George W. Bush','Republican'),('2006-10-04 00:00:00','2009-01-20 00:00:00','George W. Bush','Republican'),('2006-10-05 00:00:00','2009-01-20 00:00:00','George W. Bush','Republican'),('2006-10-06 00:00:00','2009-01-20 00:00:00','George W. Bush','Republican'),('2006-10-07 00:00:00','2009-01-20 00:00:00','George W. Bush','Republican'),('2006-10-08 00:00:00','2009-01-20 00:00:00','George W. Bush','Republican'),('2006-10-09 00:00:00','2009-01-20 00:00:00','George W. Bush','Republican'),('2006-10-10 00:00:00','2009-01-20 00:00:00','George W. Bush','Republican'),('2006-10-11 00:00:00','2009-01-20 00:00:00','George W. Bush','Republican'),('2006-10-12 00:00:00','2009-01-20 00:00:00','George W. Bush','Republican'),('2006-10-13 00:00:00','2009-01-20 00:00:00','George W. Bush','Republican'),('2006-10-14 00:00:00','2009-01-20 00:00:00','George W. Bush','Republican'),('2006-10-15 00:00:00','2009-01-20 00:00:00','George W. Bush','Republican'),('2006-10-16 00:00:00','2009-01-20 00:00:00','George W. Bush','Republican'),('2006-10-17 00:00:00','2009-01-20 00:00:00','George W. Bush','Republican'),('2006-10-18 00:00:00','2009-01-20 00:00:00','George W. Bush','Republican'),('2006-10-19 00:00:00','2009-01-20 00:00:00','George W. Bush','Republican'),('2006-10-20 00:00:00','2009-01-20 00:00:00','George W. Bush','Republican'),('2006-10-21 00:00:00','2009-01-20 00:00:00','George W. Bush','Republican'),('2006-10-22 00:00:00','2009-01-20 00:00:00','George W. Bush','Republican'),('2006-10-23 00:00:00','2009-01-20 00:00:00','George W. Bush','Republican'),('2006-10-24 00:00:00','2009-01-20 </w:t>
        </w:r>
        <w:r>
          <w:t xml:space="preserve">00:00:00','George W. Bush','Republican'),('2006-10-25 00:00:00','2009-01-20 00:00:00','George W. Bush','Republican'),('2006-10-26 00:00:00','2009-01-20 00:00:00','George W. Bush','Republican'),('2006-10-27 00:00:00','2009-01-20 00:00:00','George W. Bush','Republican'),('2006-10-28 00:00:00','2009-01-20 00:00:00','George W. Bush','Republican'),('2006-10-29 00:00:00','2009-01-20 00:00:00','George W. Bush','Republican'),('2006-10-30 00:00:00','2009-01-20 00:00:00','George W. Bush','Republican'),('2006-10-31 00:00:00','2009-01-20 00:00:00','George W. Bush','Republican'),('2006-11-01 00:00:00','2009-01-20 00:00:00','George W. Bush','Republican'),('2006-11-02 00:00:00','2009-01-20 00:00:00','George W. Bush','Republican'),('2006-11-03 00:00:00','2009-01-20 00:00:00','George W. Bush','Republican'),('2006-11-04 00:00:00','2009-01-20 00:00:00','George W. Bush','Republican'),('2006-11-05 00:00:00','2009-01-20 00:00:00','George W. Bush','Republican'),('2006-11-06 00:00:00','2009-01-20 00:00:00','George W. Bush','Republican'),('2006-11-07 00:00:00','2009-01-20 00:00:00','George W. Bush','Republican'),('2006-11-08 00:00:00','2009-01-20 00:00:00','George W. Bush','Republican'),('2006-11-09 00:00:00','2009-01-20 00:00:00','George W. Bush','Republican'),('2006-11-10 00:00:00','2009-01-20 00:00:00','George W. Bush','Republican'),('2006-11-11 00:00:00','2009-01-20 00:00:00','George W. Bush','Republican'),('2006-11-12 00:00:00','2009-01-20 00:00:00','George W. Bush','Republican'),('2006-11-13 00:00:00','2009-01-20 00:00:00','George W. Bush','Republican'),('2006-11-14 00:00:00','2009-01-20 00:00:00','George W. Bush','Republican'),('2006-11-15 00:00:00','2009-01-20 00:00:00','George W. Bush','Republican'),('2006-11-16 00:00:00','2009-01-20 00:00:00','George W. Bush','Republican'),('2006-11-17 00:00:00','2009-01-20 00:00:00','George W. Bush','Republican'),('2006-11-18 00:00:00','2009-01-20 00:00:00','George W. Bush','Republican'),('2006-11-19 00:00:00','2009-01-20 00:00:00','George W. Bush','Republican'),('2006-11-20 00:00:00','2009-01-20 00:00:00','George W. Bush','Republican'),('2006-11-21 00:00:00','2009-01-20 00:00:00','George W. Bush','Republican'),('2006-11-22 00:00:00','2009-01-20 00:00:00','George W. Bush','Republican'),('2006-11-23 00:00:00','2009-01-20 00:00:00','George W. Bush','Republican'),('2006-11-24 00:00:00','2009-01-20 00:00:00','George W. Bush','Republican'),('2006-11-25 00:00:00','2009-01-20 00:00:00','George W. Bush','Republican'),('2006-11-26 00:00:00','2009-01-20 00:00:00','George W. Bush','Republican'),('2006-11-27 00:00:00','2009-01-20 00:00:00','George W. Bush','Republican'),('2006-11-28 00:00:00','2009-01-20 00:00:00','George W. Bush','Republican'),('2006-11-29 00:00:00','2009-01-20 00:00:00','George W. Bush','Republican'),('2006-11-30 00:00:00','2009-01-20 00:00:00','George W. Bush','Republican'),('2006-12-01 00:00:00','2009-01-20 00:00:00','George W. Bush','Republican'),('2006-12-02 00:00:00','2009-01-20 00:00:00','George W. Bush','Republican'),('2006-12-03 00:00:00','2009-01-20 </w:t>
        </w:r>
        <w:r>
          <w:lastRenderedPageBreak/>
          <w:t xml:space="preserve">00:00:00','George W. Bush','Republican'),('2006-12-04 00:00:00','2009-01-20 00:00:00','George W. Bush','Republican'),('2006-12-05 00:00:00','2009-01-20 00:00:00','George W. Bush','Republican'),('2006-12-06 00:00:00','2009-01-20 00:00:00','George W. Bush','Republican'),('2006-12-07 00:00:00','2009-01-20 00:00:00','George W. Bush','Republican'),('2006-12-08 00:00:00','2009-01-20 00:00:00','George W. Bush','Republican'),('2006-12-09 00:00:00','2009-01-20 00:00:00','George W. Bush','Republican'),('2006-12-10 00:00:00','2009-01-20 00:00:00','George W. Bush','Republican'),('2006-12-11 00:00:00','2009-01-20 00:00:00','George W. Bush','Republican'),('2006-12-12 00:00:00','2009-01-20 00:00:00','George W. Bush','Republican'),('2006-12-13 00:00:00','2009-01-20 00:00:00','George W. Bush','Republican'),('2006-12-14 00:00:00','2009-01-20 00:00:00','George W. Bush','Republican'),('2006-12-15 00:00:00','2009-01-20 00:00:00','George W. Bush','Republican'),('2006-12-16 00:00:00','2009-01-20 00:00:00','George W. Bush','Republican'),('2006-12-17 00:00:00','2009-01-20 00:00:00','George W. Bush','Republican'),('2006-12-18 00:00:00','2009-01-20 00:00:00','George W. Bush','Republican'),('2006-12-19 00:00:00','2009-01-20 00:00:00','George W. Bush','Republican'),('2006-12-20 00:00:00','2009-01-20 00:00:00','George W. Bush','Republican'),('2006-12-21 00:00:00','2009-01-20 00:00:00','George W. Bush','Republican'),('2006-12-22 00:00:00','2009-01-20 00:00:00','George W. Bush','Republican'),('2006-12-23 00:00:00','2009-01-20 00:00:00','George W. Bush','Republican'),('2006-12-24 00:00:00','2009-01-20 00:00:00','George W. Bush','Republican'),('2006-12-25 00:00:00','2009-01-20 00:00:00','George W. Bush','Republican'),('2006-12-26 00:00:00','2009-01-20 00:00:00','George W. Bush','Republican'),('2006-12-27 00:00:00','2009-01-20 00:00:00','George W. Bush','Republican'),('2006-12-28 00:00:00','2009-01-20 00:00:00','George W. Bush','Republican'),('2006-12-29 00:00:00','2009-01-20 00:00:00','George W. Bush','Republican'),('2006-12-30 00:00:00','2009-01-20 00:00:00','George W. Bush','Republican'),('2006-12-31 00:00:00','2009-01-20 00:00:00','George W. Bush','Republican'),('2007-01-01 00:00:00','2009-01-20 00:00:00','George W. Bush','Republican'),('2007-01-02 00:00:00','2009-01-20 00:00:00','George W. Bush','Republican'),('2007-01-03 00:00:00','2009-01-20 00:00:00','George W. Bush','Republican'),('2007-01-04 00:00:00','2009-01-20 00:00:00','George W. Bush','Republican'),('2007-01-05 00:00:00','2009-01-20 00:00:00','George W. Bush','Republican'),('2007-01-06 00:00:00','2009-01-20 00:00:00','George W. Bush','Republican'),('2007-01-07 00:00:00','2009-01-20 00:00:00','George W. Bush','Republican'),('2007-01-08 00:00:00','2009-01-20 00:00:00','George W. Bush','Republican'),('2007-01-09 00:00:00','2009-01-20 00:00:00','George W. Bush','Republican'),('2007-01-10 00:00:00','2009-01-20 00:00:00','George W. Bush','Republican'),('2007-01-11 00:00:00','2009-01-20 00:00:00','George W. Bush','Republican'),('2007-01-12 00:00:00','2009-01-20 </w:t>
        </w:r>
        <w:r>
          <w:t xml:space="preserve">00:00:00','George W. Bush','Republican'),('2007-01-13 00:00:00','2009-01-20 00:00:00','George W. Bush','Republican'),('2007-01-14 00:00:00','2009-01-20 00:00:00','George W. Bush','Republican'),('2007-01-15 00:00:00','2009-01-20 00:00:00','George W. Bush','Republican'),('2007-01-16 00:00:00','2009-01-20 00:00:00','George W. Bush','Republican'),('2007-01-17 00:00:00','2009-01-20 00:00:00','George W. Bush','Republican'),('2007-01-18 00:00:00','2009-01-20 00:00:00','George W. Bush','Republican'),('2007-01-19 00:00:00','2009-01-20 00:00:00','George W. Bush','Republican'),('2007-01-20 00:00:00','2009-01-20 00:00:00','George W. Bush','Republican'),('2007-01-21 00:00:00','2009-01-20 00:00:00','George W. Bush','Republican'),('2007-01-22 00:00:00','2009-01-20 00:00:00','George W. Bush','Republican'),('2007-01-23 00:00:00','2009-01-20 00:00:00','George W. Bush','Republican'),('2007-01-24 00:00:00','2009-01-20 00:00:00','George W. Bush','Republican'),('2007-01-25 00:00:00','2009-01-20 00:00:00','George W. Bush','Republican'),('2007-01-26 00:00:00','2009-01-20 00:00:00','George W. Bush','Republican'),('2007-01-27 00:00:00','2009-01-20 00:00:00','George W. Bush','Republican'),('2007-01-28 00:00:00','2009-01-20 00:00:00','George W. Bush','Republican'),('2007-01-29 00:00:00','2009-01-20 00:00:00','George W. Bush','Republican'),('2007-01-30 00:00:00','2009-01-20 00:00:00','George W. Bush','Republican'),('2007-01-31 00:00:00','2009-01-20 00:00:00','George W. Bush','Republican'),('2007-02-01 00:00:00','2009-01-20 00:00:00','George W. Bush','Republican'),('2007-02-02 00:00:00','2009-01-20 00:00:00','George W. Bush','Republican'),('2007-02-03 00:00:00','2009-01-20 00:00:00','George W. Bush','Republican'),('2007-02-04 00:00:00','2009-01-20 00:00:00','George W. Bush','Republican'),('2007-02-05 00:00:00','2009-01-20 00:00:00','George W. Bush','Republican'),('2007-02-06 00:00:00','2009-01-20 00:00:00','George W. Bush','Republican'),('2007-02-07 00:00:00','2009-01-20 00:00:00','George W. Bush','Republican'),('2007-02-08 00:00:00','2009-01-20 00:00:00','George W. Bush','Republican'),('2007-02-09 00:00:00','2009-01-20 00:00:00','George W. Bush','Republican'),('2007-02-10 00:00:00','2009-01-20 00:00:00','George W. Bush','Republican'),('2007-02-11 00:00:00','2009-01-20 00:00:00','George W. Bush','Republican'),('2007-02-12 00:00:00','2009-01-20 00:00:00','George W. Bush','Republican'),('2007-02-13 00:00:00','2009-01-20 00:00:00','George W. Bush','Republican'),('2007-02-14 00:00:00','2009-01-20 00:00:00','George W. Bush','Republican'),('2007-02-15 00:00:00','2009-01-20 00:00:00','George W. Bush','Republican'),('2007-02-16 00:00:00','2009-01-20 00:00:00','George W. Bush','Republican'),('2007-02-17 00:00:00','2009-01-20 00:00:00','George W. Bush','Republican'),('2007-02-18 00:00:00','2009-01-20 00:00:00','George W. Bush','Republican'),('2007-02-19 00:00:00','2009-01-20 00:00:00','George W. Bush','Republican'),('2007-02-20 00:00:00','2009-01-20 00:00:00','George W. Bush','Republican'),('2007-02-21 00:00:00','2009-01-20 </w:t>
        </w:r>
        <w:r>
          <w:lastRenderedPageBreak/>
          <w:t xml:space="preserve">00:00:00','George W. Bush','Republican'),('2007-02-22 00:00:00','2009-01-20 00:00:00','George W. Bush','Republican'),('2007-02-23 00:00:00','2009-01-20 00:00:00','George W. Bush','Republican'),('2007-02-24 00:00:00','2009-01-20 00:00:00','George W. Bush','Republican'),('2007-02-25 00:00:00','2009-01-20 00:00:00','George W. Bush','Republican'),('2007-02-26 00:00:00','2009-01-20 00:00:00','George W. Bush','Republican'),('2007-02-27 00:00:00','2009-01-20 00:00:00','George W. Bush','Republican'),('2007-02-28 00:00:00','2009-01-20 00:00:00','George W. Bush','Republican'),('2007-03-01 00:00:00','2009-01-20 00:00:00','George W. Bush','Republican'),('2007-03-02 00:00:00','2009-01-20 00:00:00','George W. Bush','Republican'),('2007-03-03 00:00:00','2009-01-20 00:00:00','George W. Bush','Republican'),('2007-03-04 00:00:00','2009-01-20 00:00:00','George W. Bush','Republican'),('2007-03-05 00:00:00','2009-01-20 00:00:00','George W. Bush','Republican'),('2007-03-06 00:00:00','2009-01-20 00:00:00','George W. Bush','Republican'),('2007-03-07 00:00:00','2009-01-20 00:00:00','George W. Bush','Republican'),('2007-03-08 00:00:00','2009-01-20 00:00:00','George W. Bush','Republican'),('2007-03-09 00:00:00','2009-01-20 00:00:00','George W. Bush','Republican'),('2007-03-10 00:00:00','2009-01-20 00:00:00','George W. Bush','Republican'),('2007-03-11 00:00:00','2009-01-20 00:00:00','George W. Bush','Republican'),('2007-03-12 00:00:00','2009-01-20 00:00:00','George W. Bush','Republican'),('2007-03-13 00:00:00','2009-01-20 00:00:00','George W. Bush','Republican'),('2007-03-14 00:00:00','2009-01-20 00:00:00','George W. Bush','Republican'),('2007-03-15 00:00:00','2009-01-20 00:00:00','George W. Bush','Republican'),('2007-03-16 00:00:00','2009-01-20 00:00:00','George W. Bush','Republican'),('2007-03-17 00:00:00','2009-01-20 00:00:00','George W. Bush','Republican'),('2007-03-18 00:00:00','2009-01-20 00:00:00','George W. Bush','Republican'),('2007-03-19 00:00:00','2009-01-20 00:00:00','George W. Bush','Republican'),('2007-03-20 00:00:00','2009-01-20 00:00:00','George W. Bush','Republican'),('2007-03-21 00:00:00','2009-01-20 00:00:00','George W. Bush','Republican'),('2007-03-22 00:00:00','2009-01-20 00:00:00','George W. Bush','Republican'),('2007-03-23 00:00:00','2009-01-20 00:00:00','George W. Bush','Republican'),('2007-03-24 00:00:00','2009-01-20 00:00:00','George W. Bush','Republican'),('2007-03-25 00:00:00','2009-01-20 00:00:00','George W. Bush','Republican'),('2007-03-26 00:00:00','2009-01-20 00:00:00','George W. Bush','Republican'),('2007-03-27 00:00:00','2009-01-20 00:00:00','George W. Bush','Republican'),('2007-03-28 00:00:00','2009-01-20 00:00:00','George W. Bush','Republican'),('2007-03-29 00:00:00','2009-01-20 00:00:00','George W. Bush','Republican'),('2007-03-30 00:00:00','2009-01-20 00:00:00','George W. Bush','Republican'),('2007-03-31 00:00:00','2009-01-20 00:00:00','George W. Bush','Republican'),('2007-04-01 00:00:00','2009-01-20 00:00:00','George W. Bush','Republican'),('2007-04-02 00:00:00','2009-01-20 </w:t>
        </w:r>
        <w:r>
          <w:t xml:space="preserve">00:00:00','George W. Bush','Republican'),('2007-04-03 00:00:00','2009-01-20 00:00:00','George W. Bush','Republican'),('2007-04-04 00:00:00','2009-01-20 00:00:00','George W. Bush','Republican'),('2007-04-05 00:00:00','2009-01-20 00:00:00','George W. Bush','Republican'),('2007-04-06 00:00:00','2009-01-20 00:00:00','George W. Bush','Republican'),('2007-04-07 00:00:00','2009-01-20 00:00:00','George W. Bush','Republican'),('2007-04-08 00:00:00','2009-01-20 00:00:00','George W. Bush','Republican'),('2007-04-09 00:00:00','2009-01-20 00:00:00','George W. Bush','Republican'),('2007-04-10 00:00:00','2009-01-20 00:00:00','George W. Bush','Republican'),('2007-04-11 00:00:00','2009-01-20 00:00:00','George W. Bush','Republican'),('2007-04-12 00:00:00','2009-01-20 00:00:00','George W. Bush','Republican'),('2007-04-13 00:00:00','2009-01-20 00:00:00','George W. Bush','Republican'),('2007-04-14 00:00:00','2009-01-20 00:00:00','George W. Bush','Republican'),('2007-04-15 00:00:00','2009-01-20 00:00:00','George W. Bush','Republican'),('2007-04-16 00:00:00','2009-01-20 00:00:00','George W. Bush','Republican'),('2007-04-17 00:00:00','2009-01-20 00:00:00','George W. Bush','Republican'),('2007-04-18 00:00:00','2009-01-20 00:00:00','George W. Bush','Republican'),('2007-04-19 00:00:00','2009-01-20 00:00:00','George W. Bush','Republican'),('2007-04-20 00:00:00','2009-01-20 00:00:00','George W. Bush','Republican'),('2007-04-21 00:00:00','2009-01-20 00:00:00','George W. Bush','Republican'),('2007-04-22 00:00:00','2009-01-20 00:00:00','George W. Bush','Republican'),('2007-04-23 00:00:00','2009-01-20 00:00:00','George W. Bush','Republican'),('2007-04-24 00:00:00','2009-01-20 00:00:00','George W. Bush','Republican'),('2007-04-25 00:00:00','2009-01-20 00:00:00','George W. Bush','Republican'),('2007-04-26 00:00:00','2009-01-20 00:00:00','George W. Bush','Republican'),('2007-04-27 00:00:00','2009-01-20 00:00:00','George W. Bush','Republican'),('2007-04-28 00:00:00','2009-01-20 00:00:00','George W. Bush','Republican'),('2007-04-29 00:00:00','2009-01-20 00:00:00','George W. Bush','Republican'),('2007-04-30 00:00:00','2009-01-20 00:00:00','George W. Bush','Republican'),('2007-05-01 00:00:00','2009-01-20 00:00:00','George W. Bush','Republican'),('2007-05-02 00:00:00','2009-01-20 00:00:00','George W. Bush','Republican'),('2007-05-03 00:00:00','2009-01-20 00:00:00','George W. Bush','Republican'),('2007-05-04 00:00:00','2009-01-20 00:00:00','George W. Bush','Republican'),('2007-05-05 00:00:00','2009-01-20 00:00:00','George W. Bush','Republican'),('2007-05-06 00:00:00','2009-01-20 00:00:00','George W. Bush','Republican'),('2007-05-07 00:00:00','2009-01-20 00:00:00','George W. Bush','Republican'),('2007-05-08 00:00:00','2009-01-20 00:00:00','George W. Bush','Republican'),('2007-05-09 00:00:00','2009-01-20 00:00:00','George W. Bush','Republican'),('2007-05-10 00:00:00','2009-01-20 00:00:00','George W. Bush','Republican'),('2007-05-11 00:00:00','2009-01-20 00:00:00','George W. Bush','Republican'),('2007-05-12 00:00:00','2009-01-20 </w:t>
        </w:r>
        <w:r>
          <w:lastRenderedPageBreak/>
          <w:t xml:space="preserve">00:00:00','George W. Bush','Republican'),('2007-05-13 00:00:00','2009-01-20 00:00:00','George W. Bush','Republican'),('2007-05-14 00:00:00','2009-01-20 00:00:00','George W. Bush','Republican'),('2007-05-15 00:00:00','2009-01-20 00:00:00','George W. Bush','Republican'),('2007-05-16 00:00:00','2009-01-20 00:00:00','George W. Bush','Republican'),('2007-05-17 00:00:00','2009-01-20 00:00:00','George W. Bush','Republican'),('2007-05-18 00:00:00','2009-01-20 00:00:00','George W. Bush','Republican'),('2007-05-19 00:00:00','2009-01-20 00:00:00','George W. Bush','Republican'),('2007-05-20 00:00:00','2009-01-20 00:00:00','George W. Bush','Republican'),('2007-05-21 00:00:00','2009-01-20 00:00:00','George W. Bush','Republican'),('2007-05-22 00:00:00','2009-01-20 00:00:00','George W. Bush','Republican'),('2007-05-23 00:00:00','2009-01-20 00:00:00','George W. Bush','Republican'),('2007-05-24 00:00:00','2009-01-20 00:00:00','George W. Bush','Republican'),('2007-05-25 00:00:00','2009-01-20 00:00:00','George W. Bush','Republican'),('2007-05-26 00:00:00','2009-01-20 00:00:00','George W. Bush','Republican'),('2007-05-27 00:00:00','2009-01-20 00:00:00','George W. Bush','Republican'),('2007-05-28 00:00:00','2009-01-20 00:00:00','George W. Bush','Republican'),('2007-05-29 00:00:00','2009-01-20 00:00:00','George W. Bush','Republican'),('2007-05-30 00:00:00','2009-01-20 00:00:00','George W. Bush','Republican'),('2007-05-31 00:00:00','2009-01-20 00:00:00','George W. Bush','Republican'),('2007-06-01 00:00:00','2009-01-20 00:00:00','George W. Bush','Republican'),('2007-06-02 00:00:00','2009-01-20 00:00:00','George W. Bush','Republican'),('2007-06-03 00:00:00','2009-01-20 00:00:00','George W. Bush','Republican'),('2007-06-04 00:00:00','2009-01-20 00:00:00','George W. Bush','Republican'),('2007-06-05 00:00:00','2009-01-20 00:00:00','George W. Bush','Republican'),('2007-06-06 00:00:00','2009-01-20 00:00:00','George W. Bush','Republican'),('2007-06-07 00:00:00','2009-01-20 00:00:00','George W. Bush','Republican'),('2007-06-08 00:00:00','2009-01-20 00:00:00','George W. Bush','Republican'),('2007-06-09 00:00:00','2009-01-20 00:00:00','George W. Bush','Republican'),('2007-06-10 00:00:00','2009-01-20 00:00:00','George W. Bush','Republican'),('2007-06-11 00:00:00','2009-01-20 00:00:00','George W. Bush','Republican'),('2007-06-12 00:00:00','2009-01-20 00:00:00','George W. Bush','Republican'),('2007-06-13 00:00:00','2009-01-20 00:00:00','George W. Bush','Republican'),('2007-06-14 00:00:00','2009-01-20 00:00:00','George W. Bush','Republican'),('2007-06-15 00:00:00','2009-01-20 00:00:00','George W. Bush','Republican'),('2007-06-16 00:00:00','2009-01-20 00:00:00','George W. Bush','Republican'),('2007-06-17 00:00:00','2009-01-20 00:00:00','George W. Bush','Republican'),('2007-06-18 00:00:00','2009-01-20 00:00:00','George W. Bush','Republican'),('2007-06-19 00:00:00','2009-01-20 00:00:00','George W. Bush','Republican'),('2007-06-20 00:00:00','2009-01-20 00:00:00','George W. Bush','Republican'),('2007-06-21 00:00:00','2009-01-20 </w:t>
        </w:r>
        <w:r>
          <w:t xml:space="preserve">00:00:00','George W. Bush','Republican'),('2007-06-22 00:00:00','2009-01-20 00:00:00','George W. Bush','Republican'),('2007-06-23 00:00:00','2009-01-20 00:00:00','George W. Bush','Republican'),('2007-06-24 00:00:00','2009-01-20 00:00:00','George W. Bush','Republican'),('2007-06-25 00:00:00','2009-01-20 00:00:00','George W. Bush','Republican'),('2007-06-26 00:00:00','2009-01-20 00:00:00','George W. Bush','Republican'),('2007-06-27 00:00:00','2009-01-20 00:00:00','George W. Bush','Republican'),('2007-06-28 00:00:00','2009-01-20 00:00:00','George W. Bush','Republican'),('2007-06-29 00:00:00','2009-01-20 00:00:00','George W. Bush','Republican'),('2007-06-30 00:00:00','2009-01-20 00:00:00','George W. Bush','Republican'),('2007-07-01 00:00:00','2009-01-20 00:00:00','George W. Bush','Republican'),('2007-07-02 00:00:00','2009-01-20 00:00:00','George W. Bush','Republican'),('2007-07-03 00:00:00','2009-01-20 00:00:00','George W. Bush','Republican'),('2007-07-04 00:00:00','2009-01-20 00:00:00','George W. Bush','Republican'),('2007-07-05 00:00:00','2009-01-20 00:00:00','George W. Bush','Republican'),('2007-07-06 00:00:00','2009-01-20 00:00:00','George W. Bush','Republican'),('2007-07-07 00:00:00','2009-01-20 00:00:00','George W. Bush','Republican'),('2007-07-08 00:00:00','2009-01-20 00:00:00','George W. Bush','Republican'),('2007-07-09 00:00:00','2009-01-20 00:00:00','George W. Bush','Republican'),('2007-07-10 00:00:00','2009-01-20 00:00:00','George W. Bush','Republican'),('2007-07-11 00:00:00','2009-01-20 00:00:00','George W. Bush','Republican'),('2007-07-12 00:00:00','2009-01-20 00:00:00','George W. Bush','Republican'),('2007-07-13 00:00:00','2009-01-20 00:00:00','George W. Bush','Republican'),('2007-07-14 00:00:00','2009-01-20 00:00:00','George W. Bush','Republican'),('2007-07-15 00:00:00','2009-01-20 00:00:00','George W. Bush','Republican'),('2007-07-16 00:00:00','2009-01-20 00:00:00','George W. Bush','Republican'),('2007-07-17 00:00:00','2009-01-20 00:00:00','George W. Bush','Republican'),('2007-07-18 00:00:00','2009-01-20 00:00:00','George W. Bush','Republican'),('2007-07-19 00:00:00','2009-01-20 00:00:00','George W. Bush','Republican'),('2007-07-20 00:00:00','2009-01-20 00:00:00','George W. Bush','Republican'),('2007-07-21 00:00:00','2009-01-20 00:00:00','George W. Bush','Republican'),('2007-07-22 00:00:00','2009-01-20 00:00:00','George W. Bush','Republican'),('2007-07-23 00:00:00','2009-01-20 00:00:00','George W. Bush','Republican'),('2007-07-24 00:00:00','2009-01-20 00:00:00','George W. Bush','Republican'),('2007-07-25 00:00:00','2009-01-20 00:00:00','George W. Bush','Republican'),('2007-07-26 00:00:00','2009-01-20 00:00:00','George W. Bush','Republican'),('2007-07-27 00:00:00','2009-01-20 00:00:00','George W. Bush','Republican'),('2007-07-28 00:00:00','2009-01-20 00:00:00','George W. Bush','Republican'),('2007-07-29 00:00:00','2009-01-20 00:00:00','George W. Bush','Republican'),('2007-07-30 00:00:00','2009-01-20 00:00:00','George W. Bush','Republican'),('2007-07-31 00:00:00','2009-01-20 </w:t>
        </w:r>
        <w:r>
          <w:lastRenderedPageBreak/>
          <w:t xml:space="preserve">00:00:00','George W. Bush','Republican'),('2007-08-01 00:00:00','2009-01-20 00:00:00','George W. Bush','Republican'),('2007-08-02 00:00:00','2009-01-20 00:00:00','George W. Bush','Republican'),('2007-08-03 00:00:00','2009-01-20 00:00:00','George W. Bush','Republican'),('2007-08-04 00:00:00','2009-01-20 00:00:00','George W. Bush','Republican'),('2007-08-05 00:00:00','2009-01-20 00:00:00','George W. Bush','Republican'),('2007-08-06 00:00:00','2009-01-20 00:00:00','George W. Bush','Republican'),('2007-08-07 00:00:00','2009-01-20 00:00:00','George W. Bush','Republican'),('2007-08-08 00:00:00','2009-01-20 00:00:00','George W. Bush','Republican'),('2007-08-09 00:00:00','2009-01-20 00:00:00','George W. Bush','Republican'),('2007-08-10 00:00:00','2009-01-20 00:00:00','George W. Bush','Republican'),('2007-08-11 00:00:00','2009-01-20 00:00:00','George W. Bush','Republican'),('2007-08-12 00:00:00','2009-01-20 00:00:00','George W. Bush','Republican'),('2007-08-13 00:00:00','2009-01-20 00:00:00','George W. Bush','Republican'),('2007-08-14 00:00:00','2009-01-20 00:00:00','George W. Bush','Republican'),('2007-08-15 00:00:00','2009-01-20 00:00:00','George W. Bush','Republican'),('2007-08-16 00:00:00','2009-01-20 00:00:00','George W. Bush','Republican'),('2007-08-17 00:00:00','2009-01-20 00:00:00','George W. Bush','Republican'),('2007-08-18 00:00:00','2009-01-20 00:00:00','George W. Bush','Republican'),('2007-08-19 00:00:00','2009-01-20 00:00:00','George W. Bush','Republican'),('2007-08-20 00:00:00','2009-01-20 00:00:00','George W. Bush','Republican'),('2007-08-21 00:00:00','2009-01-20 00:00:00','George W. Bush','Republican'),('2007-08-22 00:00:00','2009-01-20 00:00:00','George W. Bush','Republican'),('2007-08-23 00:00:00','2009-01-20 00:00:00','George W. Bush','Republican'),('2007-08-24 00:00:00','2009-01-20 00:00:00','George W. Bush','Republican'),('2007-08-25 00:00:00','2009-01-20 00:00:00','George W. Bush','Republican'),('2007-08-26 00:00:00','2009-01-20 00:00:00','George W. Bush','Republican'),('2007-08-27 00:00:00','2009-01-20 00:00:00','George W. Bush','Republican'),('2007-08-28 00:00:00','2009-01-20 00:00:00','George W. Bush','Republican'),('2007-08-29 00:00:00','2009-01-20 00:00:00','George W. Bush','Republican'),('2007-08-30 00:00:00','2009-01-20 00:00:00','George W. Bush','Republican'),('2007-08-31 00:00:00','2009-01-20 00:00:00','George W. Bush','Republican'),('2007-09-01 00:00:00','2009-01-20 00:00:00','George W. Bush','Republican'),('2007-09-02 00:00:00','2009-01-20 00:00:00','George W. Bush','Republican'),('2007-09-03 00:00:00','2009-01-20 00:00:00','George W. Bush','Republican'),('2007-09-04 00:00:00','2009-01-20 00:00:00','George W. Bush','Republican'),('2007-09-05 00:00:00','2009-01-20 00:00:00','George W. Bush','Republican'),('2007-09-06 00:00:00','2009-01-20 00:00:00','George W. Bush','Republican'),('2007-09-07 00:00:00','2009-01-20 00:00:00','George W. Bush','Republican'),('2007-09-08 00:00:00','2009-01-20 00:00:00','George W. Bush','Republican'),('2007-09-09 00:00:00','2009-01-20 </w:t>
        </w:r>
        <w:r>
          <w:t xml:space="preserve">00:00:00','George W. Bush','Republican'),('2007-09-10 00:00:00','2009-01-20 00:00:00','George W. Bush','Republican'),('2007-09-11 00:00:00','2009-01-20 00:00:00','George W. Bush','Republican'),('2007-09-12 00:00:00','2009-01-20 00:00:00','George W. Bush','Republican'),('2007-09-13 00:00:00','2009-01-20 00:00:00','George W. Bush','Republican'),('2007-09-14 00:00:00','2009-01-20 00:00:00','George W. Bush','Republican'),('2007-09-15 00:00:00','2009-01-20 00:00:00','George W. Bush','Republican'),('2007-09-16 00:00:00','2009-01-20 00:00:00','George W. Bush','Republican'),('2007-09-17 00:00:00','2009-01-20 00:00:00','George W. Bush','Republican'),('2007-09-18 00:00:00','2009-01-20 00:00:00','George W. Bush','Republican'),('2007-09-19 00:00:00','2009-01-20 00:00:00','George W. Bush','Republican'),('2007-09-20 00:00:00','2009-01-20 00:00:00','George W. Bush','Republican'),('2007-09-21 00:00:00','2009-01-20 00:00:00','George W. Bush','Republican'),('2007-09-22 00:00:00','2009-01-20 00:00:00','George W. Bush','Republican'),('2007-09-23 00:00:00','2009-01-20 00:00:00','George W. Bush','Republican'),('2007-09-24 00:00:00','2009-01-20 00:00:00','George W. Bush','Republican'),('2007-09-25 00:00:00','2009-01-20 00:00:00','George W. Bush','Republican'),('2007-09-26 00:00:00','2009-01-20 00:00:00','George W. Bush','Republican'),('2007-09-27 00:00:00','2009-01-20 00:00:00','George W. Bush','Republican'),('2007-09-28 00:00:00','2009-01-20 00:00:00','George W. Bush','Republican'),('2007-09-29 00:00:00','2009-01-20 00:00:00','George W. Bush','Republican'),('2007-09-30 00:00:00','2009-01-20 00:00:00','George W. Bush','Republican'),('2007-10-01 00:00:00','2009-01-20 00:00:00','George W. Bush','Republican'),('2007-10-02 00:00:00','2009-01-20 00:00:00','George W. Bush','Republican'),('2007-10-03 00:00:00','2009-01-20 00:00:00','George W. Bush','Republican'),('2007-10-04 00:00:00','2009-01-20 00:00:00','George W. Bush','Republican'),('2007-10-05 00:00:00','2009-01-20 00:00:00','George W. Bush','Republican'),('2007-10-06 00:00:00','2009-01-20 00:00:00','George W. Bush','Republican'),('2007-10-07 00:00:00','2009-01-20 00:00:00','George W. Bush','Republican'),('2007-10-08 00:00:00','2009-01-20 00:00:00','George W. Bush','Republican'),('2007-10-09 00:00:00','2009-01-20 00:00:00','George W. Bush','Republican'),('2007-10-10 00:00:00','2009-01-20 00:00:00','George W. Bush','Republican'),('2007-10-11 00:00:00','2009-01-20 00:00:00','George W. Bush','Republican'),('2007-10-12 00:00:00','2009-01-20 00:00:00','George W. Bush','Republican'),('2007-10-13 00:00:00','2009-01-20 00:00:00','George W. Bush','Republican'),('2007-10-14 00:00:00','2009-01-20 00:00:00','George W. Bush','Republican'),('2007-10-15 00:00:00','2009-01-20 00:00:00','George W. Bush','Republican'),('2007-10-16 00:00:00','2009-01-20 00:00:00','George W. Bush','Republican'),('2007-10-17 00:00:00','2009-01-20 00:00:00','George W. Bush','Republican'),('2007-10-18 00:00:00','2009-01-20 00:00:00','George W. Bush','Republican'),('2007-10-19 00:00:00','2009-01-20 </w:t>
        </w:r>
        <w:r>
          <w:lastRenderedPageBreak/>
          <w:t xml:space="preserve">00:00:00','George W. Bush','Republican'),('2007-10-20 00:00:00','2009-01-20 00:00:00','George W. Bush','Republican'),('2007-10-21 00:00:00','2009-01-20 00:00:00','George W. Bush','Republican'),('2007-10-22 00:00:00','2009-01-20 00:00:00','George W. Bush','Republican'),('2007-10-23 00:00:00','2009-01-20 00:00:00','George W. Bush','Republican'),('2007-10-24 00:00:00','2009-01-20 00:00:00','George W. Bush','Republican'),('2007-10-25 00:00:00','2009-01-20 00:00:00','George W. Bush','Republican'),('2007-10-26 00:00:00','2009-01-20 00:00:00','George W. Bush','Republican'),('2007-10-27 00:00:00','2009-01-20 00:00:00','George W. Bush','Republican'),('2007-10-28 00:00:00','2009-01-20 00:00:00','George W. Bush','Republican'),('2007-10-29 00:00:00','2009-01-20 00:00:00','George W. Bush','Republican'),('2007-10-30 00:00:00','2009-01-20 00:00:00','George W. Bush','Republican'),('2007-10-31 00:00:00','2009-01-20 00:00:00','George W. Bush','Republican'),('2007-11-01 00:00:00','2009-01-20 00:00:00','George W. Bush','Republican'),('2007-11-02 00:00:00','2009-01-20 00:00:00','George W. Bush','Republican'),('2007-11-03 00:00:00','2009-01-20 00:00:00','George W. Bush','Republican'),('2007-11-04 00:00:00','2009-01-20 00:00:00','George W. Bush','Republican'),('2007-11-05 00:00:00','2009-01-20 00:00:00','George W. Bush','Republican'),('2007-11-06 00:00:00','2009-01-20 00:00:00','George W. Bush','Republican'),('2007-11-07 00:00:00','2009-01-20 00:00:00','George W. Bush','Republican'),('2007-11-08 00:00:00','2009-01-20 00:00:00','George W. Bush','Republican'),('2007-11-09 00:00:00','2009-01-20 00:00:00','George W. Bush','Republican'),('2007-11-10 00:00:00','2009-01-20 00:00:00','George W. Bush','Republican'),('2007-11-11 00:00:00','2009-01-20 00:00:00','George W. Bush','Republican'),('2007-11-12 00:00:00','2009-01-20 00:00:00','George W. Bush','Republican'),('2007-11-13 00:00:00','2009-01-20 00:00:00','George W. Bush','Republican'),('2007-11-14 00:00:00','2009-01-20 00:00:00','George W. Bush','Republican'),('2007-11-15 00:00:00','2009-01-20 00:00:00','George W. Bush','Republican'),('2007-11-16 00:00:00','2009-01-20 00:00:00','George W. Bush','Republican'),('2007-11-17 00:00:00','2009-01-20 00:00:00','George W. Bush','Republican'),('2007-11-18 00:00:00','2009-01-20 00:00:00','George W. Bush','Republican'),('2007-11-19 00:00:00','2009-01-20 00:00:00','George W. Bush','Republican'),('2007-11-20 00:00:00','2009-01-20 00:00:00','George W. Bush','Republican'),('2007-11-21 00:00:00','2009-01-20 00:00:00','George W. Bush','Republican'),('2007-11-22 00:00:00','2009-01-20 00:00:00','George W. Bush','Republican'),('2007-11-23 00:00:00','2009-01-20 00:00:00','George W. Bush','Republican'),('2007-11-24 00:00:00','2009-01-20 00:00:00','George W. Bush','Republican'),('2007-11-25 00:00:00','2009-01-20 00:00:00','George W. Bush','Republican'),('2007-11-26 00:00:00','2009-01-20 00:00:00','George W. Bush','Republican'),('2007-11-27 00:00:00','2009-01-20 00:00:00','George W. Bush','Republican'),('2007-11-28 00:00:00','2009-01-20 </w:t>
        </w:r>
        <w:r>
          <w:t xml:space="preserve">00:00:00','George W. Bush','Republican'),('2007-11-29 00:00:00','2009-01-20 00:00:00','George W. Bush','Republican'),('2007-11-30 00:00:00','2009-01-20 00:00:00','George W. Bush','Republican'),('2007-12-01 00:00:00','2009-01-20 00:00:00','George W. Bush','Republican'),('2007-12-02 00:00:00','2009-01-20 00:00:00','George W. Bush','Republican'),('2007-12-03 00:00:00','2009-01-20 00:00:00','George W. Bush','Republican'),('2007-12-04 00:00:00','2009-01-20 00:00:00','George W. Bush','Republican'),('2007-12-05 00:00:00','2009-01-20 00:00:00','George W. Bush','Republican'),('2007-12-06 00:00:00','2009-01-20 00:00:00','George W. Bush','Republican'),('2007-12-07 00:00:00','2009-01-20 00:00:00','George W. Bush','Republican'),('2007-12-08 00:00:00','2009-01-20 00:00:00','George W. Bush','Republican'),('2007-12-09 00:00:00','2009-01-20 00:00:00','George W. Bush','Republican'),('2007-12-10 00:00:00','2009-01-20 00:00:00','George W. Bush','Republican'),('2007-12-11 00:00:00','2009-01-20 00:00:00','George W. Bush','Republican'),('2007-12-12 00:00:00','2009-01-20 00:00:00','George W. Bush','Republican'),('2007-12-13 00:00:00','2009-01-20 00:00:00','George W. Bush','Republican'),('2007-12-14 00:00:00','2009-01-20 00:00:00','George W. Bush','Republican'),('2007-12-15 00:00:00','2009-01-20 00:00:00','George W. Bush','Republican'),('2007-12-16 00:00:00','2009-01-20 00:00:00','George W. Bush','Republican'),('2007-12-17 00:00:00','2009-01-20 00:00:00','George W. Bush','Republican'),('2007-12-18 00:00:00','2009-01-20 00:00:00','George W. Bush','Republican'),('2007-12-19 00:00:00','2009-01-20 00:00:00','George W. Bush','Republican'),('2007-12-20 00:00:00','2009-01-20 00:00:00','George W. Bush','Republican'),('2007-12-21 00:00:00','2009-01-20 00:00:00','George W. Bush','Republican'),('2007-12-22 00:00:00','2009-01-20 00:00:00','George W. Bush','Republican'),('2007-12-23 00:00:00','2009-01-20 00:00:00','George W. Bush','Republican'),('2007-12-24 00:00:00','2009-01-20 00:00:00','George W. Bush','Republican'),('2007-12-25 00:00:00','2009-01-20 00:00:00','George W. Bush','Republican'),('2007-12-26 00:00:00','2009-01-20 00:00:00','George W. Bush','Republican'),('2007-12-27 00:00:00','2009-01-20 00:00:00','George W. Bush','Republican'),('2007-12-28 00:00:00','2009-01-20 00:00:00','George W. Bush','Republican'),('2007-12-29 00:00:00','2009-01-20 00:00:00','George W. Bush','Republican'),('2007-12-30 00:00:00','2009-01-20 00:00:00','George W. Bush','Republican'),('2007-12-31 00:00:00','2009-01-20 00:00:00','George W. Bush','Republican'),('2008-01-01 00:00:00','2009-01-20 00:00:00','George W. Bush','Republican'),('2008-01-02 00:00:00','2009-01-20 00:00:00','George W. Bush','Republican'),('2008-01-03 00:00:00','2009-01-20 00:00:00','George W. Bush','Republican'),('2008-01-04 00:00:00','2009-01-20 00:00:00','George W. Bush','Republican'),('2008-01-05 00:00:00','2009-01-20 00:00:00','George W. Bush','Republican'),('2008-01-06 00:00:00','2009-01-20 00:00:00','George W. Bush','Republican'),('2008-01-07 00:00:00','2009-01-20 </w:t>
        </w:r>
        <w:r>
          <w:lastRenderedPageBreak/>
          <w:t xml:space="preserve">00:00:00','George W. Bush','Republican'),('2008-01-08 00:00:00','2009-01-20 00:00:00','George W. Bush','Republican'),('2008-01-09 00:00:00','2009-01-20 00:00:00','George W. Bush','Republican'),('2008-01-10 00:00:00','2009-01-20 00:00:00','George W. Bush','Republican'),('2008-01-11 00:00:00','2009-01-20 00:00:00','George W. Bush','Republican'),('2008-01-12 00:00:00','2009-01-20 00:00:00','George W. Bush','Republican'),('2008-01-13 00:00:00','2009-01-20 00:00:00','George W. Bush','Republican'),('2008-01-14 00:00:00','2009-01-20 00:00:00','George W. Bush','Republican'),('2008-01-15 00:00:00','2009-01-20 00:00:00','George W. Bush','Republican'),('2008-01-16 00:00:00','2009-01-20 00:00:00','George W. Bush','Republican'),('2008-01-17 00:00:00','2009-01-20 00:00:00','George W. Bush','Republican'),('2008-01-18 00:00:00','2009-01-20 00:00:00','George W. Bush','Republican'),('2008-01-19 00:00:00','2009-01-20 00:00:00','George W. Bush','Republican'),('2008-01-20 00:00:00','2009-01-20 00:00:00','George W. Bush','Republican'),('2008-01-21 00:00:00','2009-01-20 00:00:00','George W. Bush','Republican'),('2008-01-22 00:00:00','2009-01-20 00:00:00','George W. Bush','Republican'),('2008-01-23 00:00:00','2009-01-20 00:00:00','George W. Bush','Republican'),('2008-01-24 00:00:00','2009-01-20 00:00:00','George W. Bush','Republican'),('2008-01-25 00:00:00','2009-01-20 00:00:00','George W. Bush','Republican'),('2008-01-26 00:00:00','2009-01-20 00:00:00','George W. Bush','Republican'),('2008-01-27 00:00:00','2009-01-20 00:00:00','George W. Bush','Republican'),('2008-01-28 00:00:00','2009-01-20 00:00:00','George W. Bush','Republican'),('2008-01-29 00:00:00','2009-01-20 00:00:00','George W. Bush','Republican'),('2008-01-30 00:00:00','2009-01-20 00:00:00','George W. Bush','Republican'),('2008-01-31 00:00:00','2009-01-20 00:00:00','George W. Bush','Republican'),('2008-02-01 00:00:00','2009-01-20 00:00:00','George W. Bush','Republican'),('2008-02-02 00:00:00','2009-01-20 00:00:00','George W. Bush','Republican'),('2008-02-03 00:00:00','2009-01-20 00:00:00','George W. Bush','Republican'),('2008-02-04 00:00:00','2009-01-20 00:00:00','George W. Bush','Republican'),('2008-02-05 00:00:00','2009-01-20 00:00:00','George W. Bush','Republican'),('2008-02-06 00:00:00','2009-01-20 00:00:00','George W. Bush','Republican'),('2008-02-07 00:00:00','2009-01-20 00:00:00','George W. Bush','Republican'),('2008-02-08 00:00:00','2009-01-20 00:00:00','George W. Bush','Republican'),('2008-02-09 00:00:00','2009-01-20 00:00:00','George W. Bush','Republican'),('2008-02-10 00:00:00','2009-01-20 00:00:00','George W. Bush','Republican'),('2008-02-11 00:00:00','2009-01-20 00:00:00','George W. Bush','Republican'),('2008-02-12 00:00:00','2009-01-20 00:00:00','George W. Bush','Republican'),('2008-02-13 00:00:00','2009-01-20 00:00:00','George W. Bush','Republican'),('2008-02-14 00:00:00','2009-01-20 00:00:00','George W. Bush','Republican'),('2008-02-15 00:00:00','2009-01-20 00:00:00','George W. Bush','Republican'),('2008-02-16 00:00:00','2009-01-20 </w:t>
        </w:r>
        <w:r>
          <w:t xml:space="preserve">00:00:00','George W. Bush','Republican'),('2008-02-17 00:00:00','2009-01-20 00:00:00','George W. Bush','Republican'),('2008-02-18 00:00:00','2009-01-20 00:00:00','George W. Bush','Republican'),('2008-02-19 00:00:00','2009-01-20 00:00:00','George W. Bush','Republican'),('2008-02-20 00:00:00','2009-01-20 00:00:00','George W. Bush','Republican'),('2008-02-21 00:00:00','2009-01-20 00:00:00','George W. Bush','Republican'),('2008-02-22 00:00:00','2009-01-20 00:00:00','George W. Bush','Republican'),('2008-02-23 00:00:00','2009-01-20 00:00:00','George W. Bush','Republican'),('2008-02-24 00:00:00','2009-01-20 00:00:00','George W. Bush','Republican'),('2008-02-25 00:00:00','2009-01-20 00:00:00','George W. Bush','Republican'),('2008-02-26 00:00:00','2009-01-20 00:00:00','George W. Bush','Republican'),('2008-02-27 00:00:00','2009-01-20 00:00:00','George W. Bush','Republican'),('2008-02-28 00:00:00','2009-01-20 00:00:00','George W. Bush','Republican'),('2008-02-29 00:00:00','2009-01-20 00:00:00','George W. Bush','Republican'),('2008-03-01 00:00:00','2009-01-20 00:00:00','George W. Bush','Republican'),('2008-03-02 00:00:00','2009-01-20 00:00:00','George W. Bush','Republican'),('2008-03-03 00:00:00','2009-01-20 00:00:00','George W. Bush','Republican'),('2008-03-04 00:00:00','2009-01-20 00:00:00','George W. Bush','Republican'),('2008-03-05 00:00:00','2009-01-20 00:00:00','George W. Bush','Republican'),('2008-03-06 00:00:00','2009-01-20 00:00:00','George W. Bush','Republican'),('2008-03-07 00:00:00','2009-01-20 00:00:00','George W. Bush','Republican'),('2008-03-08 00:00:00','2009-01-20 00:00:00','George W. Bush','Republican'),('2008-03-09 00:00:00','2009-01-20 00:00:00','George W. Bush','Republican'),('2008-03-10 00:00:00','2009-01-20 00:00:00','George W. Bush','Republican'),('2008-03-11 00:00:00','2009-01-20 00:00:00','George W. Bush','Republican'),('2008-03-12 00:00:00','2009-01-20 00:00:00','George W. Bush','Republican'),('2008-03-13 00:00:00','2009-01-20 00:00:00','George W. Bush','Republican'),('2008-03-14 00:00:00','2009-01-20 00:00:00','George W. Bush','Republican'),('2008-03-15 00:00:00','2009-01-20 00:00:00','George W. Bush','Republican'),('2008-03-16 00:00:00','2009-01-20 00:00:00','George W. Bush','Republican'),('2008-03-17 00:00:00','2009-01-20 00:00:00','George W. Bush','Republican'),('2008-03-18 00:00:00','2009-01-20 00:00:00','George W. Bush','Republican'),('2008-03-19 00:00:00','2009-01-20 00:00:00','George W. Bush','Republican'),('2008-03-20 00:00:00','2009-01-20 00:00:00','George W. Bush','Republican'),('2008-03-21 00:00:00','2009-01-20 00:00:00','George W. Bush','Republican'),('2008-03-22 00:00:00','2009-01-20 00:00:00','George W. Bush','Republican'),('2008-03-23 00:00:00','2009-01-20 00:00:00','George W. Bush','Republican'),('2008-03-24 00:00:00','2009-01-20 00:00:00','George W. Bush','Republican'),('2008-03-25 00:00:00','2009-01-20 00:00:00','George W. Bush','Republican'),('2008-03-26 00:00:00','2009-01-20 00:00:00','George W. Bush','Republican'),('2008-03-27 00:00:00','2009-01-20 </w:t>
        </w:r>
        <w:r>
          <w:lastRenderedPageBreak/>
          <w:t xml:space="preserve">00:00:00','George W. Bush','Republican'),('2008-03-28 00:00:00','2009-01-20 00:00:00','George W. Bush','Republican'),('2008-03-29 00:00:00','2009-01-20 00:00:00','George W. Bush','Republican'),('2008-03-30 00:00:00','2009-01-20 00:00:00','George W. Bush','Republican'),('2008-03-31 00:00:00','2009-01-20 00:00:00','George W. Bush','Republican'),('2008-04-01 00:00:00','2009-01-20 00:00:00','George W. Bush','Republican'),('2008-04-02 00:00:00','2009-01-20 00:00:00','George W. Bush','Republican'),('2008-04-03 00:00:00','2009-01-20 00:00:00','George W. Bush','Republican'),('2008-04-04 00:00:00','2009-01-20 00:00:00','George W. Bush','Republican'),('2008-04-05 00:00:00','2009-01-20 00:00:00','George W. Bush','Republican'),('2008-04-06 00:00:00','2009-01-20 00:00:00','George W. Bush','Republican'),('2008-04-07 00:00:00','2009-01-20 00:00:00','George W. Bush','Republican'),('2008-04-08 00:00:00','2009-01-20 00:00:00','George W. Bush','Republican'),('2008-04-09 00:00:00','2009-01-20 00:00:00','George W. Bush','Republican'),('2008-04-10 00:00:00','2009-01-20 00:00:00','George W. Bush','Republican'),('2008-04-11 00:00:00','2009-01-20 00:00:00','George W. Bush','Republican'),('2008-04-12 00:00:00','2009-01-20 00:00:00','George W. Bush','Republican'),('2008-04-13 00:00:00','2009-01-20 00:00:00','George W. Bush','Republican'),('2008-04-14 00:00:00','2009-01-20 00:00:00','George W. Bush','Republican'),('2008-04-15 00:00:00','2009-01-20 00:00:00','George W. Bush','Republican'),('2008-04-16 00:00:00','2009-01-20 00:00:00','George W. Bush','Republican'),('2008-04-17 00:00:00','2009-01-20 00:00:00','George W. Bush','Republican'),('2008-04-18 00:00:00','2009-01-20 00:00:00','George W. Bush','Republican'),('2008-04-19 00:00:00','2009-01-20 00:00:00','George W. Bush','Republican'),('2008-04-20 00:00:00','2009-01-20 00:00:00','George W. Bush','Republican'),('2008-04-21 00:00:00','2009-01-20 00:00:00','George W. Bush','Republican'),('2008-04-22 00:00:00','2009-01-20 00:00:00','George W. Bush','Republican'),('2008-04-23 00:00:00','2009-01-20 00:00:00','George W. Bush','Republican'),('2008-04-24 00:00:00','2009-01-20 00:00:00','George W. Bush','Republican'),('2008-04-25 00:00:00','2009-01-20 00:00:00','George W. Bush','Republican'),('2008-04-26 00:00:00','2009-01-20 00:00:00','George W. Bush','Republican'),('2008-04-27 00:00:00','2009-01-20 00:00:00','George W. Bush','Republican'),('2008-04-28 00:00:00','2009-01-20 00:00:00','George W. Bush','Republican'),('2008-04-29 00:00:00','2009-01-20 00:00:00','George W. Bush','Republican'),('2008-04-30 00:00:00','2009-01-20 00:00:00','George W. Bush','Republican'),('2008-05-01 00:00:00','2009-01-20 00:00:00','George W. Bush','Republican'),('2008-05-02 00:00:00','2009-01-20 00:00:00','George W. Bush','Republican'),('2008-05-03 00:00:00','2009-01-20 00:00:00','George W. Bush','Republican'),('2008-05-04 00:00:00','2009-01-20 00:00:00','George W. Bush','Republican'),('2008-05-05 00:00:00','2009-01-20 00:00:00','George W. Bush','Republican'),('2008-05-06 00:00:00','2009-01-20 </w:t>
        </w:r>
        <w:r>
          <w:t xml:space="preserve">00:00:00','George W. Bush','Republican'),('2008-05-07 00:00:00','2009-01-20 00:00:00','George W. Bush','Republican'),('2008-05-08 00:00:00','2009-01-20 00:00:00','George W. Bush','Republican'),('2008-05-09 00:00:00','2009-01-20 00:00:00','George W. Bush','Republican'),('2008-05-10 00:00:00','2009-01-20 00:00:00','George W. Bush','Republican'),('2008-05-11 00:00:00','2009-01-20 00:00:00','George W. Bush','Republican'),('2008-05-12 00:00:00','2009-01-20 00:00:00','George W. Bush','Republican'),('2008-05-13 00:00:00','2009-01-20 00:00:00','George W. Bush','Republican'),('2008-05-14 00:00:00','2009-01-20 00:00:00','George W. Bush','Republican'),('2008-05-15 00:00:00','2009-01-20 00:00:00','George W. Bush','Republican'),('2008-05-16 00:00:00','2009-01-20 00:00:00','George W. Bush','Republican'),('2008-05-17 00:00:00','2009-01-20 00:00:00','George W. Bush','Republican'),('2008-05-18 00:00:00','2009-01-20 00:00:00','George W. Bush','Republican'),('2008-05-19 00:00:00','2009-01-20 00:00:00','George W. Bush','Republican'),('2008-05-20 00:00:00','2009-01-20 00:00:00','George W. Bush','Republican'),('2008-05-21 00:00:00','2009-01-20 00:00:00','George W. Bush','Republican'),('2008-05-22 00:00:00','2009-01-20 00:00:00','George W. Bush','Republican'),('2008-05-23 00:00:00','2009-01-20 00:00:00','George W. Bush','Republican'),('2008-05-24 00:00:00','2009-01-20 00:00:00','George W. Bush','Republican'),('2008-05-25 00:00:00','2009-01-20 00:00:00','George W. Bush','Republican'),('2008-05-26 00:00:00','2009-01-20 00:00:00','George W. Bush','Republican'),('2008-05-27 00:00:00','2009-01-20 00:00:00','George W. Bush','Republican'),('2008-05-28 00:00:00','2009-01-20 00:00:00','George W. Bush','Republican'),('2008-05-29 00:00:00','2009-01-20 00:00:00','George W. Bush','Republican'),('2008-05-30 00:00:00','2009-01-20 00:00:00','George W. Bush','Republican'),('2008-05-31 00:00:00','2009-01-20 00:00:00','George W. Bush','Republican'),('2008-06-01 00:00:00','2009-01-20 00:00:00','George W. Bush','Republican'),('2008-06-02 00:00:00','2009-01-20 00:00:00','George W. Bush','Republican'),('2008-06-03 00:00:00','2009-01-20 00:00:00','George W. Bush','Republican'),('2008-06-04 00:00:00','2009-01-20 00:00:00','George W. Bush','Republican'),('2008-06-05 00:00:00','2009-01-20 00:00:00','George W. Bush','Republican'),('2008-06-06 00:00:00','2009-01-20 00:00:00','George W. Bush','Republican'),('2008-06-07 00:00:00','2009-01-20 00:00:00','George W. Bush','Republican'),('2008-06-08 00:00:00','2009-01-20 00:00:00','George W. Bush','Republican'),('2008-06-09 00:00:00','2009-01-20 00:00:00','George W. Bush','Republican'),('2008-06-10 00:00:00','2009-01-20 00:00:00','George W. Bush','Republican'),('2008-06-11 00:00:00','2009-01-20 00:00:00','George W. Bush','Republican'),('2008-06-12 00:00:00','2009-01-20 00:00:00','George W. Bush','Republican'),('2008-06-13 00:00:00','2009-01-20 00:00:00','George W. Bush','Republican'),('2008-06-14 00:00:00','2009-01-20 00:00:00','George W. Bush','Republican'),('2008-06-15 00:00:00','2009-01-20 </w:t>
        </w:r>
        <w:r>
          <w:lastRenderedPageBreak/>
          <w:t xml:space="preserve">00:00:00','George W. Bush','Republican'),('2008-06-16 00:00:00','2009-01-20 00:00:00','George W. Bush','Republican'),('2008-06-17 00:00:00','2009-01-20 00:00:00','George W. Bush','Republican'),('2008-06-18 00:00:00','2009-01-20 00:00:00','George W. Bush','Republican'),('2008-06-19 00:00:00','2009-01-20 00:00:00','George W. Bush','Republican'),('2008-06-20 00:00:00','2009-01-20 00:00:00','George W. Bush','Republican'),('2008-06-21 00:00:00','2009-01-20 00:00:00','George W. Bush','Republican'),('2008-06-22 00:00:00','2009-01-20 00:00:00','George W. Bush','Republican'),('2008-06-23 00:00:00','2009-01-20 00:00:00','George W. Bush','Republican'),('2008-06-24 00:00:00','2009-01-20 00:00:00','George W. Bush','Republican'),('2008-06-25 00:00:00','2009-01-20 00:00:00','George W. Bush','Republican'),('2008-06-26 00:00:00','2009-01-20 00:00:00','George W. Bush','Republican'),('2008-06-27 00:00:00','2009-01-20 00:00:00','George W. Bush','Republican'),('2008-06-28 00:00:00','2009-01-20 00:00:00','George W. Bush','Republican'),('2008-06-29 00:00:00','2009-01-20 00:00:00','George W. Bush','Republican'),('2008-06-30 00:00:00','2009-01-20 00:00:00','George W. Bush','Republican'),('2008-07-01 00:00:00','2009-01-20 00:00:00','George W. Bush','Republican'),('2008-07-02 00:00:00','2009-01-20 00:00:00','George W. Bush','Republican'),('2008-07-03 00:00:00','2009-01-20 00:00:00','George W. Bush','Republican'),('2008-07-04 00:00:00','2009-01-20 00:00:00','George W. Bush','Republican'),('2008-07-05 00:00:00','2009-01-20 00:00:00','George W. Bush','Republican'),('2008-07-06 00:00:00','2009-01-20 00:00:00','George W. Bush','Republican'),('2008-07-07 00:00:00','2009-01-20 00:00:00','George W. Bush','Republican'),('2008-07-08 00:00:00','2009-01-20 00:00:00','George W. Bush','Republican'),('2008-07-09 00:00:00','2009-01-20 00:00:00','George W. Bush','Republican'),('2008-07-10 00:00:00','2009-01-20 00:00:00','George W. Bush','Republican'),('2008-07-11 00:00:00','2009-01-20 00:00:00','George W. Bush','Republican'),('2008-07-12 00:00:00','2009-01-20 00:00:00','George W. Bush','Republican'),('2008-07-13 00:00:00','2009-01-20 00:00:00','George W. Bush','Republican'),('2008-07-14 00:00:00','2009-01-20 00:00:00','George W. Bush','Republican'),('2008-07-15 00:00:00','2009-01-20 00:00:00','George W. Bush','Republican'),('2008-07-16 00:00:00','2009-01-20 00:00:00','George W. Bush','Republican'),('2008-07-17 00:00:00','2009-01-20 00:00:00','George W. Bush','Republican'),('2008-07-18 00:00:00','2009-01-20 00:00:00','George W. Bush','Republican'),('2008-07-19 00:00:00','2009-01-20 00:00:00','George W. Bush','Republican'),('2008-07-20 00:00:00','2009-01-20 00:00:00','George W. Bush','Republican'),('2008-07-21 00:00:00','2009-01-20 00:00:00','George W. Bush','Republican'),('2008-07-22 00:00:00','2009-01-20 00:00:00','George W. Bush','Republican'),('2008-07-23 00:00:00','2009-01-20 00:00:00','George W. Bush','Republican'),('2008-07-24 00:00:00','2009-01-20 00:00:00','George W. Bush','Republican'),('2008-07-25 00:00:00','2009-01-20 </w:t>
        </w:r>
        <w:r>
          <w:t xml:space="preserve">00:00:00','George W. Bush','Republican'),('2008-07-26 00:00:00','2009-01-20 00:00:00','George W. Bush','Republican'),('2008-07-27 00:00:00','2009-01-20 00:00:00','George W. Bush','Republican'),('2008-07-28 00:00:00','2009-01-20 00:00:00','George W. Bush','Republican'),('2008-07-29 00:00:00','2009-01-20 00:00:00','George W. Bush','Republican'),('2008-07-30 00:00:00','2009-01-20 00:00:00','George W. Bush','Republican'),('2008-07-31 00:00:00','2009-01-20 00:00:00','George W. Bush','Republican'),('2008-08-01 00:00:00','2009-01-20 00:00:00','George W. Bush','Republican'),('2008-08-02 00:00:00','2009-01-20 00:00:00','George W. Bush','Republican'),('2008-08-03 00:00:00','2009-01-20 00:00:00','George W. Bush','Republican'),('2008-08-04 00:00:00','2009-01-20 00:00:00','George W. Bush','Republican'),('2008-08-05 00:00:00','2009-01-20 00:00:00','George W. Bush','Republican'),('2008-08-06 00:00:00','2009-01-20 00:00:00','George W. Bush','Republican'),('2008-08-07 00:00:00','2009-01-20 00:00:00','George W. Bush','Republican'),('2008-08-08 00:00:00','2009-01-20 00:00:00','George W. Bush','Republican'),('2008-08-09 00:00:00','2009-01-20 00:00:00','George W. Bush','Republican'),('2008-08-10 00:00:00','2009-01-20 00:00:00','George W. Bush','Republican'),('2008-08-11 00:00:00','2009-01-20 00:00:00','George W. Bush','Republican'),('2008-08-12 00:00:00','2009-01-20 00:00:00','George W. Bush','Republican'),('2008-08-13 00:00:00','2009-01-20 00:00:00','George W. Bush','Republican'),('2008-08-14 00:00:00','2009-01-20 00:00:00','George W. Bush','Republican'),('2008-08-15 00:00:00','2009-01-20 00:00:00','George W. Bush','Republican'),('2008-08-16 00:00:00','2009-01-20 00:00:00','George W. Bush','Republican'),('2008-08-17 00:00:00','2009-01-20 00:00:00','George W. Bush','Republican'),('2008-08-18 00:00:00','2009-01-20 00:00:00','George W. Bush','Republican'),('2008-08-19 00:00:00','2009-01-20 00:00:00','George W. Bush','Republican'),('2008-08-20 00:00:00','2009-01-20 00:00:00','George W. Bush','Republican'),('2008-08-21 00:00:00','2009-01-20 00:00:00','George W. Bush','Republican'),('2008-08-22 00:00:00','2009-01-20 00:00:00','George W. Bush','Republican'),('2008-08-23 00:00:00','2009-01-20 00:00:00','George W. Bush','Republican'),('2008-08-24 00:00:00','2009-01-20 00:00:00','George W. Bush','Republican'),('2008-08-25 00:00:00','2009-01-20 00:00:00','George W. Bush','Republican'),('2008-08-26 00:00:00','2009-01-20 00:00:00','George W. Bush','Republican'),('2008-08-27 00:00:00','2009-01-20 00:00:00','George W. Bush','Republican'),('2008-08-28 00:00:00','2009-01-20 00:00:00','George W. Bush','Republican'),('2008-08-29 00:00:00','2009-01-20 00:00:00','George W. Bush','Republican'),('2008-08-30 00:00:00','2009-01-20 00:00:00','George W. Bush','Republican'),('2008-08-31 00:00:00','2009-01-20 00:00:00','George W. Bush','Republican'),('2008-09-01 00:00:00','2009-01-20 00:00:00','George W. Bush','Republican'),('2008-09-02 00:00:00','2009-01-20 00:00:00','George W. Bush','Republican'),('2008-09-03 00:00:00','2009-01-20 </w:t>
        </w:r>
        <w:r>
          <w:lastRenderedPageBreak/>
          <w:t xml:space="preserve">00:00:00','George W. Bush','Republican'),('2008-09-04 00:00:00','2009-01-20 00:00:00','George W. Bush','Republican'),('2008-09-05 00:00:00','2009-01-20 00:00:00','George W. Bush','Republican'),('2008-09-06 00:00:00','2009-01-20 00:00:00','George W. Bush','Republican'),('2008-09-07 00:00:00','2009-01-20 00:00:00','George W. Bush','Republican'),('2008-09-08 00:00:00','2009-01-20 00:00:00','George W. Bush','Republican'),('2008-09-09 00:00:00','2009-01-20 00:00:00','George W. Bush','Republican'),('2008-09-10 00:00:00','2009-01-20 00:00:00','George W. Bush','Republican'),('2008-09-11 00:00:00','2009-01-20 00:00:00','George W. Bush','Republican'),('2008-09-12 00:00:00','2009-01-20 00:00:00','George W. Bush','Republican'),('2008-09-13 00:00:00','2009-01-20 00:00:00','George W. Bush','Republican'),('2008-09-14 00:00:00','2009-01-20 00:00:00','George W. Bush','Republican'),('2008-09-15 00:00:00','2009-01-20 00:00:00','George W. Bush','Republican'),('2008-09-16 00:00:00','2009-01-20 00:00:00','George W. Bush','Republican'),('2008-09-17 00:00:00','2009-01-20 00:00:00','George W. Bush','Republican'),('2008-09-18 00:00:00','2009-01-20 00:00:00','George W. Bush','Republican'),('2008-09-19 00:00:00','2009-01-20 00:00:00','George W. Bush','Republican'),('2008-09-20 00:00:00','2009-01-20 00:00:00','George W. Bush','Republican'),('2008-09-21 00:00:00','2009-01-20 00:00:00','George W. Bush','Republican'),('2008-09-22 00:00:00','2009-01-20 00:00:00','George W. Bush','Republican'),('2008-09-23 00:00:00','2009-01-20 00:00:00','George W. Bush','Republican'),('2008-09-24 00:00:00','2009-01-20 00:00:00','George W. Bush','Republican'),('2008-09-25 00:00:00','2009-01-20 00:00:00','George W. Bush','Republican'),('2008-09-26 00:00:00','2009-01-20 00:00:00','George W. Bush','Republican'),('2008-09-27 00:00:00','2009-01-20 00:00:00','George W. Bush','Republican'),('2008-09-28 00:00:00','2009-01-20 00:00:00','George W. Bush','Republican'),('2008-09-29 00:00:00','2009-01-20 00:00:00','George W. Bush','Republican'),('2008-09-30 00:00:00','2009-01-20 00:00:00','George W. Bush','Republican'),('2008-10-01 00:00:00','2009-01-20 00:00:00','George W. Bush','Republican'),('2008-10-02 00:00:00','2009-01-20 00:00:00','George W. Bush','Republican'),('2008-10-03 00:00:00','2009-01-20 00:00:00','George W. Bush','Republican'),('2008-10-04 00:00:00','2009-01-20 00:00:00','George W. Bush','Republican'),('2008-10-05 00:00:00','2009-01-20 00:00:00','George W. Bush','Republican'),('2008-10-06 00:00:00','2009-01-20 00:00:00','George W. Bush','Republican'),('2008-10-07 00:00:00','2009-01-20 00:00:00','George W. Bush','Republican'),('2008-10-08 00:00:00','2009-01-20 00:00:00','George W. Bush','Republican'),('2008-10-09 00:00:00','2009-01-20 00:00:00','George W. Bush','Republican'),('2008-10-10 00:00:00','2009-01-20 00:00:00','George W. Bush','Republican'),('2008-10-11 00:00:00','2009-01-20 00:00:00','George W. Bush','Republican'),('2008-10-12 00:00:00','2009-01-20 00:00:00','George W. Bush','Republican'),('2008-10-13 00:00:00','2009-01-20 </w:t>
        </w:r>
        <w:r>
          <w:t xml:space="preserve">00:00:00','George W. Bush','Republican'),('2008-10-14 00:00:00','2009-01-20 00:00:00','George W. Bush','Republican'),('2008-10-15 00:00:00','2009-01-20 00:00:00','George W. Bush','Republican'),('2008-10-16 00:00:00','2009-01-20 00:00:00','George W. Bush','Republican'),('2008-10-17 00:00:00','2009-01-20 00:00:00','George W. Bush','Republican'),('2008-10-18 00:00:00','2009-01-20 00:00:00','George W. Bush','Republican'),('2008-10-19 00:00:00','2009-01-20 00:00:00','George W. Bush','Republican'),('2008-10-20 00:00:00','2009-01-20 00:00:00','George W. Bush','Republican'),('2008-10-21 00:00:00','2009-01-20 00:00:00','George W. Bush','Republican'),('2008-10-22 00:00:00','2009-01-20 00:00:00','George W. Bush','Republican'),('2008-10-23 00:00:00','2009-01-20 00:00:00','George W. Bush','Republican'),('2008-10-24 00:00:00','2009-01-20 00:00:00','George W. Bush','Republican'),('2008-10-25 00:00:00','2009-01-20 00:00:00','George W. Bush','Republican'),('2008-10-26 00:00:00','2009-01-20 00:00:00','George W. Bush','Republican'),('2008-10-27 00:00:00','2009-01-20 00:00:00','George W. Bush','Republican'),('2008-10-28 00:00:00','2009-01-20 00:00:00','George W. Bush','Republican'),('2008-10-29 00:00:00','2009-01-20 00:00:00','George W. Bush','Republican'),('2008-10-30 00:00:00','2009-01-20 00:00:00','George W. Bush','Republican'),('2008-10-31 00:00:00','2009-01-20 00:00:00','George W. Bush','Republican'),('2008-11-01 00:00:00','2009-01-20 00:00:00','George W. Bush','Republican'),('2008-11-02 00:00:00','2009-01-20 00:00:00','George W. Bush','Republican'),('2008-11-03 00:00:00','2009-01-20 00:00:00','George W. Bush','Republican'),('2008-11-04 00:00:00','2009-01-20 00:00:00','George W. Bush','Republican'),('2008-11-05 00:00:00','2009-01-20 00:00:00','George W. Bush','Republican'),('2008-11-06 00:00:00','2009-01-20 00:00:00','George W. Bush','Republican'),('2008-11-07 00:00:00','2009-01-20 00:00:00','George W. Bush','Republican'),('2008-11-08 00:00:00','2009-01-20 00:00:00','George W. Bush','Republican'),('2008-11-09 00:00:00','2009-01-20 00:00:00','George W. Bush','Republican'),('2008-11-10 00:00:00','2009-01-20 00:00:00','George W. Bush','Republican'),('2008-11-11 00:00:00','2009-01-20 00:00:00','George W. Bush','Republican'),('2008-11-12 00:00:00','2009-01-20 00:00:00','George W. Bush','Republican'),('2008-11-13 00:00:00','2009-01-20 00:00:00','George W. Bush','Republican'),('2008-11-14 00:00:00','2009-01-20 00:00:00','George W. Bush','Republican'),('2008-11-15 00:00:00','2009-01-20 00:00:00','George W. Bush','Republican'),('2008-11-16 00:00:00','2009-01-20 00:00:00','George W. Bush','Republican'),('2008-11-17 00:00:00','2009-01-20 00:00:00','George W. Bush','Republican'),('2008-11-18 00:00:00','2009-01-20 00:00:00','George W. Bush','Republican'),('2008-11-19 00:00:00','2009-01-20 00:00:00','George W. Bush','Republican'),('2008-11-20 00:00:00','2009-01-20 00:00:00','George W. Bush','Republican'),('2008-11-21 00:00:00','2009-01-20 00:00:00','George W. Bush','Republican'),('2008-11-22 00:00:00','2009-01-20 </w:t>
        </w:r>
        <w:r>
          <w:lastRenderedPageBreak/>
          <w:t xml:space="preserve">00:00:00','George W. Bush','Republican'),('2008-11-23 00:00:00','2009-01-20 00:00:00','George W. Bush','Republican'),('2008-11-24 00:00:00','2009-01-20 00:00:00','George W. Bush','Republican'),('2008-11-25 00:00:00','2009-01-20 00:00:00','George W. Bush','Republican'),('2008-11-26 00:00:00','2009-01-20 00:00:00','George W. Bush','Republican'),('2008-11-27 00:00:00','2009-01-20 00:00:00','George W. Bush','Republican'),('2008-11-28 00:00:00','2009-01-20 00:00:00','George W. Bush','Republican'),('2008-11-29 00:00:00','2009-01-20 00:00:00','George W. Bush','Republican'),('2008-11-30 00:00:00','2009-01-20 00:00:00','George W. Bush','Republican'),('2008-12-01 00:00:00','2009-01-20 00:00:00','George W. Bush','Republican'),('2008-12-02 00:00:00','2009-01-20 00:00:00','George W. Bush','Republican'),('2008-12-03 00:00:00','2009-01-20 00:00:00','George W. Bush','Republican'),('2008-12-04 00:00:00','2009-01-20 00:00:00','George W. Bush','Republican'),('2008-12-05 00:00:00','2009-01-20 00:00:00','George W. Bush','Republican'),('2008-12-06 00:00:00','2009-01-20 00:00:00','George W. Bush','Republican'),('2008-12-07 00:00:00','2009-01-20 00:00:00','George W. Bush','Republican'),('2008-12-08 00:00:00','2009-01-20 00:00:00','George W. Bush','Republican'),('2008-12-09 00:00:00','2009-01-20 00:00:00','George W. Bush','Republican'),('2008-12-10 00:00:00','2009-01-20 00:00:00','George W. Bush','Republican'),('2008-12-11 00:00:00','2009-01-20 00:00:00','George W. Bush','Republican'),('2008-12-12 00:00:00','2009-01-20 00:00:00','George W. Bush','Republican'),('2008-12-13 00:00:00','2009-01-20 00:00:00','George W. Bush','Republican'),('2008-12-14 00:00:00','2009-01-20 00:00:00','George W. Bush','Republican'),('2008-12-15 00:00:00','2009-01-20 00:00:00','George W. Bush','Republican'),('2008-12-16 00:00:00','2009-01-20 00:00:00','George W. Bush','Republican'),('2008-12-17 00:00:00','2009-01-20 00:00:00','George W. Bush','Republican'),('2008-12-18 00:00:00','2009-01-20 00:00:00','George W. Bush','Republican'),('2008-12-19 00:00:00','2009-01-20 00:00:00','George W. Bush','Republican'),('2008-12-20 00:00:00','2009-01-20 00:00:00','George W. Bush','Republican'),('2008-12-21 00:00:00','2009-01-20 00:00:00','George W. Bush','Republican'),('2008-12-22 00:00:00','2009-01-20 00:00:00','George W. Bush','Republican'),('2008-12-23 00:00:00','2009-01-20 00:00:00','George W. Bush','Republican'),('2008-12-24 00:00:00','2009-01-20 00:00:00','George W. Bush','Republican'),('2008-12-25 00:00:00','2009-01-20 00:00:00','George W. Bush','Republican'),('2008-12-26 00:00:00','2009-01-20 00:00:00','George W. Bush','Republican'),('2008-12-27 00:00:00','2009-01-20 00:00:00','George W. Bush','Republican'),('2008-12-28 00:00:00','2009-01-20 00:00:00','George W. Bush','Republican'),('2008-12-29 00:00:00','2009-01-20 00:00:00','George W. Bush','Republican'),('2008-12-30 00:00:00','2009-01-20 00:00:00','George W. Bush','Republican'),('2008-12-31 00:00:00','2009-01-20 00:00:00','George W. Bush','Republican'),('2009-01-01 00:00:00','2009-01-20 </w:t>
        </w:r>
        <w:r>
          <w:t xml:space="preserve">00:00:00','George W. Bush','Republican'),('2009-01-02 00:00:00','2009-01-20 00:00:00','George W. Bush','Republican'),('2009-01-03 00:00:00','2009-01-20 00:00:00','George W. Bush','Republican'),('2009-01-04 00:00:00','2009-01-20 00:00:00','George W. Bush','Republican'),('2009-01-05 00:00:00','2009-01-20 00:00:00','George W. Bush','Republican'),('2009-01-06 00:00:00','2009-01-20 00:00:00','George W. Bush','Republican'),('2009-01-07 00:00:00','2009-01-20 00:00:00','George W. Bush','Republican'),('2009-01-08 00:00:00','2009-01-20 00:00:00','George W. Bush','Republican'),('2009-01-09 00:00:00','2009-01-20 00:00:00','George W. Bush','Republican'),('2009-01-10 00:00:00','2009-01-20 00:00:00','George W. Bush','Republican'),('2009-01-11 00:00:00','2009-01-20 00:00:00','George W. Bush','Republican'),('2009-01-12 00:00:00','2009-01-20 00:00:00','George W. Bush','Republican'),('2009-01-13 00:00:00','2009-01-20 00:00:00','George W. Bush','Republican'),('2009-01-14 00:00:00','2009-01-20 00:00:00','George W. Bush','Republican'),('2009-01-15 00:00:00','2009-01-20 00:00:00','George W. Bush','Republican'),('2009-01-16 00:00:00','2009-01-20 00:00:00','George W. Bush','Republican'),('2009-01-17 00:00:00','2009-01-20 00:00:00','George W. Bush','Republican'),('2009-01-18 00:00:00','2009-01-20 00:00:00','George W. Bush','Republican'),('2009-01-19 00:00:00','2009-01-20 00:00:00','George W. Bush','Republican'),('2009-01-20 00:00:00','2017-01-20 00:00:00','Barack Obama','Democratic'),('2009-01-21 00:00:00','2017-01-20 00:00:00','Barack Obama','Democratic'),('2009-01-22 00:00:00','2017-01-20 00:00:00','Barack Obama','Democratic'),('2009-01-23 00:00:00','2017-01-20 00:00:00','Barack Obama','Democratic'),('2009-01-24 00:00:00','2017-01-20 00:00:00','Barack Obama','Democratic'),('2009-01-25 00:00:00','2017-01-20 00:00:00','Barack Obama','Democratic'),('2009-01-26 00:00:00','2017-01-20 00:00:00','Barack Obama','Democratic'),('2009-01-27 00:00:00','2017-01-20 00:00:00','Barack Obama','Democratic'),('2009-01-28 00:00:00','2017-01-20 00:00:00','Barack Obama','Democratic'),('2009-01-29 00:00:00','2017-01-20 00:00:00','Barack Obama','Democratic'),('2009-01-30 00:00:00','2017-01-20 00:00:00','Barack Obama','Democratic'),('2009-01-31 00:00:00','2017-01-20 00:00:00','Barack Obama','Democratic'),('2009-02-01 00:00:00','2017-01-20 00:00:00','Barack Obama','Democratic'),('2009-02-02 00:00:00','2017-01-20 00:00:00','Barack Obama','Democratic'),('2009-02-03 00:00:00','2017-01-20 00:00:00','Barack Obama','Democratic'),('2009-02-04 00:00:00','2017-01-20 00:00:00','Barack Obama','Democratic'),('2009-02-05 00:00:00','2017-01-20 00:00:00','Barack Obama','Democratic'),('2009-02-06 00:00:00','2017-01-20 00:00:00','Barack Obama','Democratic'),('2009-02-07 00:00:00','2017-01-20 00:00:00','Barack Obama','Democratic'),('2009-02-08 00:00:00','2017-01-20 00:00:00','Barack Obama','Democratic'),('2009-02-09 00:00:00','2017-01-20 00:00:00','Barack Obama','Democratic'),('2009-02-10 00:00:00','2017-01-20 </w:t>
        </w:r>
        <w:r>
          <w:lastRenderedPageBreak/>
          <w:t xml:space="preserve">00:00:00','Barack Obama','Democratic'),('2009-02-11 00:00:00','2017-01-20 00:00:00','Barack Obama','Democratic'),('2009-02-12 00:00:00','2017-01-20 00:00:00','Barack Obama','Democratic'),('2009-02-13 00:00:00','2017-01-20 00:00:00','Barack Obama','Democratic'),('2009-02-14 00:00:00','2017-01-20 00:00:00','Barack Obama','Democratic'),('2009-02-15 00:00:00','2017-01-20 00:00:00','Barack Obama','Democratic'),('2009-02-16 00:00:00','2017-01-20 00:00:00','Barack Obama','Democratic'),('2009-02-17 00:00:00','2017-01-20 00:00:00','Barack Obama','Democratic'),('2009-02-18 00:00:00','2017-01-20 00:00:00','Barack Obama','Democratic'),('2009-02-19 00:00:00','2017-01-20 00:00:00','Barack Obama','Democratic'),('2009-02-20 00:00:00','2017-01-20 00:00:00','Barack Obama','Democratic'),('2009-02-21 00:00:00','2017-01-20 00:00:00','Barack Obama','Democratic'),('2009-02-22 00:00:00','2017-01-20 00:00:00','Barack Obama','Democratic'),('2009-02-23 00:00:00','2017-01-20 00:00:00','Barack Obama','Democratic'),('2009-02-24 00:00:00','2017-01-20 00:00:00','Barack Obama','Democratic'),('2009-02-25 00:00:00','2017-01-20 00:00:00','Barack Obama','Democratic'),('2009-02-26 00:00:00','2017-01-20 00:00:00','Barack Obama','Democratic'),('2009-02-27 00:00:00','2017-01-20 00:00:00','Barack Obama','Democratic'),('2009-02-28 00:00:00','2017-01-20 00:00:00','Barack Obama','Democratic'),('2009-03-01 00:00:00','2017-01-20 00:00:00','Barack Obama','Democratic'),('2009-03-02 00:00:00','2017-01-20 00:00:00','Barack Obama','Democratic'),('2009-03-03 00:00:00','2017-01-20 00:00:00','Barack Obama','Democratic'),('2009-03-04 00:00:00','2017-01-20 00:00:00','Barack Obama','Democratic'),('2009-03-05 00:00:00','2017-01-20 00:00:00','Barack Obama','Democratic'),('2009-03-06 00:00:00','2017-01-20 00:00:00','Barack Obama','Democratic'),('2009-03-07 00:00:00','2017-01-20 00:00:00','Barack Obama','Democratic'),('2009-03-08 00:00:00','2017-01-20 00:00:00','Barack Obama','Democratic'),('2009-03-09 00:00:00','2017-01-20 00:00:00','Barack Obama','Democratic'),('2009-03-10 00:00:00','2017-01-20 00:00:00','Barack Obama','Democratic'),('2009-03-11 00:00:00','2017-01-20 00:00:00','Barack Obama','Democratic'),('2009-03-12 00:00:00','2017-01-20 00:00:00','Barack Obama','Democratic'),('2009-03-13 00:00:00','2017-01-20 00:00:00','Barack Obama','Democratic'),('2009-03-14 00:00:00','2017-01-20 00:00:00','Barack Obama','Democratic'),('2009-03-15 00:00:00','2017-01-20 00:00:00','Barack Obama','Democratic'),('2009-03-16 00:00:00','2017-01-20 00:00:00','Barack Obama','Democratic'),('2009-03-17 00:00:00','2017-01-20 00:00:00','Barack Obama','Democratic'),('2009-03-18 00:00:00','2017-01-20 00:00:00','Barack Obama','Democratic'),('2009-03-19 00:00:00','2017-01-20 00:00:00','Barack Obama','Democratic'),('2009-03-20 00:00:00','2017-01-20 00:00:00','Barack Obama','Democratic'),('2009-03-21 00:00:00','2017-01-20 00:00:00','Barack Obama','Democratic'),('2009-03-22 00:00:00','2017-01-20 </w:t>
        </w:r>
        <w:r>
          <w:t xml:space="preserve">00:00:00','Barack Obama','Democratic'),('2009-03-23 00:00:00','2017-01-20 00:00:00','Barack Obama','Democratic'),('2009-03-24 00:00:00','2017-01-20 00:00:00','Barack Obama','Democratic'),('2009-03-25 00:00:00','2017-01-20 00:00:00','Barack Obama','Democratic'),('2009-03-26 00:00:00','2017-01-20 00:00:00','Barack Obama','Democratic'),('2009-03-27 00:00:00','2017-01-20 00:00:00','Barack Obama','Democratic'),('2009-03-28 00:00:00','2017-01-20 00:00:00','Barack Obama','Democratic'),('2009-03-29 00:00:00','2017-01-20 00:00:00','Barack Obama','Democratic'),('2009-03-30 00:00:00','2017-01-20 00:00:00','Barack Obama','Democratic'),('2009-03-31 00:00:00','2017-01-20 00:00:00','Barack Obama','Democratic'),('2009-04-01 00:00:00','2017-01-20 00:00:00','Barack Obama','Democratic'),('2009-04-02 00:00:00','2017-01-20 00:00:00','Barack Obama','Democratic'),('2009-04-03 00:00:00','2017-01-20 00:00:00','Barack Obama','Democratic'),('2009-04-04 00:00:00','2017-01-20 00:00:00','Barack Obama','Democratic'),('2009-04-05 00:00:00','2017-01-20 00:00:00','Barack Obama','Democratic'),('2009-04-06 00:00:00','2017-01-20 00:00:00','Barack Obama','Democratic'),('2009-04-07 00:00:00','2017-01-20 00:00:00','Barack Obama','Democratic'),('2009-04-08 00:00:00','2017-01-20 00:00:00','Barack Obama','Democratic'),('2009-04-09 00:00:00','2017-01-20 00:00:00','Barack Obama','Democratic'),('2009-04-10 00:00:00','2017-01-20 00:00:00','Barack Obama','Democratic'),('2009-04-11 00:00:00','2017-01-20 00:00:00','Barack Obama','Democratic'),('2009-04-12 00:00:00','2017-01-20 00:00:00','Barack Obama','Democratic'),('2009-04-13 00:00:00','2017-01-20 00:00:00','Barack Obama','Democratic'),('2009-04-14 00:00:00','2017-01-20 00:00:00','Barack Obama','Democratic'),('2009-04-15 00:00:00','2017-01-20 00:00:00','Barack Obama','Democratic'),('2009-04-16 00:00:00','2017-01-20 00:00:00','Barack Obama','Democratic'),('2009-04-17 00:00:00','2017-01-20 00:00:00','Barack Obama','Democratic'),('2009-04-18 00:00:00','2017-01-20 00:00:00','Barack Obama','Democratic'),('2009-04-19 00:00:00','2017-01-20 00:00:00','Barack Obama','Democratic'),('2009-04-20 00:00:00','2017-01-20 00:00:00','Barack Obama','Democratic'),('2009-04-21 00:00:00','2017-01-20 00:00:00','Barack Obama','Democratic'),('2009-04-22 00:00:00','2017-01-20 00:00:00','Barack Obama','Democratic'),('2009-04-23 00:00:00','2017-01-20 00:00:00','Barack Obama','Democratic'),('2009-04-24 00:00:00','2017-01-20 00:00:00','Barack Obama','Democratic'),('2009-04-25 00:00:00','2017-01-20 00:00:00','Barack Obama','Democratic'),('2009-04-26 00:00:00','2017-01-20 00:00:00','Barack Obama','Democratic'),('2009-04-27 00:00:00','2017-01-20 00:00:00','Barack Obama','Democratic'),('2009-04-28 00:00:00','2017-01-20 00:00:00','Barack Obama','Democratic'),('2009-04-29 00:00:00','2017-01-20 00:00:00','Barack Obama','Democratic'),('2009-04-30 00:00:00','2017-01-20 00:00:00','Barack Obama','Democratic'),('2009-05-01 00:00:00','2017-01-20 </w:t>
        </w:r>
        <w:r>
          <w:lastRenderedPageBreak/>
          <w:t xml:space="preserve">00:00:00','Barack Obama','Democratic'),('2009-05-02 00:00:00','2017-01-20 00:00:00','Barack Obama','Democratic'),('2009-05-03 00:00:00','2017-01-20 00:00:00','Barack Obama','Democratic'),('2009-05-04 00:00:00','2017-01-20 00:00:00','Barack Obama','Democratic'),('2009-05-05 00:00:00','2017-01-20 00:00:00','Barack Obama','Democratic'),('2009-05-06 00:00:00','2017-01-20 00:00:00','Barack Obama','Democratic'),('2009-05-07 00:00:00','2017-01-20 00:00:00','Barack Obama','Democratic'),('2009-05-08 00:00:00','2017-01-20 00:00:00','Barack Obama','Democratic'),('2009-05-09 00:00:00','2017-01-20 00:00:00','Barack Obama','Democratic'),('2009-05-10 00:00:00','2017-01-20 00:00:00','Barack Obama','Democratic'),('2009-05-11 00:00:00','2017-01-20 00:00:00','Barack Obama','Democratic'),('2009-05-12 00:00:00','2017-01-20 00:00:00','Barack Obama','Democratic'),('2009-05-13 00:00:00','2017-01-20 00:00:00','Barack Obama','Democratic'),('2009-05-14 00:00:00','2017-01-20 00:00:00','Barack Obama','Democratic'),('2009-05-15 00:00:00','2017-01-20 00:00:00','Barack Obama','Democratic'),('2009-05-16 00:00:00','2017-01-20 00:00:00','Barack Obama','Democratic'),('2009-05-17 00:00:00','2017-01-20 00:00:00','Barack Obama','Democratic'),('2009-05-18 00:00:00','2017-01-20 00:00:00','Barack Obama','Democratic'),('2009-05-19 00:00:00','2017-01-20 00:00:00','Barack Obama','Democratic'),('2009-05-20 00:00:00','2017-01-20 00:00:00','Barack Obama','Democratic'),('2009-05-21 00:00:00','2017-01-20 00:00:00','Barack Obama','Democratic'),('2009-05-22 00:00:00','2017-01-20 00:00:00','Barack Obama','Democratic'),('2009-05-23 00:00:00','2017-01-20 00:00:00','Barack Obama','Democratic'),('2009-05-24 00:00:00','2017-01-20 00:00:00','Barack Obama','Democratic'),('2009-05-25 00:00:00','2017-01-20 00:00:00','Barack Obama','Democratic'),('2009-05-26 00:00:00','2017-01-20 00:00:00','Barack Obama','Democratic'),('2009-05-27 00:00:00','2017-01-20 00:00:00','Barack Obama','Democratic'),('2009-05-28 00:00:00','2017-01-20 00:00:00','Barack Obama','Democratic'),('2009-05-29 00:00:00','2017-01-20 00:00:00','Barack Obama','Democratic'),('2009-05-30 00:00:00','2017-01-20 00:00:00','Barack Obama','Democratic'),('2009-05-31 00:00:00','2017-01-20 00:00:00','Barack Obama','Democratic'),('2009-06-01 00:00:00','2017-01-20 00:00:00','Barack Obama','Democratic'),('2009-06-02 00:00:00','2017-01-20 00:00:00','Barack Obama','Democratic'),('2009-06-03 00:00:00','2017-01-20 00:00:00','Barack Obama','Democratic'),('2009-06-04 00:00:00','2017-01-20 00:00:00','Barack Obama','Democratic'),('2009-06-05 00:00:00','2017-01-20 00:00:00','Barack Obama','Democratic'),('2009-06-06 00:00:00','2017-01-20 00:00:00','Barack Obama','Democratic'),('2009-06-07 00:00:00','2017-01-20 00:00:00','Barack Obama','Democratic'),('2009-06-08 00:00:00','2017-01-20 00:00:00','Barack Obama','Democratic'),('2009-06-09 00:00:00','2017-01-20 00:00:00','Barack Obama','Democratic'),('2009-06-10 00:00:00','2017-01-20 </w:t>
        </w:r>
        <w:r>
          <w:t xml:space="preserve">00:00:00','Barack Obama','Democratic'),('2009-06-11 00:00:00','2017-01-20 00:00:00','Barack Obama','Democratic'),('2009-06-12 00:00:00','2017-01-20 00:00:00','Barack Obama','Democratic'),('2009-06-13 00:00:00','2017-01-20 00:00:00','Barack Obama','Democratic'),('2009-06-14 00:00:00','2017-01-20 00:00:00','Barack Obama','Democratic'),('2009-06-15 00:00:00','2017-01-20 00:00:00','Barack Obama','Democratic'),('2009-06-16 00:00:00','2017-01-20 00:00:00','Barack Obama','Democratic'),('2009-06-17 00:00:00','2017-01-20 00:00:00','Barack Obama','Democratic'),('2009-06-18 00:00:00','2017-01-20 00:00:00','Barack Obama','Democratic'),('2009-06-19 00:00:00','2017-01-20 00:00:00','Barack Obama','Democratic'),('2009-06-20 00:00:00','2017-01-20 00:00:00','Barack Obama','Democratic'),('2009-06-21 00:00:00','2017-01-20 00:00:00','Barack Obama','Democratic'),('2009-06-22 00:00:00','2017-01-20 00:00:00','Barack Obama','Democratic'),('2009-06-23 00:00:00','2017-01-20 00:00:00','Barack Obama','Democratic'),('2009-06-24 00:00:00','2017-01-20 00:00:00','Barack Obama','Democratic'),('2009-06-25 00:00:00','2017-01-20 00:00:00','Barack Obama','Democratic'),('2009-06-26 00:00:00','2017-01-20 00:00:00','Barack Obama','Democratic'),('2009-06-27 00:00:00','2017-01-20 00:00:00','Barack Obama','Democratic'),('2009-06-28 00:00:00','2017-01-20 00:00:00','Barack Obama','Democratic'),('2009-06-29 00:00:00','2017-01-20 00:00:00','Barack Obama','Democratic'),('2009-06-30 00:00:00','2017-01-20 00:00:00','Barack Obama','Democratic'),('2009-07-01 00:00:00','2017-01-20 00:00:00','Barack Obama','Democratic'),('2009-07-02 00:00:00','2017-01-20 00:00:00','Barack Obama','Democratic'),('2009-07-03 00:00:00','2017-01-20 00:00:00','Barack Obama','Democratic'),('2009-07-04 00:00:00','2017-01-20 00:00:00','Barack Obama','Democratic'),('2009-07-05 00:00:00','2017-01-20 00:00:00','Barack Obama','Democratic'),('2009-07-06 00:00:00','2017-01-20 00:00:00','Barack Obama','Democratic'),('2009-07-07 00:00:00','2017-01-20 00:00:00','Barack Obama','Democratic'),('2009-07-08 00:00:00','2017-01-20 00:00:00','Barack Obama','Democratic'),('2009-07-09 00:00:00','2017-01-20 00:00:00','Barack Obama','Democratic'),('2009-07-10 00:00:00','2017-01-20 00:00:00','Barack Obama','Democratic'),('2009-07-11 00:00:00','2017-01-20 00:00:00','Barack Obama','Democratic'),('2009-07-12 00:00:00','2017-01-20 00:00:00','Barack Obama','Democratic'),('2009-07-13 00:00:00','2017-01-20 00:00:00','Barack Obama','Democratic'),('2009-07-14 00:00:00','2017-01-20 00:00:00','Barack Obama','Democratic'),('2009-07-15 00:00:00','2017-01-20 00:00:00','Barack Obama','Democratic'),('2009-07-16 00:00:00','2017-01-20 00:00:00','Barack Obama','Democratic'),('2009-07-17 00:00:00','2017-01-20 00:00:00','Barack Obama','Democratic'),('2009-07-18 00:00:00','2017-01-20 00:00:00','Barack Obama','Democratic'),('2009-07-19 00:00:00','2017-01-20 00:00:00','Barack Obama','Democratic'),('2009-07-20 00:00:00','2017-01-20 </w:t>
        </w:r>
        <w:r>
          <w:lastRenderedPageBreak/>
          <w:t xml:space="preserve">00:00:00','Barack Obama','Democratic'),('2009-07-21 00:00:00','2017-01-20 00:00:00','Barack Obama','Democratic'),('2009-07-22 00:00:00','2017-01-20 00:00:00','Barack Obama','Democratic'),('2009-07-23 00:00:00','2017-01-20 00:00:00','Barack Obama','Democratic'),('2009-07-24 00:00:00','2017-01-20 00:00:00','Barack Obama','Democratic'),('2009-07-25 00:00:00','2017-01-20 00:00:00','Barack Obama','Democratic'),('2009-07-26 00:00:00','2017-01-20 00:00:00','Barack Obama','Democratic'),('2009-07-27 00:00:00','2017-01-20 00:00:00','Barack Obama','Democratic'),('2009-07-28 00:00:00','2017-01-20 00:00:00','Barack Obama','Democratic'),('2009-07-29 00:00:00','2017-01-20 00:00:00','Barack Obama','Democratic'),('2009-07-30 00:00:00','2017-01-20 00:00:00','Barack Obama','Democratic'),('2009-07-31 00:00:00','2017-01-20 00:00:00','Barack Obama','Democratic'),('2009-08-01 00:00:00','2017-01-20 00:00:00','Barack Obama','Democratic'),('2009-08-02 00:00:00','2017-01-20 00:00:00','Barack Obama','Democratic'),('2009-08-03 00:00:00','2017-01-20 00:00:00','Barack Obama','Democratic'),('2009-08-04 00:00:00','2017-01-20 00:00:00','Barack Obama','Democratic'),('2009-08-05 00:00:00','2017-01-20 00:00:00','Barack Obama','Democratic'),('2009-08-06 00:00:00','2017-01-20 00:00:00','Barack Obama','Democratic'),('2009-08-07 00:00:00','2017-01-20 00:00:00','Barack Obama','Democratic'),('2009-08-08 00:00:00','2017-01-20 00:00:00','Barack Obama','Democratic'),('2009-08-09 00:00:00','2017-01-20 00:00:00','Barack Obama','Democratic'),('2009-08-10 00:00:00','2017-01-20 00:00:00','Barack Obama','Democratic'),('2009-08-11 00:00:00','2017-01-20 00:00:00','Barack Obama','Democratic'),('2009-08-12 00:00:00','2017-01-20 00:00:00','Barack Obama','Democratic'),('2009-08-13 00:00:00','2017-01-20 00:00:00','Barack Obama','Democratic'),('2009-08-14 00:00:00','2017-01-20 00:00:00','Barack Obama','Democratic'),('2009-08-15 00:00:00','2017-01-20 00:00:00','Barack Obama','Democratic'),('2009-08-16 00:00:00','2017-01-20 00:00:00','Barack Obama','Democratic'),('2009-08-17 00:00:00','2017-01-20 00:00:00','Barack Obama','Democratic'),('2009-08-18 00:00:00','2017-01-20 00:00:00','Barack Obama','Democratic'),('2009-08-19 00:00:00','2017-01-20 00:00:00','Barack Obama','Democratic'),('2009-08-20 00:00:00','2017-01-20 00:00:00','Barack Obama','Democratic'),('2009-08-21 00:00:00','2017-01-20 00:00:00','Barack Obama','Democratic'),('2009-08-22 00:00:00','2017-01-20 00:00:00','Barack Obama','Democratic'),('2009-08-23 00:00:00','2017-01-20 00:00:00','Barack Obama','Democratic'),('2009-08-24 00:00:00','2017-01-20 00:00:00','Barack Obama','Democratic'),('2009-08-25 00:00:00','2017-01-20 00:00:00','Barack Obama','Democratic'),('2009-08-26 00:00:00','2017-01-20 00:00:00','Barack Obama','Democratic'),('2009-08-27 00:00:00','2017-01-20 00:00:00','Barack Obama','Democratic'),('2009-08-28 00:00:00','2017-01-20 00:00:00','Barack Obama','Democratic'),('2009-08-29 00:00:00','2017-01-20 </w:t>
        </w:r>
        <w:r>
          <w:t xml:space="preserve">00:00:00','Barack Obama','Democratic'),('2009-08-30 00:00:00','2017-01-20 00:00:00','Barack Obama','Democratic'),('2009-08-31 00:00:00','2017-01-20 00:00:00','Barack Obama','Democratic'),('2009-09-01 00:00:00','2017-01-20 00:00:00','Barack Obama','Democratic'),('2009-09-02 00:00:00','2017-01-20 00:00:00','Barack Obama','Democratic'),('2009-09-03 00:00:00','2017-01-20 00:00:00','Barack Obama','Democratic'),('2009-09-04 00:00:00','2017-01-20 00:00:00','Barack Obama','Democratic'),('2009-09-05 00:00:00','2017-01-20 00:00:00','Barack Obama','Democratic'),('2009-09-06 00:00:00','2017-01-20 00:00:00','Barack Obama','Democratic'),('2009-09-07 00:00:00','2017-01-20 00:00:00','Barack Obama','Democratic'),('2009-09-08 00:00:00','2017-01-20 00:00:00','Barack Obama','Democratic'),('2009-09-09 00:00:00','2017-01-20 00:00:00','Barack Obama','Democratic'),('2009-09-10 00:00:00','2017-01-20 00:00:00','Barack Obama','Democratic'),('2009-09-11 00:00:00','2017-01-20 00:00:00','Barack Obama','Democratic'),('2009-09-12 00:00:00','2017-01-20 00:00:00','Barack Obama','Democratic'),('2009-09-13 00:00:00','2017-01-20 00:00:00','Barack Obama','Democratic'),('2009-09-14 00:00:00','2017-01-20 00:00:00','Barack Obama','Democratic'),('2009-09-15 00:00:00','2017-01-20 00:00:00','Barack Obama','Democratic'),('2009-09-16 00:00:00','2017-01-20 00:00:00','Barack Obama','Democratic'),('2009-09-17 00:00:00','2017-01-20 00:00:00','Barack Obama','Democratic'),('2009-09-18 00:00:00','2017-01-20 00:00:00','Barack Obama','Democratic'),('2009-09-19 00:00:00','2017-01-20 00:00:00','Barack Obama','Democratic'),('2009-09-20 00:00:00','2017-01-20 00:00:00','Barack Obama','Democratic'),('2009-09-21 00:00:00','2017-01-20 00:00:00','Barack Obama','Democratic'),('2009-09-22 00:00:00','2017-01-20 00:00:00','Barack Obama','Democratic'),('2009-09-23 00:00:00','2017-01-20 00:00:00','Barack Obama','Democratic'),('2009-09-24 00:00:00','2017-01-20 00:00:00','Barack Obama','Democratic'),('2009-09-25 00:00:00','2017-01-20 00:00:00','Barack Obama','Democratic'),('2009-09-26 00:00:00','2017-01-20 00:00:00','Barack Obama','Democratic'),('2009-09-27 00:00:00','2017-01-20 00:00:00','Barack Obama','Democratic'),('2009-09-28 00:00:00','2017-01-20 00:00:00','Barack Obama','Democratic'),('2009-09-29 00:00:00','2017-01-20 00:00:00','Barack Obama','Democratic'),('2009-09-30 00:00:00','2017-01-20 00:00:00','Barack Obama','Democratic'),('2009-10-01 00:00:00','2017-01-20 00:00:00','Barack Obama','Democratic'),('2009-10-02 00:00:00','2017-01-20 00:00:00','Barack Obama','Democratic'),('2009-10-03 00:00:00','2017-01-20 00:00:00','Barack Obama','Democratic'),('2009-10-04 00:00:00','2017-01-20 00:00:00','Barack Obama','Democratic'),('2009-10-05 00:00:00','2017-01-20 00:00:00','Barack Obama','Democratic'),('2009-10-06 00:00:00','2017-01-20 00:00:00','Barack Obama','Democratic'),('2009-10-07 00:00:00','2017-01-20 00:00:00','Barack Obama','Democratic'),('2009-10-08 00:00:00','2017-01-20 </w:t>
        </w:r>
        <w:r>
          <w:lastRenderedPageBreak/>
          <w:t xml:space="preserve">00:00:00','Barack Obama','Democratic'),('2009-10-09 00:00:00','2017-01-20 00:00:00','Barack Obama','Democratic'),('2009-10-10 00:00:00','2017-01-20 00:00:00','Barack Obama','Democratic'),('2009-10-11 00:00:00','2017-01-20 00:00:00','Barack Obama','Democratic'),('2009-10-12 00:00:00','2017-01-20 00:00:00','Barack Obama','Democratic'),('2009-10-13 00:00:00','2017-01-20 00:00:00','Barack Obama','Democratic'),('2009-10-14 00:00:00','2017-01-20 00:00:00','Barack Obama','Democratic'),('2009-10-15 00:00:00','2017-01-20 00:00:00','Barack Obama','Democratic'),('2009-10-16 00:00:00','2017-01-20 00:00:00','Barack Obama','Democratic'),('2009-10-17 00:00:00','2017-01-20 00:00:00','Barack Obama','Democratic'),('2009-10-18 00:00:00','2017-01-20 00:00:00','Barack Obama','Democratic'),('2009-10-19 00:00:00','2017-01-20 00:00:00','Barack Obama','Democratic'),('2009-10-20 00:00:00','2017-01-20 00:00:00','Barack Obama','Democratic'),('2009-10-21 00:00:00','2017-01-20 00:00:00','Barack Obama','Democratic'),('2009-10-22 00:00:00','2017-01-20 00:00:00','Barack Obama','Democratic'),('2009-10-23 00:00:00','2017-01-20 00:00:00','Barack Obama','Democratic'),('2009-10-24 00:00:00','2017-01-20 00:00:00','Barack Obama','Democratic'),('2009-10-25 00:00:00','2017-01-20 00:00:00','Barack Obama','Democratic'),('2009-10-26 00:00:00','2017-01-20 00:00:00','Barack Obama','Democratic'),('2009-10-27 00:00:00','2017-01-20 00:00:00','Barack Obama','Democratic'),('2009-10-28 00:00:00','2017-01-20 00:00:00','Barack Obama','Democratic'),('2009-10-29 00:00:00','2017-01-20 00:00:00','Barack Obama','Democratic'),('2009-10-30 00:00:00','2017-01-20 00:00:00','Barack Obama','Democratic'),('2009-10-31 00:00:00','2017-01-20 00:00:00','Barack Obama','Democratic'),('2009-11-01 00:00:00','2017-01-20 00:00:00','Barack Obama','Democratic'),('2009-11-02 00:00:00','2017-01-20 00:00:00','Barack Obama','Democratic'),('2009-11-03 00:00:00','2017-01-20 00:00:00','Barack Obama','Democratic'),('2009-11-04 00:00:00','2017-01-20 00:00:00','Barack Obama','Democratic'),('2009-11-05 00:00:00','2017-01-20 00:00:00','Barack Obama','Democratic'),('2009-11-06 00:00:00','2017-01-20 00:00:00','Barack Obama','Democratic'),('2009-11-07 00:00:00','2017-01-20 00:00:00','Barack Obama','Democratic'),('2009-11-08 00:00:00','2017-01-20 00:00:00','Barack Obama','Democratic'),('2009-11-09 00:00:00','2017-01-20 00:00:00','Barack Obama','Democratic'),('2009-11-10 00:00:00','2017-01-20 00:00:00','Barack Obama','Democratic'),('2009-11-11 00:00:00','2017-01-20 00:00:00','Barack Obama','Democratic'),('2009-11-12 00:00:00','2017-01-20 00:00:00','Barack Obama','Democratic'),('2009-11-13 00:00:00','2017-01-20 00:00:00','Barack Obama','Democratic'),('2009-11-14 00:00:00','2017-01-20 00:00:00','Barack Obama','Democratic'),('2009-11-15 00:00:00','2017-01-20 00:00:00','Barack Obama','Democratic'),('2009-11-16 00:00:00','2017-01-20 00:00:00','Barack Obama','Democratic'),('2009-11-17 00:00:00','2017-01-20 </w:t>
        </w:r>
        <w:r>
          <w:t xml:space="preserve">00:00:00','Barack Obama','Democratic'),('2009-11-18 00:00:00','2017-01-20 00:00:00','Barack Obama','Democratic'),('2009-11-19 00:00:00','2017-01-20 00:00:00','Barack Obama','Democratic'),('2009-11-20 00:00:00','2017-01-20 00:00:00','Barack Obama','Democratic'),('2009-11-21 00:00:00','2017-01-20 00:00:00','Barack Obama','Democratic'),('2009-11-22 00:00:00','2017-01-20 00:00:00','Barack Obama','Democratic'),('2009-11-23 00:00:00','2017-01-20 00:00:00','Barack Obama','Democratic'),('2009-11-24 00:00:00','2017-01-20 00:00:00','Barack Obama','Democratic'),('2009-11-25 00:00:00','2017-01-20 00:00:00','Barack Obama','Democratic'),('2009-11-26 00:00:00','2017-01-20 00:00:00','Barack Obama','Democratic'),('2009-11-27 00:00:00','2017-01-20 00:00:00','Barack Obama','Democratic'),('2009-11-28 00:00:00','2017-01-20 00:00:00','Barack Obama','Democratic'),('2009-11-29 00:00:00','2017-01-20 00:00:00','Barack Obama','Democratic'),('2009-11-30 00:00:00','2017-01-20 00:00:00','Barack Obama','Democratic'),('2009-12-01 00:00:00','2017-01-20 00:00:00','Barack Obama','Democratic'),('2009-12-02 00:00:00','2017-01-20 00:00:00','Barack Obama','Democratic'),('2009-12-03 00:00:00','2017-01-20 00:00:00','Barack Obama','Democratic'),('2009-12-04 00:00:00','2017-01-20 00:00:00','Barack Obama','Democratic'),('2009-12-05 00:00:00','2017-01-20 00:00:00','Barack Obama','Democratic'),('2009-12-06 00:00:00','2017-01-20 00:00:00','Barack Obama','Democratic'),('2009-12-07 00:00:00','2017-01-20 00:00:00','Barack Obama','Democratic'),('2009-12-08 00:00:00','2017-01-20 00:00:00','Barack Obama','Democratic'),('2009-12-09 00:00:00','2017-01-20 00:00:00','Barack Obama','Democratic'),('2009-12-10 00:00:00','2017-01-20 00:00:00','Barack Obama','Democratic'),('2009-12-11 00:00:00','2017-01-20 00:00:00','Barack Obama','Democratic'),('2009-12-12 00:00:00','2017-01-20 00:00:00','Barack Obama','Democratic'),('2009-12-13 00:00:00','2017-01-20 00:00:00','Barack Obama','Democratic'),('2009-12-14 00:00:00','2017-01-20 00:00:00','Barack Obama','Democratic'),('2009-12-15 00:00:00','2017-01-20 00:00:00','Barack Obama','Democratic'),('2009-12-16 00:00:00','2017-01-20 00:00:00','Barack Obama','Democratic'),('2009-12-17 00:00:00','2017-01-20 00:00:00','Barack Obama','Democratic'),('2009-12-18 00:00:00','2017-01-20 00:00:00','Barack Obama','Democratic'),('2009-12-19 00:00:00','2017-01-20 00:00:00','Barack Obama','Democratic'),('2009-12-20 00:00:00','2017-01-20 00:00:00','Barack Obama','Democratic'),('2009-12-21 00:00:00','2017-01-20 00:00:00','Barack Obama','Democratic'),('2009-12-22 00:00:00','2017-01-20 00:00:00','Barack Obama','Democratic'),('2009-12-23 00:00:00','2017-01-20 00:00:00','Barack Obama','Democratic'),('2009-12-24 00:00:00','2017-01-20 00:00:00','Barack Obama','Democratic'),('2009-12-25 00:00:00','2017-01-20 00:00:00','Barack Obama','Democratic'),('2009-12-26 00:00:00','2017-01-20 00:00:00','Barack Obama','Democratic'),('2009-12-27 00:00:00','2017-01-20 </w:t>
        </w:r>
        <w:r>
          <w:lastRenderedPageBreak/>
          <w:t xml:space="preserve">00:00:00','Barack Obama','Democratic'),('2009-12-28 00:00:00','2017-01-20 00:00:00','Barack Obama','Democratic'),('2009-12-29 00:00:00','2017-01-20 00:00:00','Barack Obama','Democratic'),('2009-12-30 00:00:00','2017-01-20 00:00:00','Barack Obama','Democratic'),('2009-12-31 00:00:00','2017-01-20 00:00:00','Barack Obama','Democratic'),('2010-01-01 00:00:00','2017-01-20 00:00:00','Barack Obama','Democratic'),('2010-01-02 00:00:00','2017-01-20 00:00:00','Barack Obama','Democratic'),('2010-01-03 00:00:00','2017-01-20 00:00:00','Barack Obama','Democratic'),('2010-01-04 00:00:00','2017-01-20 00:00:00','Barack Obama','Democratic'),('2010-01-05 00:00:00','2017-01-20 00:00:00','Barack Obama','Democratic'),('2010-01-06 00:00:00','2017-01-20 00:00:00','Barack Obama','Democratic'),('2010-01-07 00:00:00','2017-01-20 00:00:00','Barack Obama','Democratic'),('2010-01-08 00:00:00','2017-01-20 00:00:00','Barack Obama','Democratic'),('2010-01-09 00:00:00','2017-01-20 00:00:00','Barack Obama','Democratic'),('2010-01-10 00:00:00','2017-01-20 00:00:00','Barack Obama','Democratic'),('2010-01-11 00:00:00','2017-01-20 00:00:00','Barack Obama','Democratic'),('2010-01-12 00:00:00','2017-01-20 00:00:00','Barack Obama','Democratic'),('2010-01-13 00:00:00','2017-01-20 00:00:00','Barack Obama','Democratic'),('2010-01-14 00:00:00','2017-01-20 00:00:00','Barack Obama','Democratic'),('2010-01-15 00:00:00','2017-01-20 00:00:00','Barack Obama','Democratic'),('2010-01-16 00:00:00','2017-01-20 00:00:00','Barack Obama','Democratic'),('2010-01-17 00:00:00','2017-01-20 00:00:00','Barack Obama','Democratic'),('2010-01-18 00:00:00','2017-01-20 00:00:00','Barack Obama','Democratic'),('2010-01-19 00:00:00','2017-01-20 00:00:00','Barack Obama','Democratic'),('2010-01-20 00:00:00','2017-01-20 00:00:00','Barack Obama','Democratic'),('2010-01-21 00:00:00','2017-01-20 00:00:00','Barack Obama','Democratic'),('2010-01-22 00:00:00','2017-01-20 00:00:00','Barack Obama','Democratic'),('2010-01-23 00:00:00','2017-01-20 00:00:00','Barack Obama','Democratic'),('2010-01-24 00:00:00','2017-01-20 00:00:00','Barack Obama','Democratic'),('2010-01-25 00:00:00','2017-01-20 00:00:00','Barack Obama','Democratic'),('2010-01-26 00:00:00','2017-01-20 00:00:00','Barack Obama','Democratic'),('2010-01-27 00:00:00','2017-01-20 00:00:00','Barack Obama','Democratic'),('2010-01-28 00:00:00','2017-01-20 00:00:00','Barack Obama','Democratic'),('2010-01-29 00:00:00','2017-01-20 00:00:00','Barack Obama','Democratic'),('2010-01-30 00:00:00','2017-01-20 00:00:00','Barack Obama','Democratic'),('2010-01-31 00:00:00','2017-01-20 00:00:00','Barack Obama','Democratic'),('2010-02-01 00:00:00','2017-01-20 00:00:00','Barack Obama','Democratic'),('2010-02-02 00:00:00','2017-01-20 00:00:00','Barack Obama','Democratic'),('2010-02-03 00:00:00','2017-01-20 00:00:00','Barack Obama','Democratic'),('2010-02-04 00:00:00','2017-01-20 00:00:00','Barack Obama','Democratic'),('2010-02-05 00:00:00','2017-01-20 </w:t>
        </w:r>
        <w:r>
          <w:t xml:space="preserve">00:00:00','Barack Obama','Democratic'),('2010-02-06 00:00:00','2017-01-20 00:00:00','Barack Obama','Democratic'),('2010-02-07 00:00:00','2017-01-20 00:00:00','Barack Obama','Democratic'),('2010-02-08 00:00:00','2017-01-20 00:00:00','Barack Obama','Democratic'),('2010-02-09 00:00:00','2017-01-20 00:00:00','Barack Obama','Democratic'),('2010-02-10 00:00:00','2017-01-20 00:00:00','Barack Obama','Democratic'),('2010-02-11 00:00:00','2017-01-20 00:00:00','Barack Obama','Democratic'),('2010-02-12 00:00:00','2017-01-20 00:00:00','Barack Obama','Democratic'),('2010-02-13 00:00:00','2017-01-20 00:00:00','Barack Obama','Democratic'),('2010-02-14 00:00:00','2017-01-20 00:00:00','Barack Obama','Democratic'),('2010-02-15 00:00:00','2017-01-20 00:00:00','Barack Obama','Democratic'),('2010-02-16 00:00:00','2017-01-20 00:00:00','Barack Obama','Democratic'),('2010-02-17 00:00:00','2017-01-20 00:00:00','Barack Obama','Democratic'),('2010-02-18 00:00:00','2017-01-20 00:00:00','Barack Obama','Democratic'),('2010-02-19 00:00:00','2017-01-20 00:00:00','Barack Obama','Democratic'),('2010-02-20 00:00:00','2017-01-20 00:00:00','Barack Obama','Democratic'),('2010-02-21 00:00:00','2017-01-20 00:00:00','Barack Obama','Democratic'),('2010-02-22 00:00:00','2017-01-20 00:00:00','Barack Obama','Democratic'),('2010-02-23 00:00:00','2017-01-20 00:00:00','Barack Obama','Democratic'),('2010-02-24 00:00:00','2017-01-20 00:00:00','Barack Obama','Democratic'),('2010-02-25 00:00:00','2017-01-20 00:00:00','Barack Obama','Democratic'),('2010-02-26 00:00:00','2017-01-20 00:00:00','Barack Obama','Democratic'),('2010-02-27 00:00:00','2017-01-20 00:00:00','Barack Obama','Democratic'),('2010-02-28 00:00:00','2017-01-20 00:00:00','Barack Obama','Democratic'),('2010-03-01 00:00:00','2017-01-20 00:00:00','Barack Obama','Democratic'),('2010-03-02 00:00:00','2017-01-20 00:00:00','Barack Obama','Democratic'),('2010-03-03 00:00:00','2017-01-20 00:00:00','Barack Obama','Democratic'),('2010-03-04 00:00:00','2017-01-20 00:00:00','Barack Obama','Democratic'),('2010-03-05 00:00:00','2017-01-20 00:00:00','Barack Obama','Democratic'),('2010-03-06 00:00:00','2017-01-20 00:00:00','Barack Obama','Democratic'),('2010-03-07 00:00:00','2017-01-20 00:00:00','Barack Obama','Democratic'),('2010-03-08 00:00:00','2017-01-20 00:00:00','Barack Obama','Democratic'),('2010-03-09 00:00:00','2017-01-20 00:00:00','Barack Obama','Democratic'),('2010-03-10 00:00:00','2017-01-20 00:00:00','Barack Obama','Democratic'),('2010-03-11 00:00:00','2017-01-20 00:00:00','Barack Obama','Democratic'),('2010-03-12 00:00:00','2017-01-20 00:00:00','Barack Obama','Democratic'),('2010-03-13 00:00:00','2017-01-20 00:00:00','Barack Obama','Democratic'),('2010-03-14 00:00:00','2017-01-20 00:00:00','Barack Obama','Democratic'),('2010-03-15 00:00:00','2017-01-20 00:00:00','Barack Obama','Democratic'),('2010-03-16 00:00:00','2017-01-20 00:00:00','Barack Obama','Democratic'),('2010-03-17 00:00:00','2017-01-20 </w:t>
        </w:r>
        <w:r>
          <w:lastRenderedPageBreak/>
          <w:t xml:space="preserve">00:00:00','Barack Obama','Democratic'),('2010-03-18 00:00:00','2017-01-20 00:00:00','Barack Obama','Democratic'),('2010-03-19 00:00:00','2017-01-20 00:00:00','Barack Obama','Democratic'),('2010-03-20 00:00:00','2017-01-20 00:00:00','Barack Obama','Democratic'),('2010-03-21 00:00:00','2017-01-20 00:00:00','Barack Obama','Democratic'),('2010-03-22 00:00:00','2017-01-20 00:00:00','Barack Obama','Democratic'),('2010-03-23 00:00:00','2017-01-20 00:00:00','Barack Obama','Democratic'),('2010-03-24 00:00:00','2017-01-20 00:00:00','Barack Obama','Democratic'),('2010-03-25 00:00:00','2017-01-20 00:00:00','Barack Obama','Democratic'),('2010-03-26 00:00:00','2017-01-20 00:00:00','Barack Obama','Democratic'),('2010-03-27 00:00:00','2017-01-20 00:00:00','Barack Obama','Democratic'),('2010-03-28 00:00:00','2017-01-20 00:00:00','Barack Obama','Democratic'),('2010-03-29 00:00:00','2017-01-20 00:00:00','Barack Obama','Democratic'),('2010-03-30 00:00:00','2017-01-20 00:00:00','Barack Obama','Democratic'),('2010-03-31 00:00:00','2017-01-20 00:00:00','Barack Obama','Democratic'),('2010-04-01 00:00:00','2017-01-20 00:00:00','Barack Obama','Democratic'),('2010-04-02 00:00:00','2017-01-20 00:00:00','Barack Obama','Democratic'),('2010-04-03 00:00:00','2017-01-20 00:00:00','Barack Obama','Democratic'),('2010-04-04 00:00:00','2017-01-20 00:00:00','Barack Obama','Democratic'),('2010-04-05 00:00:00','2017-01-20 00:00:00','Barack Obama','Democratic'),('2010-04-06 00:00:00','2017-01-20 00:00:00','Barack Obama','Democratic'),('2010-04-07 00:00:00','2017-01-20 00:00:00','Barack Obama','Democratic'),('2010-04-08 00:00:00','2017-01-20 00:00:00','Barack Obama','Democratic'),('2010-04-09 00:00:00','2017-01-20 00:00:00','Barack Obama','Democratic'),('2010-04-10 00:00:00','2017-01-20 00:00:00','Barack Obama','Democratic'),('2010-04-11 00:00:00','2017-01-20 00:00:00','Barack Obama','Democratic'),('2010-04-12 00:00:00','2017-01-20 00:00:00','Barack Obama','Democratic'),('2010-04-13 00:00:00','2017-01-20 00:00:00','Barack Obama','Democratic'),('2010-04-14 00:00:00','2017-01-20 00:00:00','Barack Obama','Democratic'),('2010-04-15 00:00:00','2017-01-20 00:00:00','Barack Obama','Democratic'),('2010-04-16 00:00:00','2017-01-20 00:00:00','Barack Obama','Democratic'),('2010-04-17 00:00:00','2017-01-20 00:00:00','Barack Obama','Democratic'),('2010-04-18 00:00:00','2017-01-20 00:00:00','Barack Obama','Democratic'),('2010-04-19 00:00:00','2017-01-20 00:00:00','Barack Obama','Democratic'),('2010-04-20 00:00:00','2017-01-20 00:00:00','Barack Obama','Democratic'),('2010-04-21 00:00:00','2017-01-20 00:00:00','Barack Obama','Democratic'),('2010-04-22 00:00:00','2017-01-20 00:00:00','Barack Obama','Democratic'),('2010-04-23 00:00:00','2017-01-20 00:00:00','Barack Obama','Democratic'),('2010-04-24 00:00:00','2017-01-20 00:00:00','Barack Obama','Democratic'),('2010-04-25 00:00:00','2017-01-20 00:00:00','Barack Obama','Democratic'),('2010-04-26 00:00:00','2017-01-20 </w:t>
        </w:r>
        <w:r>
          <w:t xml:space="preserve">00:00:00','Barack Obama','Democratic'),('2010-04-27 00:00:00','2017-01-20 00:00:00','Barack Obama','Democratic'),('2010-04-28 00:00:00','2017-01-20 00:00:00','Barack Obama','Democratic'),('2010-04-29 00:00:00','2017-01-20 00:00:00','Barack Obama','Democratic'),('2010-04-30 00:00:00','2017-01-20 00:00:00','Barack Obama','Democratic'),('2010-05-01 00:00:00','2017-01-20 00:00:00','Barack Obama','Democratic'),('2010-05-02 00:00:00','2017-01-20 00:00:00','Barack Obama','Democratic'),('2010-05-03 00:00:00','2017-01-20 00:00:00','Barack Obama','Democratic'),('2010-05-04 00:00:00','2017-01-20 00:00:00','Barack Obama','Democratic'),('2010-05-05 00:00:00','2017-01-20 00:00:00','Barack Obama','Democratic'),('2010-05-06 00:00:00','2017-01-20 00:00:00','Barack Obama','Democratic'),('2010-05-07 00:00:00','2017-01-20 00:00:00','Barack Obama','Democratic'),('2010-05-08 00:00:00','2017-01-20 00:00:00','Barack Obama','Democratic'),('2010-05-09 00:00:00','2017-01-20 00:00:00','Barack Obama','Democratic'),('2010-05-10 00:00:00','2017-01-20 00:00:00','Barack Obama','Democratic'),('2010-05-11 00:00:00','2017-01-20 00:00:00','Barack Obama','Democratic'),('2010-05-12 00:00:00','2017-01-20 00:00:00','Barack Obama','Democratic'),('2010-05-13 00:00:00','2017-01-20 00:00:00','Barack Obama','Democratic'),('2010-05-14 00:00:00','2017-01-20 00:00:00','Barack Obama','Democratic'),('2010-05-15 00:00:00','2017-01-20 00:00:00','Barack Obama','Democratic'),('2010-05-16 00:00:00','2017-01-20 00:00:00','Barack Obama','Democratic'),('2010-05-17 00:00:00','2017-01-20 00:00:00','Barack Obama','Democratic'),('2010-05-18 00:00:00','2017-01-20 00:00:00','Barack Obama','Democratic'),('2010-05-19 00:00:00','2017-01-20 00:00:00','Barack Obama','Democratic'),('2010-05-20 00:00:00','2017-01-20 00:00:00','Barack Obama','Democratic'),('2010-05-21 00:00:00','2017-01-20 00:00:00','Barack Obama','Democratic'),('2010-05-22 00:00:00','2017-01-20 00:00:00','Barack Obama','Democratic'),('2010-05-23 00:00:00','2017-01-20 00:00:00','Barack Obama','Democratic'),('2010-05-24 00:00:00','2017-01-20 00:00:00','Barack Obama','Democratic'),('2010-05-25 00:00:00','2017-01-20 00:00:00','Barack Obama','Democratic'),('2010-05-26 00:00:00','2017-01-20 00:00:00','Barack Obama','Democratic'),('2010-05-27 00:00:00','2017-01-20 00:00:00','Barack Obama','Democratic'),('2010-05-28 00:00:00','2017-01-20 00:00:00','Barack Obama','Democratic'),('2010-05-29 00:00:00','2017-01-20 00:00:00','Barack Obama','Democratic'),('2010-05-30 00:00:00','2017-01-20 00:00:00','Barack Obama','Democratic'),('2010-05-31 00:00:00','2017-01-20 00:00:00','Barack Obama','Democratic'),('2010-06-01 00:00:00','2017-01-20 00:00:00','Barack Obama','Democratic'),('2010-06-02 00:00:00','2017-01-20 00:00:00','Barack Obama','Democratic'),('2010-06-03 00:00:00','2017-01-20 00:00:00','Barack Obama','Democratic'),('2010-06-04 00:00:00','2017-01-20 00:00:00','Barack Obama','Democratic'),('2010-06-05 00:00:00','2017-01-20 </w:t>
        </w:r>
        <w:r>
          <w:lastRenderedPageBreak/>
          <w:t xml:space="preserve">00:00:00','Barack Obama','Democratic'),('2010-06-06 00:00:00','2017-01-20 00:00:00','Barack Obama','Democratic'),('2010-06-07 00:00:00','2017-01-20 00:00:00','Barack Obama','Democratic'),('2010-06-08 00:00:00','2017-01-20 00:00:00','Barack Obama','Democratic'),('2010-06-09 00:00:00','2017-01-20 00:00:00','Barack Obama','Democratic'),('2010-06-10 00:00:00','2017-01-20 00:00:00','Barack Obama','Democratic'),('2010-06-11 00:00:00','2017-01-20 00:00:00','Barack Obama','Democratic'),('2010-06-12 00:00:00','2017-01-20 00:00:00','Barack Obama','Democratic'),('2010-06-13 00:00:00','2017-01-20 00:00:00','Barack Obama','Democratic'),('2010-06-14 00:00:00','2017-01-20 00:00:00','Barack Obama','Democratic'),('2010-06-15 00:00:00','2017-01-20 00:00:00','Barack Obama','Democratic'),('2010-06-16 00:00:00','2017-01-20 00:00:00','Barack Obama','Democratic'),('2010-06-17 00:00:00','2017-01-20 00:00:00','Barack Obama','Democratic'),('2010-06-18 00:00:00','2017-01-20 00:00:00','Barack Obama','Democratic'),('2010-06-19 00:00:00','2017-01-20 00:00:00','Barack Obama','Democratic'),('2010-06-20 00:00:00','2017-01-20 00:00:00','Barack Obama','Democratic'),('2010-06-21 00:00:00','2017-01-20 00:00:00','Barack Obama','Democratic'),('2010-06-22 00:00:00','2017-01-20 00:00:00','Barack Obama','Democratic'),('2010-06-23 00:00:00','2017-01-20 00:00:00','Barack Obama','Democratic'),('2010-06-24 00:00:00','2017-01-20 00:00:00','Barack Obama','Democratic'),('2010-06-25 00:00:00','2017-01-20 00:00:00','Barack Obama','Democratic'),('2010-06-26 00:00:00','2017-01-20 00:00:00','Barack Obama','Democratic'),('2010-06-27 00:00:00','2017-01-20 00:00:00','Barack Obama','Democratic'),('2010-06-28 00:00:00','2017-01-20 00:00:00','Barack Obama','Democratic'),('2010-06-29 00:00:00','2017-01-20 00:00:00','Barack Obama','Democratic'),('2010-06-30 00:00:00','2017-01-20 00:00:00','Barack Obama','Democratic'),('2010-07-01 00:00:00','2017-01-20 00:00:00','Barack Obama','Democratic'),('2010-07-02 00:00:00','2017-01-20 00:00:00','Barack Obama','Democratic'),('2010-07-03 00:00:00','2017-01-20 00:00:00','Barack Obama','Democratic'),('2010-07-04 00:00:00','2017-01-20 00:00:00','Barack Obama','Democratic'),('2010-07-05 00:00:00','2017-01-20 00:00:00','Barack Obama','Democratic'),('2010-07-06 00:00:00','2017-01-20 00:00:00','Barack Obama','Democratic'),('2010-07-07 00:00:00','2017-01-20 00:00:00','Barack Obama','Democratic'),('2010-07-08 00:00:00','2017-01-20 00:00:00','Barack Obama','Democratic'),('2010-07-09 00:00:00','2017-01-20 00:00:00','Barack Obama','Democratic'),('2010-07-10 00:00:00','2017-01-20 00:00:00','Barack Obama','Democratic'),('2010-07-11 00:00:00','2017-01-20 00:00:00','Barack Obama','Democratic'),('2010-07-12 00:00:00','2017-01-20 00:00:00','Barack Obama','Democratic'),('2010-07-13 00:00:00','2017-01-20 00:00:00','Barack Obama','Democratic'),('2010-07-14 00:00:00','2017-01-20 00:00:00','Barack Obama','Democratic'),('2010-07-15 00:00:00','2017-01-20 </w:t>
        </w:r>
        <w:r>
          <w:t xml:space="preserve">00:00:00','Barack Obama','Democratic'),('2010-07-16 00:00:00','2017-01-20 00:00:00','Barack Obama','Democratic'),('2010-07-17 00:00:00','2017-01-20 00:00:00','Barack Obama','Democratic'),('2010-07-18 00:00:00','2017-01-20 00:00:00','Barack Obama','Democratic'),('2010-07-19 00:00:00','2017-01-20 00:00:00','Barack Obama','Democratic'),('2010-07-20 00:00:00','2017-01-20 00:00:00','Barack Obama','Democratic'),('2010-07-21 00:00:00','2017-01-20 00:00:00','Barack Obama','Democratic'),('2010-07-22 00:00:00','2017-01-20 00:00:00','Barack Obama','Democratic'),('2010-07-23 00:00:00','2017-01-20 00:00:00','Barack Obama','Democratic'),('2010-07-24 00:00:00','2017-01-20 00:00:00','Barack Obama','Democratic'),('2010-07-25 00:00:00','2017-01-20 00:00:00','Barack Obama','Democratic'),('2010-07-26 00:00:00','2017-01-20 00:00:00','Barack Obama','Democratic'),('2010-07-27 00:00:00','2017-01-20 00:00:00','Barack Obama','Democratic'),('2010-07-28 00:00:00','2017-01-20 00:00:00','Barack Obama','Democratic'),('2010-07-29 00:00:00','2017-01-20 00:00:00','Barack Obama','Democratic'),('2010-07-30 00:00:00','2017-01-20 00:00:00','Barack Obama','Democratic'),('2010-07-31 00:00:00','2017-01-20 00:00:00','Barack Obama','Democratic'),('2010-08-01 00:00:00','2017-01-20 00:00:00','Barack Obama','Democratic'),('2010-08-02 00:00:00','2017-01-20 00:00:00','Barack Obama','Democratic'),('2010-08-03 00:00:00','2017-01-20 00:00:00','Barack Obama','Democratic'),('2010-08-04 00:00:00','2017-01-20 00:00:00','Barack Obama','Democratic'),('2010-08-05 00:00:00','2017-01-20 00:00:00','Barack Obama','Democratic'),('2010-08-06 00:00:00','2017-01-20 00:00:00','Barack Obama','Democratic'),('2010-08-07 00:00:00','2017-01-20 00:00:00','Barack Obama','Democratic'),('2010-08-08 00:00:00','2017-01-20 00:00:00','Barack Obama','Democratic'),('2010-08-09 00:00:00','2017-01-20 00:00:00','Barack Obama','Democratic'),('2010-08-10 00:00:00','2017-01-20 00:00:00','Barack Obama','Democratic'),('2010-08-11 00:00:00','2017-01-20 00:00:00','Barack Obama','Democratic'),('2010-08-12 00:00:00','2017-01-20 00:00:00','Barack Obama','Democratic'),('2010-08-13 00:00:00','2017-01-20 00:00:00','Barack Obama','Democratic'),('2010-08-14 00:00:00','2017-01-20 00:00:00','Barack Obama','Democratic'),('2010-08-15 00:00:00','2017-01-20 00:00:00','Barack Obama','Democratic'),('2010-08-16 00:00:00','2017-01-20 00:00:00','Barack Obama','Democratic'),('2010-08-17 00:00:00','2017-01-20 00:00:00','Barack Obama','Democratic'),('2010-08-18 00:00:00','2017-01-20 00:00:00','Barack Obama','Democratic'),('2010-08-19 00:00:00','2017-01-20 00:00:00','Barack Obama','Democratic'),('2010-08-20 00:00:00','2017-01-20 00:00:00','Barack Obama','Democratic'),('2010-08-21 00:00:00','2017-01-20 00:00:00','Barack Obama','Democratic'),('2010-08-22 00:00:00','2017-01-20 00:00:00','Barack Obama','Democratic'),('2010-08-23 00:00:00','2017-01-20 00:00:00','Barack Obama','Democratic'),('2010-08-24 00:00:00','2017-01-20 </w:t>
        </w:r>
        <w:r>
          <w:lastRenderedPageBreak/>
          <w:t xml:space="preserve">00:00:00','Barack Obama','Democratic'),('2010-08-25 00:00:00','2017-01-20 00:00:00','Barack Obama','Democratic'),('2010-08-26 00:00:00','2017-01-20 00:00:00','Barack Obama','Democratic'),('2010-08-27 00:00:00','2017-01-20 00:00:00','Barack Obama','Democratic'),('2010-08-28 00:00:00','2017-01-20 00:00:00','Barack Obama','Democratic'),('2010-08-29 00:00:00','2017-01-20 00:00:00','Barack Obama','Democratic'),('2010-08-30 00:00:00','2017-01-20 00:00:00','Barack Obama','Democratic'),('2010-08-31 00:00:00','2017-01-20 00:00:00','Barack Obama','Democratic'),('2010-09-01 00:00:00','2017-01-20 00:00:00','Barack Obama','Democratic'),('2010-09-02 00:00:00','2017-01-20 00:00:00','Barack Obama','Democratic'),('2010-09-03 00:00:00','2017-01-20 00:00:00','Barack Obama','Democratic'),('2010-09-04 00:00:00','2017-01-20 00:00:00','Barack Obama','Democratic'),('2010-09-05 00:00:00','2017-01-20 00:00:00','Barack Obama','Democratic'),('2010-09-06 00:00:00','2017-01-20 00:00:00','Barack Obama','Democratic'),('2010-09-07 00:00:00','2017-01-20 00:00:00','Barack Obama','Democratic'),('2010-09-08 00:00:00','2017-01-20 00:00:00','Barack Obama','Democratic'),('2010-09-09 00:00:00','2017-01-20 00:00:00','Barack Obama','Democratic'),('2010-09-10 00:00:00','2017-01-20 00:00:00','Barack Obama','Democratic'),('2010-09-11 00:00:00','2017-01-20 00:00:00','Barack Obama','Democratic'),('2010-09-12 00:00:00','2017-01-20 00:00:00','Barack Obama','Democratic'),('2010-09-13 00:00:00','2017-01-20 00:00:00','Barack Obama','Democratic'),('2010-09-14 00:00:00','2017-01-20 00:00:00','Barack Obama','Democratic'),('2010-09-15 00:00:00','2017-01-20 00:00:00','Barack Obama','Democratic'),('2010-09-16 00:00:00','2017-01-20 00:00:00','Barack Obama','Democratic'),('2010-09-17 00:00:00','2017-01-20 00:00:00','Barack Obama','Democratic'),('2010-09-18 00:00:00','2017-01-20 00:00:00','Barack Obama','Democratic'),('2010-09-19 00:00:00','2017-01-20 00:00:00','Barack Obama','Democratic'),('2010-09-20 00:00:00','2017-01-20 00:00:00','Barack Obama','Democratic'),('2010-09-21 00:00:00','2017-01-20 00:00:00','Barack Obama','Democratic'),('2010-09-22 00:00:00','2017-01-20 00:00:00','Barack Obama','Democratic'),('2010-09-23 00:00:00','2017-01-20 00:00:00','Barack Obama','Democratic'),('2010-09-24 00:00:00','2017-01-20 00:00:00','Barack Obama','Democratic'),('2010-09-25 00:00:00','2017-01-20 00:00:00','Barack Obama','Democratic'),('2010-09-26 00:00:00','2017-01-20 00:00:00','Barack Obama','Democratic'),('2010-09-27 00:00:00','2017-01-20 00:00:00','Barack Obama','Democratic'),('2010-09-28 00:00:00','2017-01-20 00:00:00','Barack Obama','Democratic'),('2010-09-29 00:00:00','2017-01-20 00:00:00','Barack Obama','Democratic'),('2010-09-30 00:00:00','2017-01-20 00:00:00','Barack Obama','Democratic'),('2010-10-01 00:00:00','2017-01-20 00:00:00','Barack Obama','Democratic'),('2010-10-02 00:00:00','2017-01-20 00:00:00','Barack Obama','Democratic'),('2010-10-03 00:00:00','2017-01-20 </w:t>
        </w:r>
        <w:r>
          <w:t xml:space="preserve">00:00:00','Barack Obama','Democratic'),('2010-10-04 00:00:00','2017-01-20 00:00:00','Barack Obama','Democratic'),('2010-10-05 00:00:00','2017-01-20 00:00:00','Barack Obama','Democratic'),('2010-10-06 00:00:00','2017-01-20 00:00:00','Barack Obama','Democratic'),('2010-10-07 00:00:00','2017-01-20 00:00:00','Barack Obama','Democratic'),('2010-10-08 00:00:00','2017-01-20 00:00:00','Barack Obama','Democratic'),('2010-10-09 00:00:00','2017-01-20 00:00:00','Barack Obama','Democratic'),('2010-10-10 00:00:00','2017-01-20 00:00:00','Barack Obama','Democratic'),('2010-10-11 00:00:00','2017-01-20 00:00:00','Barack Obama','Democratic'),('2010-10-12 00:00:00','2017-01-20 00:00:00','Barack Obama','Democratic'),('2010-10-13 00:00:00','2017-01-20 00:00:00','Barack Obama','Democratic'),('2010-10-14 00:00:00','2017-01-20 00:00:00','Barack Obama','Democratic'),('2010-10-15 00:00:00','2017-01-20 00:00:00','Barack Obama','Democratic'),('2010-10-16 00:00:00','2017-01-20 00:00:00','Barack Obama','Democratic'),('2010-10-17 00:00:00','2017-01-20 00:00:00','Barack Obama','Democratic'),('2010-10-18 00:00:00','2017-01-20 00:00:00','Barack Obama','Democratic'),('2010-10-19 00:00:00','2017-01-20 00:00:00','Barack Obama','Democratic'),('2010-10-20 00:00:00','2017-01-20 00:00:00','Barack Obama','Democratic'),('2010-10-21 00:00:00','2017-01-20 00:00:00','Barack Obama','Democratic'),('2010-10-22 00:00:00','2017-01-20 00:00:00','Barack Obama','Democratic'),('2010-10-23 00:00:00','2017-01-20 00:00:00','Barack Obama','Democratic'),('2010-10-24 00:00:00','2017-01-20 00:00:00','Barack Obama','Democratic'),('2010-10-25 00:00:00','2017-01-20 00:00:00','Barack Obama','Democratic'),('2010-10-26 00:00:00','2017-01-20 00:00:00','Barack Obama','Democratic'),('2010-10-27 00:00:00','2017-01-20 00:00:00','Barack Obama','Democratic'),('2010-10-28 00:00:00','2017-01-20 00:00:00','Barack Obama','Democratic'),('2010-10-29 00:00:00','2017-01-20 00:00:00','Barack Obama','Democratic'),('2010-10-30 00:00:00','2017-01-20 00:00:00','Barack Obama','Democratic'),('2010-10-31 00:00:00','2017-01-20 00:00:00','Barack Obama','Democratic'),('2010-11-01 00:00:00','2017-01-20 00:00:00','Barack Obama','Democratic'),('2010-11-02 00:00:00','2017-01-20 00:00:00','Barack Obama','Democratic'),('2010-11-03 00:00:00','2017-01-20 00:00:00','Barack Obama','Democratic'),('2010-11-04 00:00:00','2017-01-20 00:00:00','Barack Obama','Democratic'),('2010-11-05 00:00:00','2017-01-20 00:00:00','Barack Obama','Democratic'),('2010-11-06 00:00:00','2017-01-20 00:00:00','Barack Obama','Democratic'),('2010-11-07 00:00:00','2017-01-20 00:00:00','Barack Obama','Democratic'),('2010-11-08 00:00:00','2017-01-20 00:00:00','Barack Obama','Democratic'),('2010-11-09 00:00:00','2017-01-20 00:00:00','Barack Obama','Democratic'),('2010-11-10 00:00:00','2017-01-20 00:00:00','Barack Obama','Democratic'),('2010-11-11 00:00:00','2017-01-20 00:00:00','Barack Obama','Democratic'),('2010-11-12 00:00:00','2017-01-20 </w:t>
        </w:r>
        <w:r>
          <w:lastRenderedPageBreak/>
          <w:t xml:space="preserve">00:00:00','Barack Obama','Democratic'),('2010-11-13 00:00:00','2017-01-20 00:00:00','Barack Obama','Democratic'),('2010-11-14 00:00:00','2017-01-20 00:00:00','Barack Obama','Democratic'),('2010-11-15 00:00:00','2017-01-20 00:00:00','Barack Obama','Democratic'),('2010-11-16 00:00:00','2017-01-20 00:00:00','Barack Obama','Democratic'),('2010-11-17 00:00:00','2017-01-20 00:00:00','Barack Obama','Democratic'),('2010-11-18 00:00:00','2017-01-20 00:00:00','Barack Obama','Democratic'),('2010-11-19 00:00:00','2017-01-20 00:00:00','Barack Obama','Democratic'),('2010-11-20 00:00:00','2017-01-20 00:00:00','Barack Obama','Democratic'),('2010-11-21 00:00:00','2017-01-20 00:00:00','Barack Obama','Democratic'),('2010-11-22 00:00:00','2017-01-20 00:00:00','Barack Obama','Democratic'),('2010-11-23 00:00:00','2017-01-20 00:00:00','Barack Obama','Democratic'),('2010-11-24 00:00:00','2017-01-20 00:00:00','Barack Obama','Democratic'),('2010-11-25 00:00:00','2017-01-20 00:00:00','Barack Obama','Democratic'),('2010-11-26 00:00:00','2017-01-20 00:00:00','Barack Obama','Democratic'),('2010-11-27 00:00:00','2017-01-20 00:00:00','Barack Obama','Democratic'),('2010-11-28 00:00:00','2017-01-20 00:00:00','Barack Obama','Democratic'),('2010-11-29 00:00:00','2017-01-20 00:00:00','Barack Obama','Democratic'),('2010-11-30 00:00:00','2017-01-20 00:00:00','Barack Obama','Democratic'),('2010-12-01 00:00:00','2017-01-20 00:00:00','Barack Obama','Democratic'),('2010-12-02 00:00:00','2017-01-20 00:00:00','Barack Obama','Democratic'),('2010-12-03 00:00:00','2017-01-20 00:00:00','Barack Obama','Democratic'),('2010-12-04 00:00:00','2017-01-20 00:00:00','Barack Obama','Democratic'),('2010-12-05 00:00:00','2017-01-20 00:00:00','Barack Obama','Democratic'),('2010-12-06 00:00:00','2017-01-20 00:00:00','Barack Obama','Democratic'),('2010-12-07 00:00:00','2017-01-20 00:00:00','Barack Obama','Democratic'),('2010-12-08 00:00:00','2017-01-20 00:00:00','Barack Obama','Democratic'),('2010-12-09 00:00:00','2017-01-20 00:00:00','Barack Obama','Democratic'),('2010-12-10 00:00:00','2017-01-20 00:00:00','Barack Obama','Democratic'),('2010-12-11 00:00:00','2017-01-20 00:00:00','Barack Obama','Democratic'),('2010-12-12 00:00:00','2017-01-20 00:00:00','Barack Obama','Democratic'),('2010-12-13 00:00:00','2017-01-20 00:00:00','Barack Obama','Democratic'),('2010-12-14 00:00:00','2017-01-20 00:00:00','Barack Obama','Democratic'),('2010-12-15 00:00:00','2017-01-20 00:00:00','Barack Obama','Democratic'),('2010-12-16 00:00:00','2017-01-20 00:00:00','Barack Obama','Democratic'),('2010-12-17 00:00:00','2017-01-20 00:00:00','Barack Obama','Democratic'),('2010-12-18 00:00:00','2017-01-20 00:00:00','Barack Obama','Democratic'),('2010-12-19 00:00:00','2017-01-20 00:00:00','Barack Obama','Democratic'),('2010-12-20 00:00:00','2017-01-20 00:00:00','Barack Obama','Democratic'),('2010-12-21 00:00:00','2017-01-20 00:00:00','Barack Obama','Democratic'),('2010-12-22 00:00:00','2017-01-20 </w:t>
        </w:r>
        <w:r>
          <w:t xml:space="preserve">00:00:00','Barack Obama','Democratic'),('2010-12-23 00:00:00','2017-01-20 00:00:00','Barack Obama','Democratic'),('2010-12-24 00:00:00','2017-01-20 00:00:00','Barack Obama','Democratic'),('2010-12-25 00:00:00','2017-01-20 00:00:00','Barack Obama','Democratic'),('2010-12-26 00:00:00','2017-01-20 00:00:00','Barack Obama','Democratic'),('2010-12-27 00:00:00','2017-01-20 00:00:00','Barack Obama','Democratic'),('2010-12-28 00:00:00','2017-01-20 00:00:00','Barack Obama','Democratic'),('2010-12-29 00:00:00','2017-01-20 00:00:00','Barack Obama','Democratic'),('2010-12-30 00:00:00','2017-01-20 00:00:00','Barack Obama','Democratic'),('2010-12-31 00:00:00','2017-01-20 00:00:00','Barack Obama','Democratic'),('2011-01-01 00:00:00','2017-01-20 00:00:00','Barack Obama','Democratic'),('2011-01-02 00:00:00','2017-01-20 00:00:00','Barack Obama','Democratic'),('2011-01-03 00:00:00','2017-01-20 00:00:00','Barack Obama','Democratic'),('2011-01-04 00:00:00','2017-01-20 00:00:00','Barack Obama','Democratic'),('2011-01-05 00:00:00','2017-01-20 00:00:00','Barack Obama','Democratic'),('2011-01-06 00:00:00','2017-01-20 00:00:00','Barack Obama','Democratic'),('2011-01-07 00:00:00','2017-01-20 00:00:00','Barack Obama','Democratic'),('2011-01-08 00:00:00','2017-01-20 00:00:00','Barack Obama','Democratic'),('2011-01-09 00:00:00','2017-01-20 00:00:00','Barack Obama','Democratic'),('2011-01-10 00:00:00','2017-01-20 00:00:00','Barack Obama','Democratic'),('2011-01-11 00:00:00','2017-01-20 00:00:00','Barack Obama','Democratic'),('2011-01-12 00:00:00','2017-01-20 00:00:00','Barack Obama','Democratic'),('2011-01-13 00:00:00','2017-01-20 00:00:00','Barack Obama','Democratic'),('2011-01-14 00:00:00','2017-01-20 00:00:00','Barack Obama','Democratic'),('2011-01-15 00:00:00','2017-01-20 00:00:00','Barack Obama','Democratic'),('2011-01-16 00:00:00','2017-01-20 00:00:00','Barack Obama','Democratic'),('2011-01-17 00:00:00','2017-01-20 00:00:00','Barack Obama','Democratic'),('2011-01-18 00:00:00','2017-01-20 00:00:00','Barack Obama','Democratic'),('2011-01-19 00:00:00','2017-01-20 00:00:00','Barack Obama','Democratic'),('2011-01-20 00:00:00','2017-01-20 00:00:00','Barack Obama','Democratic'),('2011-01-21 00:00:00','2017-01-20 00:00:00','Barack Obama','Democratic'),('2011-01-22 00:00:00','2017-01-20 00:00:00','Barack Obama','Democratic'),('2011-01-23 00:00:00','2017-01-20 00:00:00','Barack Obama','Democratic'),('2011-01-24 00:00:00','2017-01-20 00:00:00','Barack Obama','Democratic'),('2011-01-25 00:00:00','2017-01-20 00:00:00','Barack Obama','Democratic'),('2011-01-26 00:00:00','2017-01-20 00:00:00','Barack Obama','Democratic'),('2011-01-27 00:00:00','2017-01-20 00:00:00','Barack Obama','Democratic'),('2011-01-28 00:00:00','2017-01-20 00:00:00','Barack Obama','Democratic'),('2011-01-29 00:00:00','2017-01-20 00:00:00','Barack Obama','Democratic'),('2011-01-30 00:00:00','2017-01-20 00:00:00','Barack Obama','Democratic'),('2011-01-31 00:00:00','2017-01-20 </w:t>
        </w:r>
        <w:r>
          <w:lastRenderedPageBreak/>
          <w:t xml:space="preserve">00:00:00','Barack Obama','Democratic'),('2011-02-01 00:00:00','2017-01-20 00:00:00','Barack Obama','Democratic'),('2011-02-02 00:00:00','2017-01-20 00:00:00','Barack Obama','Democratic'),('2011-02-03 00:00:00','2017-01-20 00:00:00','Barack Obama','Democratic'),('2011-02-04 00:00:00','2017-01-20 00:00:00','Barack Obama','Democratic'),('2011-02-05 00:00:00','2017-01-20 00:00:00','Barack Obama','Democratic'),('2011-02-06 00:00:00','2017-01-20 00:00:00','Barack Obama','Democratic'),('2011-02-07 00:00:00','2017-01-20 00:00:00','Barack Obama','Democratic'),('2011-02-08 00:00:00','2017-01-20 00:00:00','Barack Obama','Democratic'),('2011-02-09 00:00:00','2017-01-20 00:00:00','Barack Obama','Democratic'),('2011-02-10 00:00:00','2017-01-20 00:00:00','Barack Obama','Democratic'),('2011-02-11 00:00:00','2017-01-20 00:00:00','Barack Obama','Democratic'),('2011-02-12 00:00:00','2017-01-20 00:00:00','Barack Obama','Democratic'),('2011-02-13 00:00:00','2017-01-20 00:00:00','Barack Obama','Democratic'),('2011-02-14 00:00:00','2017-01-20 00:00:00','Barack Obama','Democratic'),('2011-02-15 00:00:00','2017-01-20 00:00:00','Barack Obama','Democratic'),('2011-02-16 00:00:00','2017-01-20 00:00:00','Barack Obama','Democratic'),('2011-02-17 00:00:00','2017-01-20 00:00:00','Barack Obama','Democratic'),('2011-02-18 00:00:00','2017-01-20 00:00:00','Barack Obama','Democratic'),('2011-02-19 00:00:00','2017-01-20 00:00:00','Barack Obama','Democratic'),('2011-02-20 00:00:00','2017-01-20 00:00:00','Barack Obama','Democratic'),('2011-02-21 00:00:00','2017-01-20 00:00:00','Barack Obama','Democratic'),('2011-02-22 00:00:00','2017-01-20 00:00:00','Barack Obama','Democratic'),('2011-02-23 00:00:00','2017-01-20 00:00:00','Barack Obama','Democratic'),('2011-02-24 00:00:00','2017-01-20 00:00:00','Barack Obama','Democratic'),('2011-02-25 00:00:00','2017-01-20 00:00:00','Barack Obama','Democratic'),('2011-02-26 00:00:00','2017-01-20 00:00:00','Barack Obama','Democratic'),('2011-02-27 00:00:00','2017-01-20 00:00:00','Barack Obama','Democratic'),('2011-02-28 00:00:00','2017-01-20 00:00:00','Barack Obama','Democratic'),('2011-03-01 00:00:00','2017-01-20 00:00:00','Barack Obama','Democratic'),('2011-03-02 00:00:00','2017-01-20 00:00:00','Barack Obama','Democratic'),('2011-03-03 00:00:00','2017-01-20 00:00:00','Barack Obama','Democratic'),('2011-03-04 00:00:00','2017-01-20 00:00:00','Barack Obama','Democratic'),('2011-03-05 00:00:00','2017-01-20 00:00:00','Barack Obama','Democratic'),('2011-03-06 00:00:00','2017-01-20 00:00:00','Barack Obama','Democratic'),('2011-03-07 00:00:00','2017-01-20 00:00:00','Barack Obama','Democratic'),('2011-03-08 00:00:00','2017-01-20 00:00:00','Barack Obama','Democratic'),('2011-03-09 00:00:00','2017-01-20 00:00:00','Barack Obama','Democratic'),('2011-03-10 00:00:00','2017-01-20 00:00:00','Barack Obama','Democratic'),('2011-03-11 00:00:00','2017-01-20 00:00:00','Barack Obama','Democratic'),('2011-03-12 00:00:00','2017-01-20 </w:t>
        </w:r>
        <w:r>
          <w:t xml:space="preserve">00:00:00','Barack Obama','Democratic'),('2011-03-13 00:00:00','2017-01-20 00:00:00','Barack Obama','Democratic'),('2011-03-14 00:00:00','2017-01-20 00:00:00','Barack Obama','Democratic'),('2011-03-15 00:00:00','2017-01-20 00:00:00','Barack Obama','Democratic'),('2011-03-16 00:00:00','2017-01-20 00:00:00','Barack Obama','Democratic'),('2011-03-17 00:00:00','2017-01-20 00:00:00','Barack Obama','Democratic'),('2011-03-18 00:00:00','2017-01-20 00:00:00','Barack Obama','Democratic'),('2011-03-19 00:00:00','2017-01-20 00:00:00','Barack Obama','Democratic'),('2011-03-20 00:00:00','2017-01-20 00:00:00','Barack Obama','Democratic'),('2011-03-21 00:00:00','2017-01-20 00:00:00','Barack Obama','Democratic'),('2011-03-22 00:00:00','2017-01-20 00:00:00','Barack Obama','Democratic'),('2011-03-23 00:00:00','2017-01-20 00:00:00','Barack Obama','Democratic'),('2011-03-24 00:00:00','2017-01-20 00:00:00','Barack Obama','Democratic'),('2011-03-25 00:00:00','2017-01-20 00:00:00','Barack Obama','Democratic'),('2011-03-26 00:00:00','2017-01-20 00:00:00','Barack Obama','Democratic'),('2011-03-27 00:00:00','2017-01-20 00:00:00','Barack Obama','Democratic'),('2011-03-28 00:00:00','2017-01-20 00:00:00','Barack Obama','Democratic'),('2011-03-29 00:00:00','2017-01-20 00:00:00','Barack Obama','Democratic'),('2011-03-30 00:00:00','2017-01-20 00:00:00','Barack Obama','Democratic'),('2011-03-31 00:00:00','2017-01-20 00:00:00','Barack Obama','Democratic'),('2011-04-01 00:00:00','2017-01-20 00:00:00','Barack Obama','Democratic'),('2011-04-02 00:00:00','2017-01-20 00:00:00','Barack Obama','Democratic'),('2011-04-03 00:00:00','2017-01-20 00:00:00','Barack Obama','Democratic'),('2011-04-04 00:00:00','2017-01-20 00:00:00','Barack Obama','Democratic'),('2011-04-05 00:00:00','2017-01-20 00:00:00','Barack Obama','Democratic'),('2011-04-06 00:00:00','2017-01-20 00:00:00','Barack Obama','Democratic'),('2011-04-07 00:00:00','2017-01-20 00:00:00','Barack Obama','Democratic'),('2011-04-08 00:00:00','2017-01-20 00:00:00','Barack Obama','Democratic'),('2011-04-09 00:00:00','2017-01-20 00:00:00','Barack Obama','Democratic'),('2011-04-10 00:00:00','2017-01-20 00:00:00','Barack Obama','Democratic'),('2011-04-11 00:00:00','2017-01-20 00:00:00','Barack Obama','Democratic'),('2011-04-12 00:00:00','2017-01-20 00:00:00','Barack Obama','Democratic'),('2011-04-13 00:00:00','2017-01-20 00:00:00','Barack Obama','Democratic'),('2011-04-14 00:00:00','2017-01-20 00:00:00','Barack Obama','Democratic'),('2011-04-15 00:00:00','2017-01-20 00:00:00','Barack Obama','Democratic'),('2011-04-16 00:00:00','2017-01-20 00:00:00','Barack Obama','Democratic'),('2011-04-17 00:00:00','2017-01-20 00:00:00','Barack Obama','Democratic'),('2011-04-18 00:00:00','2017-01-20 00:00:00','Barack Obama','Democratic'),('2011-04-19 00:00:00','2017-01-20 00:00:00','Barack Obama','Democratic'),('2011-04-20 00:00:00','2017-01-20 00:00:00','Barack Obama','Democratic'),('2011-04-21 00:00:00','2017-01-20 </w:t>
        </w:r>
        <w:r>
          <w:lastRenderedPageBreak/>
          <w:t xml:space="preserve">00:00:00','Barack Obama','Democratic'),('2011-04-22 00:00:00','2017-01-20 00:00:00','Barack Obama','Democratic'),('2011-04-23 00:00:00','2017-01-20 00:00:00','Barack Obama','Democratic'),('2011-04-24 00:00:00','2017-01-20 00:00:00','Barack Obama','Democratic'),('2011-04-25 00:00:00','2017-01-20 00:00:00','Barack Obama','Democratic'),('2011-04-26 00:00:00','2017-01-20 00:00:00','Barack Obama','Democratic'),('2011-04-27 00:00:00','2017-01-20 00:00:00','Barack Obama','Democratic'),('2011-04-28 00:00:00','2017-01-20 00:00:00','Barack Obama','Democratic'),('2011-04-29 00:00:00','2017-01-20 00:00:00','Barack Obama','Democratic'),('2011-04-30 00:00:00','2017-01-20 00:00:00','Barack Obama','Democratic'),('2011-05-01 00:00:00','2017-01-20 00:00:00','Barack Obama','Democratic'),('2011-05-02 00:00:00','2017-01-20 00:00:00','Barack Obama','Democratic'),('2011-05-03 00:00:00','2017-01-20 00:00:00','Barack Obama','Democratic'),('2011-05-04 00:00:00','2017-01-20 00:00:00','Barack Obama','Democratic'),('2011-05-05 00:00:00','2017-01-20 00:00:00','Barack Obama','Democratic'),('2011-05-06 00:00:00','2017-01-20 00:00:00','Barack Obama','Democratic'),('2011-05-07 00:00:00','2017-01-20 00:00:00','Barack Obama','Democratic'),('2011-05-08 00:00:00','2017-01-20 00:00:00','Barack Obama','Democratic'),('2011-05-09 00:00:00','2017-01-20 00:00:00','Barack Obama','Democratic'),('2011-05-10 00:00:00','2017-01-20 00:00:00','Barack Obama','Democratic'),('2011-05-11 00:00:00','2017-01-20 00:00:00','Barack Obama','Democratic'),('2011-05-12 00:00:00','2017-01-20 00:00:00','Barack Obama','Democratic'),('2011-05-13 00:00:00','2017-01-20 00:00:00','Barack Obama','Democratic'),('2011-05-14 00:00:00','2017-01-20 00:00:00','Barack Obama','Democratic'),('2011-05-15 00:00:00','2017-01-20 00:00:00','Barack Obama','Democratic'),('2011-05-16 00:00:00','2017-01-20 00:00:00','Barack Obama','Democratic'),('2011-05-17 00:00:00','2017-01-20 00:00:00','Barack Obama','Democratic'),('2011-05-18 00:00:00','2017-01-20 00:00:00','Barack Obama','Democratic'),('2011-05-19 00:00:00','2017-01-20 00:00:00','Barack Obama','Democratic'),('2011-05-20 00:00:00','2017-01-20 00:00:00','Barack Obama','Democratic'),('2011-05-21 00:00:00','2017-01-20 00:00:00','Barack Obama','Democratic'),('2011-05-22 00:00:00','2017-01-20 00:00:00','Barack Obama','Democratic'),('2011-05-23 00:00:00','2017-01-20 00:00:00','Barack Obama','Democratic'),('2011-05-24 00:00:00','2017-01-20 00:00:00','Barack Obama','Democratic'),('2011-05-25 00:00:00','2017-01-20 00:00:00','Barack Obama','Democratic'),('2011-05-26 00:00:00','2017-01-20 00:00:00','Barack Obama','Democratic'),('2011-05-27 00:00:00','2017-01-20 00:00:00','Barack Obama','Democratic'),('2011-05-28 00:00:00','2017-01-20 00:00:00','Barack Obama','Democratic'),('2011-05-29 00:00:00','2017-01-20 00:00:00','Barack Obama','Democratic'),('2011-05-30 00:00:00','2017-01-20 00:00:00','Barack Obama','Democratic'),('2011-05-31 00:00:00','2017-01-20 </w:t>
        </w:r>
        <w:r>
          <w:t xml:space="preserve">00:00:00','Barack Obama','Democratic'),('2011-06-01 00:00:00','2017-01-20 00:00:00','Barack Obama','Democratic'),('2011-06-02 00:00:00','2017-01-20 00:00:00','Barack Obama','Democratic'),('2011-06-03 00:00:00','2017-01-20 00:00:00','Barack Obama','Democratic'),('2011-06-04 00:00:00','2017-01-20 00:00:00','Barack Obama','Democratic'),('2011-06-05 00:00:00','2017-01-20 00:00:00','Barack Obama','Democratic'),('2011-06-06 00:00:00','2017-01-20 00:00:00','Barack Obama','Democratic'),('2011-06-07 00:00:00','2017-01-20 00:00:00','Barack Obama','Democratic'),('2011-06-08 00:00:00','2017-01-20 00:00:00','Barack Obama','Democratic'),('2011-06-09 00:00:00','2017-01-20 00:00:00','Barack Obama','Democratic'),('2011-06-10 00:00:00','2017-01-20 00:00:00','Barack Obama','Democratic'),('2011-06-11 00:00:00','2017-01-20 00:00:00','Barack Obama','Democratic'),('2011-06-12 00:00:00','2017-01-20 00:00:00','Barack Obama','Democratic'),('2011-06-13 00:00:00','2017-01-20 00:00:00','Barack Obama','Democratic'),('2011-06-14 00:00:00','2017-01-20 00:00:00','Barack Obama','Democratic'),('2011-06-15 00:00:00','2017-01-20 00:00:00','Barack Obama','Democratic'),('2011-06-16 00:00:00','2017-01-20 00:00:00','Barack Obama','Democratic'),('2011-06-17 00:00:00','2017-01-20 00:00:00','Barack Obama','Democratic'),('2011-06-18 00:00:00','2017-01-20 00:00:00','Barack Obama','Democratic'),('2011-06-19 00:00:00','2017-01-20 00:00:00','Barack Obama','Democratic'),('2011-06-20 00:00:00','2017-01-20 00:00:00','Barack Obama','Democratic'),('2011-06-21 00:00:00','2017-01-20 00:00:00','Barack Obama','Democratic'),('2011-06-22 00:00:00','2017-01-20 00:00:00','Barack Obama','Democratic'),('2011-06-23 00:00:00','2017-01-20 00:00:00','Barack Obama','Democratic'),('2011-06-24 00:00:00','2017-01-20 00:00:00','Barack Obama','Democratic'),('2011-06-25 00:00:00','2017-01-20 00:00:00','Barack Obama','Democratic'),('2011-06-26 00:00:00','2017-01-20 00:00:00','Barack Obama','Democratic'),('2011-06-27 00:00:00','2017-01-20 00:00:00','Barack Obama','Democratic'),('2011-06-28 00:00:00','2017-01-20 00:00:00','Barack Obama','Democratic'),('2011-06-29 00:00:00','2017-01-20 00:00:00','Barack Obama','Democratic'),('2011-06-30 00:00:00','2017-01-20 00:00:00','Barack Obama','Democratic'),('2011-07-01 00:00:00','2017-01-20 00:00:00','Barack Obama','Democratic'),('2011-07-02 00:00:00','2017-01-20 00:00:00','Barack Obama','Democratic'),('2011-07-03 00:00:00','2017-01-20 00:00:00','Barack Obama','Democratic'),('2011-07-04 00:00:00','2017-01-20 00:00:00','Barack Obama','Democratic'),('2011-07-05 00:00:00','2017-01-20 00:00:00','Barack Obama','Democratic'),('2011-07-06 00:00:00','2017-01-20 00:00:00','Barack Obama','Democratic'),('2011-07-07 00:00:00','2017-01-20 00:00:00','Barack Obama','Democratic'),('2011-07-08 00:00:00','2017-01-20 00:00:00','Barack Obama','Democratic'),('2011-07-09 00:00:00','2017-01-20 00:00:00','Barack Obama','Democratic'),('2011-07-10 00:00:00','2017-01-20 </w:t>
        </w:r>
        <w:r>
          <w:lastRenderedPageBreak/>
          <w:t xml:space="preserve">00:00:00','Barack Obama','Democratic'),('2011-07-11 00:00:00','2017-01-20 00:00:00','Barack Obama','Democratic'),('2011-07-12 00:00:00','2017-01-20 00:00:00','Barack Obama','Democratic'),('2011-07-13 00:00:00','2017-01-20 00:00:00','Barack Obama','Democratic'),('2011-07-14 00:00:00','2017-01-20 00:00:00','Barack Obama','Democratic'),('2011-07-15 00:00:00','2017-01-20 00:00:00','Barack Obama','Democratic'),('2011-07-16 00:00:00','2017-01-20 00:00:00','Barack Obama','Democratic'),('2011-07-17 00:00:00','2017-01-20 00:00:00','Barack Obama','Democratic'),('2011-07-18 00:00:00','2017-01-20 00:00:00','Barack Obama','Democratic'),('2011-07-19 00:00:00','2017-01-20 00:00:00','Barack Obama','Democratic'),('2011-07-20 00:00:00','2017-01-20 00:00:00','Barack Obama','Democratic'),('2011-07-21 00:00:00','2017-01-20 00:00:00','Barack Obama','Democratic'),('2011-07-22 00:00:00','2017-01-20 00:00:00','Barack Obama','Democratic'),('2011-07-23 00:00:00','2017-01-20 00:00:00','Barack Obama','Democratic'),('2011-07-24 00:00:00','2017-01-20 00:00:00','Barack Obama','Democratic'),('2011-07-25 00:00:00','2017-01-20 00:00:00','Barack Obama','Democratic'),('2011-07-26 00:00:00','2017-01-20 00:00:00','Barack Obama','Democratic'),('2011-07-27 00:00:00','2017-01-20 00:00:00','Barack Obama','Democratic'),('2011-07-28 00:00:00','2017-01-20 00:00:00','Barack Obama','Democratic'),('2011-07-29 00:00:00','2017-01-20 00:00:00','Barack Obama','Democratic'),('2011-07-30 00:00:00','2017-01-20 00:00:00','Barack Obama','Democratic'),('2011-07-31 00:00:00','2017-01-20 00:00:00','Barack Obama','Democratic'),('2011-08-01 00:00:00','2017-01-20 00:00:00','Barack Obama','Democratic'),('2011-08-02 00:00:00','2017-01-20 00:00:00','Barack Obama','Democratic'),('2011-08-03 00:00:00','2017-01-20 00:00:00','Barack Obama','Democratic'),('2011-08-04 00:00:00','2017-01-20 00:00:00','Barack Obama','Democratic'),('2011-08-05 00:00:00','2017-01-20 00:00:00','Barack Obama','Democratic'),('2011-08-06 00:00:00','2017-01-20 00:00:00','Barack Obama','Democratic'),('2011-08-07 00:00:00','2017-01-20 00:00:00','Barack Obama','Democratic'),('2011-08-08 00:00:00','2017-01-20 00:00:00','Barack Obama','Democratic'),('2011-08-09 00:00:00','2017-01-20 00:00:00','Barack Obama','Democratic'),('2011-08-10 00:00:00','2017-01-20 00:00:00','Barack Obama','Democratic'),('2011-08-11 00:00:00','2017-01-20 00:00:00','Barack Obama','Democratic'),('2011-08-12 00:00:00','2017-01-20 00:00:00','Barack Obama','Democratic'),('2011-08-13 00:00:00','2017-01-20 00:00:00','Barack Obama','Democratic'),('2011-08-14 00:00:00','2017-01-20 00:00:00','Barack Obama','Democratic'),('2011-08-15 00:00:00','2017-01-20 00:00:00','Barack Obama','Democratic'),('2011-08-16 00:00:00','2017-01-20 00:00:00','Barack Obama','Democratic'),('2011-08-17 00:00:00','2017-01-20 00:00:00','Barack Obama','Democratic'),('2011-08-18 00:00:00','2017-01-20 00:00:00','Barack Obama','Democratic'),('2011-08-19 00:00:00','2017-01-20 </w:t>
        </w:r>
        <w:r>
          <w:t xml:space="preserve">00:00:00','Barack Obama','Democratic'),('2011-08-20 00:00:00','2017-01-20 00:00:00','Barack Obama','Democratic'),('2011-08-21 00:00:00','2017-01-20 00:00:00','Barack Obama','Democratic'),('2011-08-22 00:00:00','2017-01-20 00:00:00','Barack Obama','Democratic'),('2011-08-23 00:00:00','2017-01-20 00:00:00','Barack Obama','Democratic'),('2011-08-24 00:00:00','2017-01-20 00:00:00','Barack Obama','Democratic'),('2011-08-25 00:00:00','2017-01-20 00:00:00','Barack Obama','Democratic'),('2011-08-26 00:00:00','2017-01-20 00:00:00','Barack Obama','Democratic'),('2011-08-27 00:00:00','2017-01-20 00:00:00','Barack Obama','Democratic'),('2011-08-28 00:00:00','2017-01-20 00:00:00','Barack Obama','Democratic'),('2011-08-29 00:00:00','2017-01-20 00:00:00','Barack Obama','Democratic'),('2011-08-30 00:00:00','2017-01-20 00:00:00','Barack Obama','Democratic'),('2011-08-31 00:00:00','2017-01-20 00:00:00','Barack Obama','Democratic'),('2011-09-01 00:00:00','2017-01-20 00:00:00','Barack Obama','Democratic'),('2011-09-02 00:00:00','2017-01-20 00:00:00','Barack Obama','Democratic'),('2011-09-03 00:00:00','2017-01-20 00:00:00','Barack Obama','Democratic'),('2011-09-04 00:00:00','2017-01-20 00:00:00','Barack Obama','Democratic'),('2011-09-05 00:00:00','2017-01-20 00:00:00','Barack Obama','Democratic'),('2011-09-06 00:00:00','2017-01-20 00:00:00','Barack Obama','Democratic'),('2011-09-07 00:00:00','2017-01-20 00:00:00','Barack Obama','Democratic'),('2011-09-08 00:00:00','2017-01-20 00:00:00','Barack Obama','Democratic'),('2011-09-09 00:00:00','2017-01-20 00:00:00','Barack Obama','Democratic'),('2011-09-10 00:00:00','2017-01-20 00:00:00','Barack Obama','Democratic'),('2011-09-11 00:00:00','2017-01-20 00:00:00','Barack Obama','Democratic'),('2011-09-12 00:00:00','2017-01-20 00:00:00','Barack Obama','Democratic'),('2011-09-13 00:00:00','2017-01-20 00:00:00','Barack Obama','Democratic'),('2011-09-14 00:00:00','2017-01-20 00:00:00','Barack Obama','Democratic'),('2011-09-15 00:00:00','2017-01-20 00:00:00','Barack Obama','Democratic'),('2011-09-16 00:00:00','2017-01-20 00:00:00','Barack Obama','Democratic'),('2011-09-17 00:00:00','2017-01-20 00:00:00','Barack Obama','Democratic'),('2011-09-18 00:00:00','2017-01-20 00:00:00','Barack Obama','Democratic'),('2011-09-19 00:00:00','2017-01-20 00:00:00','Barack Obama','Democratic'),('2011-09-20 00:00:00','2017-01-20 00:00:00','Barack Obama','Democratic'),('2011-09-21 00:00:00','2017-01-20 00:00:00','Barack Obama','Democratic'),('2011-09-22 00:00:00','2017-01-20 00:00:00','Barack Obama','Democratic'),('2011-09-23 00:00:00','2017-01-20 00:00:00','Barack Obama','Democratic'),('2011-09-24 00:00:00','2017-01-20 00:00:00','Barack Obama','Democratic'),('2011-09-25 00:00:00','2017-01-20 00:00:00','Barack Obama','Democratic'),('2011-09-26 00:00:00','2017-01-20 00:00:00','Barack Obama','Democratic'),('2011-09-27 00:00:00','2017-01-20 00:00:00','Barack Obama','Democratic'),('2011-09-28 00:00:00','2017-01-20 </w:t>
        </w:r>
        <w:r>
          <w:lastRenderedPageBreak/>
          <w:t xml:space="preserve">00:00:00','Barack Obama','Democratic'),('2011-09-29 00:00:00','2017-01-20 00:00:00','Barack Obama','Democratic'),('2011-09-30 00:00:00','2017-01-20 00:00:00','Barack Obama','Democratic'),('2011-10-01 00:00:00','2017-01-20 00:00:00','Barack Obama','Democratic'),('2011-10-02 00:00:00','2017-01-20 00:00:00','Barack Obama','Democratic'),('2011-10-03 00:00:00','2017-01-20 00:00:00','Barack Obama','Democratic'),('2011-10-04 00:00:00','2017-01-20 00:00:00','Barack Obama','Democratic'),('2011-10-05 00:00:00','2017-01-20 00:00:00','Barack Obama','Democratic'),('2011-10-06 00:00:00','2017-01-20 00:00:00','Barack Obama','Democratic'),('2011-10-07 00:00:00','2017-01-20 00:00:00','Barack Obama','Democratic'),('2011-10-08 00:00:00','2017-01-20 00:00:00','Barack Obama','Democratic'),('2011-10-09 00:00:00','2017-01-20 00:00:00','Barack Obama','Democratic'),('2011-10-10 00:00:00','2017-01-20 00:00:00','Barack Obama','Democratic'),('2011-10-11 00:00:00','2017-01-20 00:00:00','Barack Obama','Democratic'),('2011-10-12 00:00:00','2017-01-20 00:00:00','Barack Obama','Democratic'),('2011-10-13 00:00:00','2017-01-20 00:00:00','Barack Obama','Democratic'),('2011-10-14 00:00:00','2017-01-20 00:00:00','Barack Obama','Democratic'),('2011-10-15 00:00:00','2017-01-20 00:00:00','Barack Obama','Democratic'),('2011-10-16 00:00:00','2017-01-20 00:00:00','Barack Obama','Democratic'),('2011-10-17 00:00:00','2017-01-20 00:00:00','Barack Obama','Democratic'),('2011-10-18 00:00:00','2017-01-20 00:00:00','Barack Obama','Democratic'),('2011-10-19 00:00:00','2017-01-20 00:00:00','Barack Obama','Democratic'),('2011-10-20 00:00:00','2017-01-20 00:00:00','Barack Obama','Democratic'),('2011-10-21 00:00:00','2017-01-20 00:00:00','Barack Obama','Democratic'),('2011-10-22 00:00:00','2017-01-20 00:00:00','Barack Obama','Democratic'),('2011-10-23 00:00:00','2017-01-20 00:00:00','Barack Obama','Democratic'),('2011-10-24 00:00:00','2017-01-20 00:00:00','Barack Obama','Democratic'),('2011-10-25 00:00:00','2017-01-20 00:00:00','Barack Obama','Democratic'),('2011-10-26 00:00:00','2017-01-20 00:00:00','Barack Obama','Democratic'),('2011-10-27 00:00:00','2017-01-20 00:00:00','Barack Obama','Democratic'),('2011-10-28 00:00:00','2017-01-20 00:00:00','Barack Obama','Democratic'),('2011-10-29 00:00:00','2017-01-20 00:00:00','Barack Obama','Democratic'),('2011-10-30 00:00:00','2017-01-20 00:00:00','Barack Obama','Democratic'),('2011-10-31 00:00:00','2017-01-20 00:00:00','Barack Obama','Democratic'),('2011-11-01 00:00:00','2017-01-20 00:00:00','Barack Obama','Democratic'),('2011-11-02 00:00:00','2017-01-20 00:00:00','Barack Obama','Democratic'),('2011-11-03 00:00:00','2017-01-20 00:00:00','Barack Obama','Democratic'),('2011-11-04 00:00:00','2017-01-20 00:00:00','Barack Obama','Democratic'),('2011-11-05 00:00:00','2017-01-20 00:00:00','Barack Obama','Democratic'),('2011-11-06 00:00:00','2017-01-20 00:00:00','Barack Obama','Democratic'),('2011-11-07 00:00:00','2017-01-20 </w:t>
        </w:r>
        <w:r>
          <w:t xml:space="preserve">00:00:00','Barack Obama','Democratic'),('2011-11-08 00:00:00','2017-01-20 00:00:00','Barack Obama','Democratic'),('2011-11-09 00:00:00','2017-01-20 00:00:00','Barack Obama','Democratic'),('2011-11-10 00:00:00','2017-01-20 00:00:00','Barack Obama','Democratic'),('2011-11-11 00:00:00','2017-01-20 00:00:00','Barack Obama','Democratic'),('2011-11-12 00:00:00','2017-01-20 00:00:00','Barack Obama','Democratic'),('2011-11-13 00:00:00','2017-01-20 00:00:00','Barack Obama','Democratic'),('2011-11-14 00:00:00','2017-01-20 00:00:00','Barack Obama','Democratic'),('2011-11-15 00:00:00','2017-01-20 00:00:00','Barack Obama','Democratic'),('2011-11-16 00:00:00','2017-01-20 00:00:00','Barack Obama','Democratic'),('2011-11-17 00:00:00','2017-01-20 00:00:00','Barack Obama','Democratic'),('2011-11-18 00:00:00','2017-01-20 00:00:00','Barack Obama','Democratic'),('2011-11-19 00:00:00','2017-01-20 00:00:00','Barack Obama','Democratic'),('2011-11-20 00:00:00','2017-01-20 00:00:00','Barack Obama','Democratic'),('2011-11-21 00:00:00','2017-01-20 00:00:00','Barack Obama','Democratic'),('2011-11-22 00:00:00','2017-01-20 00:00:00','Barack Obama','Democratic'),('2011-11-23 00:00:00','2017-01-20 00:00:00','Barack Obama','Democratic'),('2011-11-24 00:00:00','2017-01-20 00:00:00','Barack Obama','Democratic'),('2011-11-25 00:00:00','2017-01-20 00:00:00','Barack Obama','Democratic'),('2011-11-26 00:00:00','2017-01-20 00:00:00','Barack Obama','Democratic'),('2011-11-27 00:00:00','2017-01-20 00:00:00','Barack Obama','Democratic'),('2011-11-28 00:00:00','2017-01-20 00:00:00','Barack Obama','Democratic'),('2011-11-29 00:00:00','2017-01-20 00:00:00','Barack Obama','Democratic'),('2011-11-30 00:00:00','2017-01-20 00:00:00','Barack Obama','Democratic'),('2011-12-01 00:00:00','2017-01-20 00:00:00','Barack Obama','Democratic'),('2011-12-02 00:00:00','2017-01-20 00:00:00','Barack Obama','Democratic'),('2011-12-03 00:00:00','2017-01-20 00:00:00','Barack Obama','Democratic'),('2011-12-04 00:00:00','2017-01-20 00:00:00','Barack Obama','Democratic'),('2011-12-05 00:00:00','2017-01-20 00:00:00','Barack Obama','Democratic'),('2011-12-06 00:00:00','2017-01-20 00:00:00','Barack Obama','Democratic'),('2011-12-07 00:00:00','2017-01-20 00:00:00','Barack Obama','Democratic'),('2011-12-08 00:00:00','2017-01-20 00:00:00','Barack Obama','Democratic'),('2011-12-09 00:00:00','2017-01-20 00:00:00','Barack Obama','Democratic'),('2011-12-10 00:00:00','2017-01-20 00:00:00','Barack Obama','Democratic'),('2011-12-11 00:00:00','2017-01-20 00:00:00','Barack Obama','Democratic'),('2011-12-12 00:00:00','2017-01-20 00:00:00','Barack Obama','Democratic'),('2011-12-13 00:00:00','2017-01-20 00:00:00','Barack Obama','Democratic'),('2011-12-14 00:00:00','2017-01-20 00:00:00','Barack Obama','Democratic'),('2011-12-15 00:00:00','2017-01-20 00:00:00','Barack Obama','Democratic'),('2011-12-16 00:00:00','2017-01-20 00:00:00','Barack Obama','Democratic'),('2011-12-17 00:00:00','2017-01-20 </w:t>
        </w:r>
        <w:r>
          <w:lastRenderedPageBreak/>
          <w:t xml:space="preserve">00:00:00','Barack Obama','Democratic'),('2011-12-18 00:00:00','2017-01-20 00:00:00','Barack Obama','Democratic'),('2011-12-19 00:00:00','2017-01-20 00:00:00','Barack Obama','Democratic'),('2011-12-20 00:00:00','2017-01-20 00:00:00','Barack Obama','Democratic'),('2011-12-21 00:00:00','2017-01-20 00:00:00','Barack Obama','Democratic'),('2011-12-22 00:00:00','2017-01-20 00:00:00','Barack Obama','Democratic'),('2011-12-23 00:00:00','2017-01-20 00:00:00','Barack Obama','Democratic'),('2011-12-24 00:00:00','2017-01-20 00:00:00','Barack Obama','Democratic'),('2011-12-25 00:00:00','2017-01-20 00:00:00','Barack Obama','Democratic'),('2011-12-26 00:00:00','2017-01-20 00:00:00','Barack Obama','Democratic'),('2011-12-27 00:00:00','2017-01-20 00:00:00','Barack Obama','Democratic'),('2011-12-28 00:00:00','2017-01-20 00:00:00','Barack Obama','Democratic'),('2011-12-29 00:00:00','2017-01-20 00:00:00','Barack Obama','Democratic'),('2011-12-30 00:00:00','2017-01-20 00:00:00','Barack Obama','Democratic'),('2011-12-31 00:00:00','2017-01-20 00:00:00','Barack Obama','Democratic'),('2012-01-01 00:00:00','2017-01-20 00:00:00','Barack Obama','Democratic'),('2012-01-02 00:00:00','2017-01-20 00:00:00','Barack Obama','Democratic'),('2012-01-03 00:00:00','2017-01-20 00:00:00','Barack Obama','Democratic'),('2012-01-04 00:00:00','2017-01-20 00:00:00','Barack Obama','Democratic'),('2012-01-05 00:00:00','2017-01-20 00:00:00','Barack Obama','Democratic'),('2012-01-06 00:00:00','2017-01-20 00:00:00','Barack Obama','Democratic'),('2012-01-07 00:00:00','2017-01-20 00:00:00','Barack Obama','Democratic'),('2012-01-08 00:00:00','2017-01-20 00:00:00','Barack Obama','Democratic'),('2012-01-09 00:00:00','2017-01-20 00:00:00','Barack Obama','Democratic'),('2012-01-10 00:00:00','2017-01-20 00:00:00','Barack Obama','Democratic'),('2012-01-11 00:00:00','2017-01-20 00:00:00','Barack Obama','Democratic'),('2012-01-12 00:00:00','2017-01-20 00:00:00','Barack Obama','Democratic'),('2012-01-13 00:00:00','2017-01-20 00:00:00','Barack Obama','Democratic'),('2012-01-14 00:00:00','2017-01-20 00:00:00','Barack Obama','Democratic'),('2012-01-15 00:00:00','2017-01-20 00:00:00','Barack Obama','Democratic'),('2012-01-16 00:00:00','2017-01-20 00:00:00','Barack Obama','Democratic'),('2012-01-17 00:00:00','2017-01-20 00:00:00','Barack Obama','Democratic'),('2012-01-18 00:00:00','2017-01-20 00:00:00','Barack Obama','Democratic'),('2012-01-19 00:00:00','2017-01-20 00:00:00','Barack Obama','Democratic'),('2012-01-20 00:00:00','2017-01-20 00:00:00','Barack Obama','Democratic'),('2012-01-21 00:00:00','2017-01-20 00:00:00','Barack Obama','Democratic'),('2012-01-22 00:00:00','2017-01-20 00:00:00','Barack Obama','Democratic'),('2012-01-23 00:00:00','2017-01-20 00:00:00','Barack Obama','Democratic'),('2012-01-24 00:00:00','2017-01-20 00:00:00','Barack Obama','Democratic'),('2012-01-25 00:00:00','2017-01-20 00:00:00','Barack Obama','Democratic'),('2012-01-26 00:00:00','2017-01-20 </w:t>
        </w:r>
        <w:r>
          <w:t xml:space="preserve">00:00:00','Barack Obama','Democratic'),('2012-01-27 00:00:00','2017-01-20 00:00:00','Barack Obama','Democratic'),('2012-01-28 00:00:00','2017-01-20 00:00:00','Barack Obama','Democratic'),('2012-01-29 00:00:00','2017-01-20 00:00:00','Barack Obama','Democratic'),('2012-01-30 00:00:00','2017-01-20 00:00:00','Barack Obama','Democratic'),('2012-01-31 00:00:00','2017-01-20 00:00:00','Barack Obama','Democratic'),('2012-02-01 00:00:00','2017-01-20 00:00:00','Barack Obama','Democratic'),('2012-02-02 00:00:00','2017-01-20 00:00:00','Barack Obama','Democratic'),('2012-02-03 00:00:00','2017-01-20 00:00:00','Barack Obama','Democratic'),('2012-02-04 00:00:00','2017-01-20 00:00:00','Barack Obama','Democratic'),('2012-02-05 00:00:00','2017-01-20 00:00:00','Barack Obama','Democratic'),('2012-02-06 00:00:00','2017-01-20 00:00:00','Barack Obama','Democratic'),('2012-02-07 00:00:00','2017-01-20 00:00:00','Barack Obama','Democratic'),('2012-02-08 00:00:00','2017-01-20 00:00:00','Barack Obama','Democratic'),('2012-02-09 00:00:00','2017-01-20 00:00:00','Barack Obama','Democratic'),('2012-02-10 00:00:00','2017-01-20 00:00:00','Barack Obama','Democratic'),('2012-02-11 00:00:00','2017-01-20 00:00:00','Barack Obama','Democratic'),('2012-02-12 00:00:00','2017-01-20 00:00:00','Barack Obama','Democratic'),('2012-02-13 00:00:00','2017-01-20 00:00:00','Barack Obama','Democratic'),('2012-02-14 00:00:00','2017-01-20 00:00:00','Barack Obama','Democratic'),('2012-02-15 00:00:00','2017-01-20 00:00:00','Barack Obama','Democratic'),('2012-02-16 00:00:00','2017-01-20 00:00:00','Barack Obama','Democratic'),('2012-02-17 00:00:00','2017-01-20 00:00:00','Barack Obama','Democratic'),('2012-02-18 00:00:00','2017-01-20 00:00:00','Barack Obama','Democratic'),('2012-02-19 00:00:00','2017-01-20 00:00:00','Barack Obama','Democratic'),('2012-02-20 00:00:00','2017-01-20 00:00:00','Barack Obama','Democratic'),('2012-02-21 00:00:00','2017-01-20 00:00:00','Barack Obama','Democratic'),('2012-02-22 00:00:00','2017-01-20 00:00:00','Barack Obama','Democratic'),('2012-02-23 00:00:00','2017-01-20 00:00:00','Barack Obama','Democratic'),('2012-02-24 00:00:00','2017-01-20 00:00:00','Barack Obama','Democratic'),('2012-02-25 00:00:00','2017-01-20 00:00:00','Barack Obama','Democratic'),('2012-02-26 00:00:00','2017-01-20 00:00:00','Barack Obama','Democratic'),('2012-02-27 00:00:00','2017-01-20 00:00:00','Barack Obama','Democratic'),('2012-02-28 00:00:00','2017-01-20 00:00:00','Barack Obama','Democratic'),('2012-02-29 00:00:00','2017-01-20 00:00:00','Barack Obama','Democratic'),('2012-03-01 00:00:00','2017-01-20 00:00:00','Barack Obama','Democratic'),('2012-03-02 00:00:00','2017-01-20 00:00:00','Barack Obama','Democratic'),('2012-03-03 00:00:00','2017-01-20 00:00:00','Barack Obama','Democratic'),('2012-03-04 00:00:00','2017-01-20 00:00:00','Barack Obama','Democratic'),('2012-03-05 00:00:00','2017-01-20 00:00:00','Barack Obama','Democratic'),('2012-03-06 00:00:00','2017-01-20 </w:t>
        </w:r>
        <w:r>
          <w:lastRenderedPageBreak/>
          <w:t xml:space="preserve">00:00:00','Barack Obama','Democratic'),('2012-03-07 00:00:00','2017-01-20 00:00:00','Barack Obama','Democratic'),('2012-03-08 00:00:00','2017-01-20 00:00:00','Barack Obama','Democratic'),('2012-03-09 00:00:00','2017-01-20 00:00:00','Barack Obama','Democratic'),('2012-03-10 00:00:00','2017-01-20 00:00:00','Barack Obama','Democratic'),('2012-03-11 00:00:00','2017-01-20 00:00:00','Barack Obama','Democratic'),('2012-03-12 00:00:00','2017-01-20 00:00:00','Barack Obama','Democratic'),('2012-03-13 00:00:00','2017-01-20 00:00:00','Barack Obama','Democratic'),('2012-03-14 00:00:00','2017-01-20 00:00:00','Barack Obama','Democratic'),('2012-03-15 00:00:00','2017-01-20 00:00:00','Barack Obama','Democratic'),('2012-03-16 00:00:00','2017-01-20 00:00:00','Barack Obama','Democratic'),('2012-03-17 00:00:00','2017-01-20 00:00:00','Barack Obama','Democratic'),('2012-03-18 00:00:00','2017-01-20 00:00:00','Barack Obama','Democratic'),('2012-03-19 00:00:00','2017-01-20 00:00:00','Barack Obama','Democratic'),('2012-03-20 00:00:00','2017-01-20 00:00:00','Barack Obama','Democratic'),('2012-03-21 00:00:00','2017-01-20 00:00:00','Barack Obama','Democratic'),('2012-03-22 00:00:00','2017-01-20 00:00:00','Barack Obama','Democratic'),('2012-03-23 00:00:00','2017-01-20 00:00:00','Barack Obama','Democratic'),('2012-03-24 00:00:00','2017-01-20 00:00:00','Barack Obama','Democratic'),('2012-03-25 00:00:00','2017-01-20 00:00:00','Barack Obama','Democratic'),('2012-03-26 00:00:00','2017-01-20 00:00:00','Barack Obama','Democratic'),('2012-03-27 00:00:00','2017-01-20 00:00:00','Barack Obama','Democratic'),('2012-03-28 00:00:00','2017-01-20 00:00:00','Barack Obama','Democratic'),('2012-03-29 00:00:00','2017-01-20 00:00:00','Barack Obama','Democratic'),('2012-03-30 00:00:00','2017-01-20 00:00:00','Barack Obama','Democratic'),('2012-03-31 00:00:00','2017-01-20 00:00:00','Barack Obama','Democratic'),('2012-04-01 00:00:00','2017-01-20 00:00:00','Barack Obama','Democratic'),('2012-04-02 00:00:00','2017-01-20 00:00:00','Barack Obama','Democratic'),('2012-04-03 00:00:00','2017-01-20 00:00:00','Barack Obama','Democratic'),('2012-04-04 00:00:00','2017-01-20 00:00:00','Barack Obama','Democratic'),('2012-04-05 00:00:00','2017-01-20 00:00:00','Barack Obama','Democratic'),('2012-04-06 00:00:00','2017-01-20 00:00:00','Barack Obama','Democratic'),('2012-04-07 00:00:00','2017-01-20 00:00:00','Barack Obama','Democratic'),('2012-04-08 00:00:00','2017-01-20 00:00:00','Barack Obama','Democratic'),('2012-04-09 00:00:00','2017-01-20 00:00:00','Barack Obama','Democratic'),('2012-04-10 00:00:00','2017-01-20 00:00:00','Barack Obama','Democratic'),('2012-04-11 00:00:00','2017-01-20 00:00:00','Barack Obama','Democratic'),('2012-04-12 00:00:00','2017-01-20 00:00:00','Barack Obama','Democratic'),('2012-04-13 00:00:00','2017-01-20 00:00:00','Barack Obama','Democratic'),('2012-04-14 00:00:00','2017-01-20 00:00:00','Barack Obama','Democratic'),('2012-04-15 00:00:00','2017-01-20 </w:t>
        </w:r>
        <w:r>
          <w:t xml:space="preserve">00:00:00','Barack Obama','Democratic'),('2012-04-16 00:00:00','2017-01-20 00:00:00','Barack Obama','Democratic'),('2012-04-17 00:00:00','2017-01-20 00:00:00','Barack Obama','Democratic'),('2012-04-18 00:00:00','2017-01-20 00:00:00','Barack Obama','Democratic'),('2012-04-19 00:00:00','2017-01-20 00:00:00','Barack Obama','Democratic'),('2012-04-20 00:00:00','2017-01-20 00:00:00','Barack Obama','Democratic'),('2012-04-21 00:00:00','2017-01-20 00:00:00','Barack Obama','Democratic'),('2012-04-22 00:00:00','2017-01-20 00:00:00','Barack Obama','Democratic'),('2012-04-23 00:00:00','2017-01-20 00:00:00','Barack Obama','Democratic'),('2012-04-24 00:00:00','2017-01-20 00:00:00','Barack Obama','Democratic'),('2012-04-25 00:00:00','2017-01-20 00:00:00','Barack Obama','Democratic'),('2012-04-26 00:00:00','2017-01-20 00:00:00','Barack Obama','Democratic'),('2012-04-27 00:00:00','2017-01-20 00:00:00','Barack Obama','Democratic'),('2012-04-28 00:00:00','2017-01-20 00:00:00','Barack Obama','Democratic'),('2012-04-29 00:00:00','2017-01-20 00:00:00','Barack Obama','Democratic'),('2012-04-30 00:00:00','2017-01-20 00:00:00','Barack Obama','Democratic'),('2012-05-01 00:00:00','2017-01-20 00:00:00','Barack Obama','Democratic'),('2012-05-02 00:00:00','2017-01-20 00:00:00','Barack Obama','Democratic'),('2012-05-03 00:00:00','2017-01-20 00:00:00','Barack Obama','Democratic'),('2012-05-04 00:00:00','2017-01-20 00:00:00','Barack Obama','Democratic'),('2012-05-05 00:00:00','2017-01-20 00:00:00','Barack Obama','Democratic'),('2012-05-06 00:00:00','2017-01-20 00:00:00','Barack Obama','Democratic'),('2012-05-07 00:00:00','2017-01-20 00:00:00','Barack Obama','Democratic'),('2012-05-08 00:00:00','2017-01-20 00:00:00','Barack Obama','Democratic'),('2012-05-09 00:00:00','2017-01-20 00:00:00','Barack Obama','Democratic'),('2012-05-10 00:00:00','2017-01-20 00:00:00','Barack Obama','Democratic'),('2012-05-11 00:00:00','2017-01-20 00:00:00','Barack Obama','Democratic'),('2012-05-12 00:00:00','2017-01-20 00:00:00','Barack Obama','Democratic'),('2012-05-13 00:00:00','2017-01-20 00:00:00','Barack Obama','Democratic'),('2012-05-14 00:00:00','2017-01-20 00:00:00','Barack Obama','Democratic'),('2012-05-15 00:00:00','2017-01-20 00:00:00','Barack Obama','Democratic'),('2012-05-16 00:00:00','2017-01-20 00:00:00','Barack Obama','Democratic'),('2012-05-17 00:00:00','2017-01-20 00:00:00','Barack Obama','Democratic'),('2012-05-18 00:00:00','2017-01-20 00:00:00','Barack Obama','Democratic'),('2012-05-19 00:00:00','2017-01-20 00:00:00','Barack Obama','Democratic'),('2012-05-20 00:00:00','2017-01-20 00:00:00','Barack Obama','Democratic'),('2012-05-21 00:00:00','2017-01-20 00:00:00','Barack Obama','Democratic'),('2012-05-22 00:00:00','2017-01-20 00:00:00','Barack Obama','Democratic'),('2012-05-23 00:00:00','2017-01-20 00:00:00','Barack Obama','Democratic'),('2012-05-24 00:00:00','2017-01-20 00:00:00','Barack Obama','Democratic'),('2012-05-25 00:00:00','2017-01-20 </w:t>
        </w:r>
        <w:r>
          <w:lastRenderedPageBreak/>
          <w:t xml:space="preserve">00:00:00','Barack Obama','Democratic'),('2012-05-26 00:00:00','2017-01-20 00:00:00','Barack Obama','Democratic'),('2012-05-27 00:00:00','2017-01-20 00:00:00','Barack Obama','Democratic'),('2012-05-28 00:00:00','2017-01-20 00:00:00','Barack Obama','Democratic'),('2012-05-29 00:00:00','2017-01-20 00:00:00','Barack Obama','Democratic'),('2012-05-30 00:00:00','2017-01-20 00:00:00','Barack Obama','Democratic'),('2012-05-31 00:00:00','2017-01-20 00:00:00','Barack Obama','Democratic'),('2012-06-01 00:00:00','2017-01-20 00:00:00','Barack Obama','Democratic'),('2012-06-02 00:00:00','2017-01-20 00:00:00','Barack Obama','Democratic'),('2012-06-03 00:00:00','2017-01-20 00:00:00','Barack Obama','Democratic'),('2012-06-04 00:00:00','2017-01-20 00:00:00','Barack Obama','Democratic'),('2012-06-05 00:00:00','2017-01-20 00:00:00','Barack Obama','Democratic'),('2012-06-06 00:00:00','2017-01-20 00:00:00','Barack Obama','Democratic'),('2012-06-07 00:00:00','2017-01-20 00:00:00','Barack Obama','Democratic'),('2012-06-08 00:00:00','2017-01-20 00:00:00','Barack Obama','Democratic'),('2012-06-09 00:00:00','2017-01-20 00:00:00','Barack Obama','Democratic'),('2012-06-10 00:00:00','2017-01-20 00:00:00','Barack Obama','Democratic'),('2012-06-11 00:00:00','2017-01-20 00:00:00','Barack Obama','Democratic'),('2012-06-12 00:00:00','2017-01-20 00:00:00','Barack Obama','Democratic'),('2012-06-13 00:00:00','2017-01-20 00:00:00','Barack Obama','Democratic'),('2012-06-14 00:00:00','2017-01-20 00:00:00','Barack Obama','Democratic'),('2012-06-15 00:00:00','2017-01-20 00:00:00','Barack Obama','Democratic'),('2012-06-16 00:00:00','2017-01-20 00:00:00','Barack Obama','Democratic'),('2012-06-17 00:00:00','2017-01-20 00:00:00','Barack Obama','Democratic'),('2012-06-18 00:00:00','2017-01-20 00:00:00','Barack Obama','Democratic'),('2012-06-19 00:00:00','2017-01-20 00:00:00','Barack Obama','Democratic'),('2012-06-20 00:00:00','2017-01-20 00:00:00','Barack Obama','Democratic'),('2012-06-21 00:00:00','2017-01-20 00:00:00','Barack Obama','Democratic'),('2012-06-22 00:00:00','2017-01-20 00:00:00','Barack Obama','Democratic'),('2012-06-23 00:00:00','2017-01-20 00:00:00','Barack Obama','Democratic'),('2012-06-24 00:00:00','2017-01-20 00:00:00','Barack Obama','Democratic'),('2012-06-25 00:00:00','2017-01-20 00:00:00','Barack Obama','Democratic'),('2012-06-26 00:00:00','2017-01-20 00:00:00','Barack Obama','Democratic'),('2012-06-27 00:00:00','2017-01-20 00:00:00','Barack Obama','Democratic'),('2012-06-28 00:00:00','2017-01-20 00:00:00','Barack Obama','Democratic'),('2012-06-29 00:00:00','2017-01-20 00:00:00','Barack Obama','Democratic'),('2012-06-30 00:00:00','2017-01-20 00:00:00','Barack Obama','Democratic'),('2012-07-01 00:00:00','2017-01-20 00:00:00','Barack Obama','Democratic'),('2012-07-02 00:00:00','2017-01-20 00:00:00','Barack Obama','Democratic'),('2012-07-03 00:00:00','2017-01-20 00:00:00','Barack Obama','Democratic'),('2012-07-04 00:00:00','2017-01-20 </w:t>
        </w:r>
        <w:r>
          <w:t xml:space="preserve">00:00:00','Barack Obama','Democratic'),('2012-07-05 00:00:00','2017-01-20 00:00:00','Barack Obama','Democratic'),('2012-07-06 00:00:00','2017-01-20 00:00:00','Barack Obama','Democratic'),('2012-07-07 00:00:00','2017-01-20 00:00:00','Barack Obama','Democratic'),('2012-07-08 00:00:00','2017-01-20 00:00:00','Barack Obama','Democratic'),('2012-07-09 00:00:00','2017-01-20 00:00:00','Barack Obama','Democratic'),('2012-07-10 00:00:00','2017-01-20 00:00:00','Barack Obama','Democratic'),('2012-07-11 00:00:00','2017-01-20 00:00:00','Barack Obama','Democratic'),('2012-07-12 00:00:00','2017-01-20 00:00:00','Barack Obama','Democratic'),('2012-07-13 00:00:00','2017-01-20 00:00:00','Barack Obama','Democratic'),('2012-07-14 00:00:00','2017-01-20 00:00:00','Barack Obama','Democratic'),('2012-07-15 00:00:00','2017-01-20 00:00:00','Barack Obama','Democratic'),('2012-07-16 00:00:00','2017-01-20 00:00:00','Barack Obama','Democratic'),('2012-07-17 00:00:00','2017-01-20 00:00:00','Barack Obama','Democratic'),('2012-07-18 00:00:00','2017-01-20 00:00:00','Barack Obama','Democratic'),('2012-07-19 00:00:00','2017-01-20 00:00:00','Barack Obama','Democratic'),('2012-07-20 00:00:00','2017-01-20 00:00:00','Barack Obama','Democratic'),('2012-07-21 00:00:00','2017-01-20 00:00:00','Barack Obama','Democratic'),('2012-07-22 00:00:00','2017-01-20 00:00:00','Barack Obama','Democratic'),('2012-07-23 00:00:00','2017-01-20 00:00:00','Barack Obama','Democratic'),('2012-07-24 00:00:00','2017-01-20 00:00:00','Barack Obama','Democratic'),('2012-07-25 00:00:00','2017-01-20 00:00:00','Barack Obama','Democratic'),('2012-07-26 00:00:00','2017-01-20 00:00:00','Barack Obama','Democratic'),('2012-07-27 00:00:00','2017-01-20 00:00:00','Barack Obama','Democratic'),('2012-07-28 00:00:00','2017-01-20 00:00:00','Barack Obama','Democratic'),('2012-07-29 00:00:00','2017-01-20 00:00:00','Barack Obama','Democratic'),('2012-07-30 00:00:00','2017-01-20 00:00:00','Barack Obama','Democratic'),('2012-07-31 00:00:00','2017-01-20 00:00:00','Barack Obama','Democratic'),('2012-08-01 00:00:00','2017-01-20 00:00:00','Barack Obama','Democratic'),('2012-08-02 00:00:00','2017-01-20 00:00:00','Barack Obama','Democratic'),('2012-08-03 00:00:00','2017-01-20 00:00:00','Barack Obama','Democratic'),('2012-08-04 00:00:00','2017-01-20 00:00:00','Barack Obama','Democratic'),('2012-08-05 00:00:00','2017-01-20 00:00:00','Barack Obama','Democratic'),('2012-08-06 00:00:00','2017-01-20 00:00:00','Barack Obama','Democratic'),('2012-08-07 00:00:00','2017-01-20 00:00:00','Barack Obama','Democratic'),('2012-08-08 00:00:00','2017-01-20 00:00:00','Barack Obama','Democratic'),('2012-08-09 00:00:00','2017-01-20 00:00:00','Barack Obama','Democratic'),('2012-08-10 00:00:00','2017-01-20 00:00:00','Barack Obama','Democratic'),('2012-08-11 00:00:00','2017-01-20 00:00:00','Barack Obama','Democratic'),('2012-08-12 00:00:00','2017-01-20 00:00:00','Barack Obama','Democratic'),('2012-08-13 00:00:00','2017-01-20 </w:t>
        </w:r>
        <w:r>
          <w:lastRenderedPageBreak/>
          <w:t xml:space="preserve">00:00:00','Barack Obama','Democratic'),('2012-08-14 00:00:00','2017-01-20 00:00:00','Barack Obama','Democratic'),('2012-08-15 00:00:00','2017-01-20 00:00:00','Barack Obama','Democratic'),('2012-08-16 00:00:00','2017-01-20 00:00:00','Barack Obama','Democratic'),('2012-08-17 00:00:00','2017-01-20 00:00:00','Barack Obama','Democratic'),('2012-08-18 00:00:00','2017-01-20 00:00:00','Barack Obama','Democratic'),('2012-08-19 00:00:00','2017-01-20 00:00:00','Barack Obama','Democratic'),('2012-08-20 00:00:00','2017-01-20 00:00:00','Barack Obama','Democratic'),('2012-08-21 00:00:00','2017-01-20 00:00:00','Barack Obama','Democratic'),('2012-08-22 00:00:00','2017-01-20 00:00:00','Barack Obama','Democratic'),('2012-08-23 00:00:00','2017-01-20 00:00:00','Barack Obama','Democratic'),('2012-08-24 00:00:00','2017-01-20 00:00:00','Barack Obama','Democratic'),('2012-08-25 00:00:00','2017-01-20 00:00:00','Barack Obama','Democratic'),('2012-08-26 00:00:00','2017-01-20 00:00:00','Barack Obama','Democratic'),('2012-08-27 00:00:00','2017-01-20 00:00:00','Barack Obama','Democratic'),('2012-08-28 00:00:00','2017-01-20 00:00:00','Barack Obama','Democratic'),('2012-08-29 00:00:00','2017-01-20 00:00:00','Barack Obama','Democratic'),('2012-08-30 00:00:00','2017-01-20 00:00:00','Barack Obama','Democratic'),('2012-08-31 00:00:00','2017-01-20 00:00:00','Barack Obama','Democratic'),('2012-09-01 00:00:00','2017-01-20 00:00:00','Barack Obama','Democratic'),('2012-09-02 00:00:00','2017-01-20 00:00:00','Barack Obama','Democratic'),('2012-09-03 00:00:00','2017-01-20 00:00:00','Barack Obama','Democratic'),('2012-09-04 00:00:00','2017-01-20 00:00:00','Barack Obama','Democratic'),('2012-09-05 00:00:00','2017-01-20 00:00:00','Barack Obama','Democratic'),('2012-09-06 00:00:00','2017-01-20 00:00:00','Barack Obama','Democratic'),('2012-09-07 00:00:00','2017-01-20 00:00:00','Barack Obama','Democratic'),('2012-09-08 00:00:00','2017-01-20 00:00:00','Barack Obama','Democratic'),('2012-09-09 00:00:00','2017-01-20 00:00:00','Barack Obama','Democratic'),('2012-09-10 00:00:00','2017-01-20 00:00:00','Barack Obama','Democratic'),('2012-09-11 00:00:00','2017-01-20 00:00:00','Barack Obama','Democratic'),('2012-09-12 00:00:00','2017-01-20 00:00:00','Barack Obama','Democratic'),('2012-09-13 00:00:00','2017-01-20 00:00:00','Barack Obama','Democratic'),('2012-09-14 00:00:00','2017-01-20 00:00:00','Barack Obama','Democratic'),('2012-09-15 00:00:00','2017-01-20 00:00:00','Barack Obama','Democratic'),('2012-09-16 00:00:00','2017-01-20 00:00:00','Barack Obama','Democratic'),('2012-09-17 00:00:00','2017-01-20 00:00:00','Barack Obama','Democratic'),('2012-09-18 00:00:00','2017-01-20 00:00:00','Barack Obama','Democratic'),('2012-09-19 00:00:00','2017-01-20 00:00:00','Barack Obama','Democratic'),('2012-09-20 00:00:00','2017-01-20 00:00:00','Barack Obama','Democratic'),('2012-09-21 00:00:00','2017-01-20 00:00:00','Barack Obama','Democratic'),('2012-09-22 00:00:00','2017-01-20 </w:t>
        </w:r>
        <w:r>
          <w:t xml:space="preserve">00:00:00','Barack Obama','Democratic'),('2012-09-23 00:00:00','2017-01-20 00:00:00','Barack Obama','Democratic'),('2012-09-24 00:00:00','2017-01-20 00:00:00','Barack Obama','Democratic'),('2012-09-25 00:00:00','2017-01-20 00:00:00','Barack Obama','Democratic'),('2012-09-26 00:00:00','2017-01-20 00:00:00','Barack Obama','Democratic'),('2012-09-27 00:00:00','2017-01-20 00:00:00','Barack Obama','Democratic'),('2012-09-28 00:00:00','2017-01-20 00:00:00','Barack Obama','Democratic'),('2012-09-29 00:00:00','2017-01-20 00:00:00','Barack Obama','Democratic'),('2012-09-30 00:00:00','2017-01-20 00:00:00','Barack Obama','Democratic'),('2012-10-01 00:00:00','2017-01-20 00:00:00','Barack Obama','Democratic'),('2012-10-02 00:00:00','2017-01-20 00:00:00','Barack Obama','Democratic'),('2012-10-03 00:00:00','2017-01-20 00:00:00','Barack Obama','Democratic'),('2012-10-04 00:00:00','2017-01-20 00:00:00','Barack Obama','Democratic'),('2012-10-05 00:00:00','2017-01-20 00:00:00','Barack Obama','Democratic'),('2012-10-06 00:00:00','2017-01-20 00:00:00','Barack Obama','Democratic'),('2012-10-07 00:00:00','2017-01-20 00:00:00','Barack Obama','Democratic'),('2012-10-08 00:00:00','2017-01-20 00:00:00','Barack Obama','Democratic'),('2012-10-09 00:00:00','2017-01-20 00:00:00','Barack Obama','Democratic'),('2012-10-10 00:00:00','2017-01-20 00:00:00','Barack Obama','Democratic'),('2012-10-11 00:00:00','2017-01-20 00:00:00','Barack Obama','Democratic'),('2012-10-12 00:00:00','2017-01-20 00:00:00','Barack Obama','Democratic'),('2012-10-13 00:00:00','2017-01-20 00:00:00','Barack Obama','Democratic'),('2012-10-14 00:00:00','2017-01-20 00:00:00','Barack Obama','Democratic'),('2012-10-15 00:00:00','2017-01-20 00:00:00','Barack Obama','Democratic'),('2012-10-16 00:00:00','2017-01-20 00:00:00','Barack Obama','Democratic'),('2012-10-17 00:00:00','2017-01-20 00:00:00','Barack Obama','Democratic'),('2012-10-18 00:00:00','2017-01-20 00:00:00','Barack Obama','Democratic'),('2012-10-19 00:00:00','2017-01-20 00:00:00','Barack Obama','Democratic'),('2012-10-20 00:00:00','2017-01-20 00:00:00','Barack Obama','Democratic'),('2012-10-21 00:00:00','2017-01-20 00:00:00','Barack Obama','Democratic'),('2012-10-22 00:00:00','2017-01-20 00:00:00','Barack Obama','Democratic'),('2012-10-23 00:00:00','2017-01-20 00:00:00','Barack Obama','Democratic'),('2012-10-24 00:00:00','2017-01-20 00:00:00','Barack Obama','Democratic'),('2012-10-25 00:00:00','2017-01-20 00:00:00','Barack Obama','Democratic'),('2012-10-26 00:00:00','2017-01-20 00:00:00','Barack Obama','Democratic'),('2012-10-27 00:00:00','2017-01-20 00:00:00','Barack Obama','Democratic'),('2012-10-28 00:00:00','2017-01-20 00:00:00','Barack Obama','Democratic'),('2012-10-29 00:00:00','2017-01-20 00:00:00','Barack Obama','Democratic'),('2012-10-30 00:00:00','2017-01-20 00:00:00','Barack Obama','Democratic'),('2012-10-31 00:00:00','2017-01-20 00:00:00','Barack Obama','Democratic'),('2012-11-01 00:00:00','2017-01-20 </w:t>
        </w:r>
        <w:r>
          <w:lastRenderedPageBreak/>
          <w:t xml:space="preserve">00:00:00','Barack Obama','Democratic'),('2012-11-02 00:00:00','2017-01-20 00:00:00','Barack Obama','Democratic'),('2012-11-03 00:00:00','2017-01-20 00:00:00','Barack Obama','Democratic'),('2012-11-04 00:00:00','2017-01-20 00:00:00','Barack Obama','Democratic'),('2012-11-05 00:00:00','2017-01-20 00:00:00','Barack Obama','Democratic'),('2012-11-06 00:00:00','2017-01-20 00:00:00','Barack Obama','Democratic'),('2012-11-07 00:00:00','2017-01-20 00:00:00','Barack Obama','Democratic'),('2012-11-08 00:00:00','2017-01-20 00:00:00','Barack Obama','Democratic'),('2012-11-09 00:00:00','2017-01-20 00:00:00','Barack Obama','Democratic'),('2012-11-10 00:00:00','2017-01-20 00:00:00','Barack Obama','Democratic'),('2012-11-11 00:00:00','2017-01-20 00:00:00','Barack Obama','Democratic'),('2012-11-12 00:00:00','2017-01-20 00:00:00','Barack Obama','Democratic'),('2012-11-13 00:00:00','2017-01-20 00:00:00','Barack Obama','Democratic'),('2012-11-14 00:00:00','2017-01-20 00:00:00','Barack Obama','Democratic'),('2012-11-15 00:00:00','2017-01-20 00:00:00','Barack Obama','Democratic'),('2012-11-16 00:00:00','2017-01-20 00:00:00','Barack Obama','Democratic'),('2012-11-17 00:00:00','2017-01-20 00:00:00','Barack Obama','Democratic'),('2012-11-18 00:00:00','2017-01-20 00:00:00','Barack Obama','Democratic'),('2012-11-19 00:00:00','2017-01-20 00:00:00','Barack Obama','Democratic'),('2012-11-20 00:00:00','2017-01-20 00:00:00','Barack Obama','Democratic'),('2012-11-21 00:00:00','2017-01-20 00:00:00','Barack Obama','Democratic'),('2012-11-22 00:00:00','2017-01-20 00:00:00','Barack Obama','Democratic'),('2012-11-23 00:00:00','2017-01-20 00:00:00','Barack Obama','Democratic'),('2012-11-24 00:00:00','2017-01-20 00:00:00','Barack Obama','Democratic'),('2012-11-25 00:00:00','2017-01-20 00:00:00','Barack Obama','Democratic'),('2012-11-26 00:00:00','2017-01-20 00:00:00','Barack Obama','Democratic'),('2012-11-27 00:00:00','2017-01-20 00:00:00','Barack Obama','Democratic'),('2012-11-28 00:00:00','2017-01-20 00:00:00','Barack Obama','Democratic'),('2012-11-29 00:00:00','2017-01-20 00:00:00','Barack Obama','Democratic'),('2012-11-30 00:00:00','2017-01-20 00:00:00','Barack Obama','Democratic'),('2012-12-01 00:00:00','2017-01-20 00:00:00','Barack Obama','Democratic'),('2012-12-02 00:00:00','2017-01-20 00:00:00','Barack Obama','Democratic'),('2012-12-03 00:00:00','2017-01-20 00:00:00','Barack Obama','Democratic'),('2012-12-04 00:00:00','2017-01-20 00:00:00','Barack Obama','Democratic'),('2012-12-05 00:00:00','2017-01-20 00:00:00','Barack Obama','Democratic'),('2012-12-06 00:00:00','2017-01-20 00:00:00','Barack Obama','Democratic'),('2012-12-07 00:00:00','2017-01-20 00:00:00','Barack Obama','Democratic'),('2012-12-08 00:00:00','2017-01-20 00:00:00','Barack Obama','Democratic'),('2012-12-09 00:00:00','2017-01-20 00:00:00','Barack Obama','Democratic'),('2012-12-10 00:00:00','2017-01-20 00:00:00','Barack Obama','Democratic'),('2012-12-11 00:00:00','2017-01-20 </w:t>
        </w:r>
        <w:r>
          <w:t xml:space="preserve">00:00:00','Barack Obama','Democratic'),('2012-12-12 00:00:00','2017-01-20 00:00:00','Barack Obama','Democratic'),('2012-12-13 00:00:00','2017-01-20 00:00:00','Barack Obama','Democratic'),('2012-12-14 00:00:00','2017-01-20 00:00:00','Barack Obama','Democratic'),('2012-12-15 00:00:00','2017-01-20 00:00:00','Barack Obama','Democratic'),('2012-12-16 00:00:00','2017-01-20 00:00:00','Barack Obama','Democratic'),('2012-12-17 00:00:00','2017-01-20 00:00:00','Barack Obama','Democratic'),('2012-12-18 00:00:00','2017-01-20 00:00:00','Barack Obama','Democratic'),('2012-12-19 00:00:00','2017-01-20 00:00:00','Barack Obama','Democratic'),('2012-12-20 00:00:00','2017-01-20 00:00:00','Barack Obama','Democratic'),('2012-12-21 00:00:00','2017-01-20 00:00:00','Barack Obama','Democratic'),('2012-12-22 00:00:00','2017-01-20 00:00:00','Barack Obama','Democratic'),('2012-12-23 00:00:00','2017-01-20 00:00:00','Barack Obama','Democratic'),('2012-12-24 00:00:00','2017-01-20 00:00:00','Barack Obama','Democratic'),('2012-12-25 00:00:00','2017-01-20 00:00:00','Barack Obama','Democratic'),('2012-12-26 00:00:00','2017-01-20 00:00:00','Barack Obama','Democratic'),('2012-12-27 00:00:00','2017-01-20 00:00:00','Barack Obama','Democratic'),('2012-12-28 00:00:00','2017-01-20 00:00:00','Barack Obama','Democratic'),('2012-12-29 00:00:00','2017-01-20 00:00:00','Barack Obama','Democratic'),('2012-12-30 00:00:00','2017-01-20 00:00:00','Barack Obama','Democratic'),('2012-12-31 00:00:00','2017-01-20 00:00:00','Barack Obama','Democratic'),('2013-01-01 00:00:00','2017-01-20 00:00:00','Barack Obama','Democratic'),('2013-01-02 00:00:00','2017-01-20 00:00:00','Barack Obama','Democratic'),('2013-01-03 00:00:00','2017-01-20 00:00:00','Barack Obama','Democratic'),('2013-01-04 00:00:00','2017-01-20 00:00:00','Barack Obama','Democratic'),('2013-01-05 00:00:00','2017-01-20 00:00:00','Barack Obama','Democratic'),('2013-01-06 00:00:00','2017-01-20 00:00:00','Barack Obama','Democratic'),('2013-01-07 00:00:00','2017-01-20 00:00:00','Barack Obama','Democratic'),('2013-01-08 00:00:00','2017-01-20 00:00:00','Barack Obama','Democratic'),('2013-01-09 00:00:00','2017-01-20 00:00:00','Barack Obama','Democratic'),('2013-01-10 00:00:00','2017-01-20 00:00:00','Barack Obama','Democratic'),('2013-01-11 00:00:00','2017-01-20 00:00:00','Barack Obama','Democratic'),('2013-01-12 00:00:00','2017-01-20 00:00:00','Barack Obama','Democratic'),('2013-01-13 00:00:00','2017-01-20 00:00:00','Barack Obama','Democratic'),('2013-01-14 00:00:00','2017-01-20 00:00:00','Barack Obama','Democratic'),('2013-01-15 00:00:00','2017-01-20 00:00:00','Barack Obama','Democratic'),('2013-01-16 00:00:00','2017-01-20 00:00:00','Barack Obama','Democratic'),('2013-01-17 00:00:00','2017-01-20 00:00:00','Barack Obama','Democratic'),('2013-01-18 00:00:00','2017-01-20 00:00:00','Barack Obama','Democratic'),('2013-01-19 00:00:00','2017-01-20 00:00:00','Barack Obama','Democratic'),('2013-01-20 00:00:00','2017-01-20 </w:t>
        </w:r>
        <w:r>
          <w:lastRenderedPageBreak/>
          <w:t xml:space="preserve">00:00:00','Barack Obama','Democratic'),('2013-01-21 00:00:00','2017-01-20 00:00:00','Barack Obama','Democratic'),('2013-01-22 00:00:00','2017-01-20 00:00:00','Barack Obama','Democratic'),('2013-01-23 00:00:00','2017-01-20 00:00:00','Barack Obama','Democratic'),('2013-01-24 00:00:00','2017-01-20 00:00:00','Barack Obama','Democratic'),('2013-01-25 00:00:00','2017-01-20 00:00:00','Barack Obama','Democratic'),('2013-01-26 00:00:00','2017-01-20 00:00:00','Barack Obama','Democratic'),('2013-01-27 00:00:00','2017-01-20 00:00:00','Barack Obama','Democratic'),('2013-01-28 00:00:00','2017-01-20 00:00:00','Barack Obama','Democratic'),('2013-01-29 00:00:00','2017-01-20 00:00:00','Barack Obama','Democratic'),('2013-01-30 00:00:00','2017-01-20 00:00:00','Barack Obama','Democratic'),('2013-01-31 00:00:00','2017-01-20 00:00:00','Barack Obama','Democratic'),('2013-02-01 00:00:00','2017-01-20 00:00:00','Barack Obama','Democratic'),('2013-02-02 00:00:00','2017-01-20 00:00:00','Barack Obama','Democratic'),('2013-02-03 00:00:00','2017-01-20 00:00:00','Barack Obama','Democratic'),('2013-02-04 00:00:00','2017-01-20 00:00:00','Barack Obama','Democratic'),('2013-02-05 00:00:00','2017-01-20 00:00:00','Barack Obama','Democratic'),('2013-02-06 00:00:00','2017-01-20 00:00:00','Barack Obama','Democratic'),('2013-02-07 00:00:00','2017-01-20 00:00:00','Barack Obama','Democratic'),('2013-02-08 00:00:00','2017-01-20 00:00:00','Barack Obama','Democratic'),('2013-02-09 00:00:00','2017-01-20 00:00:00','Barack Obama','Democratic'),('2013-02-10 00:00:00','2017-01-20 00:00:00','Barack Obama','Democratic'),('2013-02-11 00:00:00','2017-01-20 00:00:00','Barack Obama','Democratic'),('2013-02-12 00:00:00','2017-01-20 00:00:00','Barack Obama','Democratic'),('2013-02-13 00:00:00','2017-01-20 00:00:00','Barack Obama','Democratic'),('2013-02-14 00:00:00','2017-01-20 00:00:00','Barack Obama','Democratic'),('2013-02-15 00:00:00','2017-01-20 00:00:00','Barack Obama','Democratic'),('2013-02-16 00:00:00','2017-01-20 00:00:00','Barack Obama','Democratic'),('2013-02-17 00:00:00','2017-01-20 00:00:00','Barack Obama','Democratic'),('2013-02-18 00:00:00','2017-01-20 00:00:00','Barack Obama','Democratic'),('2013-02-19 00:00:00','2017-01-20 00:00:00','Barack Obama','Democratic'),('2013-02-20 00:00:00','2017-01-20 00:00:00','Barack Obama','Democratic'),('2013-02-21 00:00:00','2017-01-20 00:00:00','Barack Obama','Democratic'),('2013-02-22 00:00:00','2017-01-20 00:00:00','Barack Obama','Democratic'),('2013-02-23 00:00:00','2017-01-20 00:00:00','Barack Obama','Democratic'),('2013-02-24 00:00:00','2017-01-20 00:00:00','Barack Obama','Democratic'),('2013-02-25 00:00:00','2017-01-20 00:00:00','Barack Obama','Democratic'),('2013-02-26 00:00:00','2017-01-20 00:00:00','Barack Obama','Democratic'),('2013-02-27 00:00:00','2017-01-20 00:00:00','Barack Obama','Democratic'),('2013-02-28 00:00:00','2017-01-20 00:00:00','Barack Obama','Democratic'),('2013-03-01 00:00:00','2017-01-20 </w:t>
        </w:r>
        <w:r>
          <w:t xml:space="preserve">00:00:00','Barack Obama','Democratic'),('2013-03-02 00:00:00','2017-01-20 00:00:00','Barack Obama','Democratic'),('2013-03-03 00:00:00','2017-01-20 00:00:00','Barack Obama','Democratic'),('2013-03-04 00:00:00','2017-01-20 00:00:00','Barack Obama','Democratic'),('2013-03-05 00:00:00','2017-01-20 00:00:00','Barack Obama','Democratic'),('2013-03-06 00:00:00','2017-01-20 00:00:00','Barack Obama','Democratic'),('2013-03-07 00:00:00','2017-01-20 00:00:00','Barack Obama','Democratic'),('2013-03-08 00:00:00','2017-01-20 00:00:00','Barack Obama','Democratic'),('2013-03-09 00:00:00','2017-01-20 00:00:00','Barack Obama','Democratic'),('2013-03-10 00:00:00','2017-01-20 00:00:00','Barack Obama','Democratic'),('2013-03-11 00:00:00','2017-01-20 00:00:00','Barack Obama','Democratic'),('2013-03-12 00:00:00','2017-01-20 00:00:00','Barack Obama','Democratic'),('2013-03-13 00:00:00','2017-01-20 00:00:00','Barack Obama','Democratic'),('2013-03-14 00:00:00','2017-01-20 00:00:00','Barack Obama','Democratic'),('2013-03-15 00:00:00','2017-01-20 00:00:00','Barack Obama','Democratic'),('2013-03-16 00:00:00','2017-01-20 00:00:00','Barack Obama','Democratic'),('2013-03-17 00:00:00','2017-01-20 00:00:00','Barack Obama','Democratic'),('2013-03-18 00:00:00','2017-01-20 00:00:00','Barack Obama','Democratic'),('2013-03-19 00:00:00','2017-01-20 00:00:00','Barack Obama','Democratic'),('2013-03-20 00:00:00','2017-01-20 00:00:00','Barack Obama','Democratic'),('2013-03-21 00:00:00','2017-01-20 00:00:00','Barack Obama','Democratic'),('2013-03-22 00:00:00','2017-01-20 00:00:00','Barack Obama','Democratic'),('2013-03-23 00:00:00','2017-01-20 00:00:00','Barack Obama','Democratic'),('2013-03-24 00:00:00','2017-01-20 00:00:00','Barack Obama','Democratic'),('2013-03-25 00:00:00','2017-01-20 00:00:00','Barack Obama','Democratic'),('2013-03-26 00:00:00','2017-01-20 00:00:00','Barack Obama','Democratic'),('2013-03-27 00:00:00','2017-01-20 00:00:00','Barack Obama','Democratic'),('2013-03-28 00:00:00','2017-01-20 00:00:00','Barack Obama','Democratic'),('2013-03-29 00:00:00','2017-01-20 00:00:00','Barack Obama','Democratic'),('2013-03-30 00:00:00','2017-01-20 00:00:00','Barack Obama','Democratic'),('2013-03-31 00:00:00','2017-01-20 00:00:00','Barack Obama','Democratic'),('2013-04-01 00:00:00','2017-01-20 00:00:00','Barack Obama','Democratic'),('2013-04-02 00:00:00','2017-01-20 00:00:00','Barack Obama','Democratic'),('2013-04-03 00:00:00','2017-01-20 00:00:00','Barack Obama','Democratic'),('2013-04-04 00:00:00','2017-01-20 00:00:00','Barack Obama','Democratic'),('2013-04-05 00:00:00','2017-01-20 00:00:00','Barack Obama','Democratic'),('2013-04-06 00:00:00','2017-01-20 00:00:00','Barack Obama','Democratic'),('2013-04-07 00:00:00','2017-01-20 00:00:00','Barack Obama','Democratic'),('2013-04-08 00:00:00','2017-01-20 00:00:00','Barack Obama','Democratic'),('2013-04-09 00:00:00','2017-01-20 00:00:00','Barack Obama','Democratic'),('2013-04-10 00:00:00','2017-01-20 </w:t>
        </w:r>
        <w:r>
          <w:lastRenderedPageBreak/>
          <w:t xml:space="preserve">00:00:00','Barack Obama','Democratic'),('2013-04-11 00:00:00','2017-01-20 00:00:00','Barack Obama','Democratic'),('2013-04-12 00:00:00','2017-01-20 00:00:00','Barack Obama','Democratic'),('2013-04-13 00:00:00','2017-01-20 00:00:00','Barack Obama','Democratic'),('2013-04-14 00:00:00','2017-01-20 00:00:00','Barack Obama','Democratic'),('2013-04-15 00:00:00','2017-01-20 00:00:00','Barack Obama','Democratic'),('2013-04-16 00:00:00','2017-01-20 00:00:00','Barack Obama','Democratic'),('2013-04-17 00:00:00','2017-01-20 00:00:00','Barack Obama','Democratic'),('2013-04-18 00:00:00','2017-01-20 00:00:00','Barack Obama','Democratic'),('2013-04-19 00:00:00','2017-01-20 00:00:00','Barack Obama','Democratic'),('2013-04-20 00:00:00','2017-01-20 00:00:00','Barack Obama','Democratic'),('2013-04-21 00:00:00','2017-01-20 00:00:00','Barack Obama','Democratic'),('2013-04-22 00:00:00','2017-01-20 00:00:00','Barack Obama','Democratic'),('2013-04-23 00:00:00','2017-01-20 00:00:00','Barack Obama','Democratic'),('2013-04-24 00:00:00','2017-01-20 00:00:00','Barack Obama','Democratic'),('2013-04-25 00:00:00','2017-01-20 00:00:00','Barack Obama','Democratic'),('2013-04-26 00:00:00','2017-01-20 00:00:00','Barack Obama','Democratic'),('2013-04-27 00:00:00','2017-01-20 00:00:00','Barack Obama','Democratic'),('2013-04-28 00:00:00','2017-01-20 00:00:00','Barack Obama','Democratic'),('2013-04-29 00:00:00','2017-01-20 00:00:00','Barack Obama','Democratic'),('2013-04-30 00:00:00','2017-01-20 00:00:00','Barack Obama','Democratic'),('2013-05-01 00:00:00','2017-01-20 00:00:00','Barack Obama','Democratic'),('2013-05-02 00:00:00','2017-01-20 00:00:00','Barack Obama','Democratic'),('2013-05-03 00:00:00','2017-01-20 00:00:00','Barack Obama','Democratic'),('2013-05-04 00:00:00','2017-01-20 00:00:00','Barack Obama','Democratic'),('2013-05-05 00:00:00','2017-01-20 00:00:00','Barack Obama','Democratic'),('2013-05-06 00:00:00','2017-01-20 00:00:00','Barack Obama','Democratic'),('2013-05-07 00:00:00','2017-01-20 00:00:00','Barack Obama','Democratic'),('2013-05-08 00:00:00','2017-01-20 00:00:00','Barack Obama','Democratic'),('2013-05-09 00:00:00','2017-01-20 00:00:00','Barack Obama','Democratic'),('2013-05-10 00:00:00','2017-01-20 00:00:00','Barack Obama','Democratic'),('2013-05-11 00:00:00','2017-01-20 00:00:00','Barack Obama','Democratic'),('2013-05-12 00:00:00','2017-01-20 00:00:00','Barack Obama','Democratic'),('2013-05-13 00:00:00','2017-01-20 00:00:00','Barack Obama','Democratic'),('2013-05-14 00:00:00','2017-01-20 00:00:00','Barack Obama','Democratic'),('2013-05-15 00:00:00','2017-01-20 00:00:00','Barack Obama','Democratic'),('2013-05-16 00:00:00','2017-01-20 00:00:00','Barack Obama','Democratic'),('2013-05-17 00:00:00','2017-01-20 00:00:00','Barack Obama','Democratic'),('2013-05-18 00:00:00','2017-01-20 00:00:00','Barack Obama','Democratic'),('2013-05-19 00:00:00','2017-01-20 00:00:00','Barack Obama','Democratic'),('2013-05-20 00:00:00','2017-01-20 </w:t>
        </w:r>
        <w:r>
          <w:t xml:space="preserve">00:00:00','Barack Obama','Democratic'),('2013-05-21 00:00:00','2017-01-20 00:00:00','Barack Obama','Democratic'),('2013-05-22 00:00:00','2017-01-20 00:00:00','Barack Obama','Democratic'),('2013-05-23 00:00:00','2017-01-20 00:00:00','Barack Obama','Democratic'),('2013-05-24 00:00:00','2017-01-20 00:00:00','Barack Obama','Democratic'),('2013-05-25 00:00:00','2017-01-20 00:00:00','Barack Obama','Democratic'),('2013-05-26 00:00:00','2017-01-20 00:00:00','Barack Obama','Democratic'),('2013-05-27 00:00:00','2017-01-20 00:00:00','Barack Obama','Democratic'),('2013-05-28 00:00:00','2017-01-20 00:00:00','Barack Obama','Democratic'),('2013-05-29 00:00:00','2017-01-20 00:00:00','Barack Obama','Democratic'),('2013-05-30 00:00:00','2017-01-20 00:00:00','Barack Obama','Democratic'),('2013-05-31 00:00:00','2017-01-20 00:00:00','Barack Obama','Democratic'),('2013-06-01 00:00:00','2017-01-20 00:00:00','Barack Obama','Democratic'),('2013-06-02 00:00:00','2017-01-20 00:00:00','Barack Obama','Democratic'),('2013-06-03 00:00:00','2017-01-20 00:00:00','Barack Obama','Democratic'),('2013-06-04 00:00:00','2017-01-20 00:00:00','Barack Obama','Democratic'),('2013-06-05 00:00:00','2017-01-20 00:00:00','Barack Obama','Democratic'),('2013-06-06 00:00:00','2017-01-20 00:00:00','Barack Obama','Democratic'),('2013-06-07 00:00:00','2017-01-20 00:00:00','Barack Obama','Democratic'),('2013-06-08 00:00:00','2017-01-20 00:00:00','Barack Obama','Democratic'),('2013-06-09 00:00:00','2017-01-20 00:00:00','Barack Obama','Democratic'),('2013-06-10 00:00:00','2017-01-20 00:00:00','Barack Obama','Democratic'),('2013-06-11 00:00:00','2017-01-20 00:00:00','Barack Obama','Democratic'),('2013-06-12 00:00:00','2017-01-20 00:00:00','Barack Obama','Democratic'),('2013-06-13 00:00:00','2017-01-20 00:00:00','Barack Obama','Democratic'),('2013-06-14 00:00:00','2017-01-20 00:00:00','Barack Obama','Democratic'),('2013-06-15 00:00:00','2017-01-20 00:00:00','Barack Obama','Democratic'),('2013-06-16 00:00:00','2017-01-20 00:00:00','Barack Obama','Democratic'),('2013-06-17 00:00:00','2017-01-20 00:00:00','Barack Obama','Democratic'),('2013-06-18 00:00:00','2017-01-20 00:00:00','Barack Obama','Democratic'),('2013-06-19 00:00:00','2017-01-20 00:00:00','Barack Obama','Democratic'),('2013-06-20 00:00:00','2017-01-20 00:00:00','Barack Obama','Democratic'),('2013-06-21 00:00:00','2017-01-20 00:00:00','Barack Obama','Democratic'),('2013-06-22 00:00:00','2017-01-20 00:00:00','Barack Obama','Democratic'),('2013-06-23 00:00:00','2017-01-20 00:00:00','Barack Obama','Democratic'),('2013-06-24 00:00:00','2017-01-20 00:00:00','Barack Obama','Democratic'),('2013-06-25 00:00:00','2017-01-20 00:00:00','Barack Obama','Democratic'),('2013-06-26 00:00:00','2017-01-20 00:00:00','Barack Obama','Democratic'),('2013-06-27 00:00:00','2017-01-20 00:00:00','Barack Obama','Democratic'),('2013-06-28 00:00:00','2017-01-20 00:00:00','Barack Obama','Democratic'),('2013-06-29 00:00:00','2017-01-20 </w:t>
        </w:r>
        <w:r>
          <w:lastRenderedPageBreak/>
          <w:t xml:space="preserve">00:00:00','Barack Obama','Democratic'),('2013-06-30 00:00:00','2017-01-20 00:00:00','Barack Obama','Democratic'),('2013-07-01 00:00:00','2017-01-20 00:00:00','Barack Obama','Democratic'),('2013-07-02 00:00:00','2017-01-20 00:00:00','Barack Obama','Democratic'),('2013-07-03 00:00:00','2017-01-20 00:00:00','Barack Obama','Democratic'),('2013-07-04 00:00:00','2017-01-20 00:00:00','Barack Obama','Democratic'),('2013-07-05 00:00:00','2017-01-20 00:00:00','Barack Obama','Democratic'),('2013-07-06 00:00:00','2017-01-20 00:00:00','Barack Obama','Democratic'),('2013-07-07 00:00:00','2017-01-20 00:00:00','Barack Obama','Democratic'),('2013-07-08 00:00:00','2017-01-20 00:00:00','Barack Obama','Democratic'),('2013-07-09 00:00:00','2017-01-20 00:00:00','Barack Obama','Democratic'),('2013-07-10 00:00:00','2017-01-20 00:00:00','Barack Obama','Democratic'),('2013-07-11 00:00:00','2017-01-20 00:00:00','Barack Obama','Democratic'),('2013-07-12 00:00:00','2017-01-20 00:00:00','Barack Obama','Democratic'),('2013-07-13 00:00:00','2017-01-20 00:00:00','Barack Obama','Democratic'),('2013-07-14 00:00:00','2017-01-20 00:00:00','Barack Obama','Democratic'),('2013-07-15 00:00:00','2017-01-20 00:00:00','Barack Obama','Democratic'),('2013-07-16 00:00:00','2017-01-20 00:00:00','Barack Obama','Democratic'),('2013-07-17 00:00:00','2017-01-20 00:00:00','Barack Obama','Democratic'),('2013-07-18 00:00:00','2017-01-20 00:00:00','Barack Obama','Democratic'),('2013-07-19 00:00:00','2017-01-20 00:00:00','Barack Obama','Democratic'),('2013-07-20 00:00:00','2017-01-20 00:00:00','Barack Obama','Democratic'),('2013-07-21 00:00:00','2017-01-20 00:00:00','Barack Obama','Democratic'),('2013-07-22 00:00:00','2017-01-20 00:00:00','Barack Obama','Democratic'),('2013-07-23 00:00:00','2017-01-20 00:00:00','Barack Obama','Democratic'),('2013-07-24 00:00:00','2017-01-20 00:00:00','Barack Obama','Democratic'),('2013-07-25 00:00:00','2017-01-20 00:00:00','Barack Obama','Democratic'),('2013-07-26 00:00:00','2017-01-20 00:00:00','Barack Obama','Democratic'),('2013-07-27 00:00:00','2017-01-20 00:00:00','Barack Obama','Democratic'),('2013-07-28 00:00:00','2017-01-20 00:00:00','Barack Obama','Democratic'),('2013-07-29 00:00:00','2017-01-20 00:00:00','Barack Obama','Democratic'),('2013-07-30 00:00:00','2017-01-20 00:00:00','Barack Obama','Democratic'),('2013-07-31 00:00:00','2017-01-20 00:00:00','Barack Obama','Democratic'),('2013-08-01 00:00:00','2017-01-20 00:00:00','Barack Obama','Democratic'),('2013-08-02 00:00:00','2017-01-20 00:00:00','Barack Obama','Democratic'),('2013-08-03 00:00:00','2017-01-20 00:00:00','Barack Obama','Democratic'),('2013-08-04 00:00:00','2017-01-20 00:00:00','Barack Obama','Democratic'),('2013-08-05 00:00:00','2017-01-20 00:00:00','Barack Obama','Democratic'),('2013-08-06 00:00:00','2017-01-20 00:00:00','Barack Obama','Democratic'),('2013-08-07 00:00:00','2017-01-20 00:00:00','Barack Obama','Democratic'),('2013-08-08 00:00:00','2017-01-20 </w:t>
        </w:r>
        <w:r>
          <w:t xml:space="preserve">00:00:00','Barack Obama','Democratic'),('2013-08-09 00:00:00','2017-01-20 00:00:00','Barack Obama','Democratic'),('2013-08-10 00:00:00','2017-01-20 00:00:00','Barack Obama','Democratic'),('2013-08-11 00:00:00','2017-01-20 00:00:00','Barack Obama','Democratic'),('2013-08-12 00:00:00','2017-01-20 00:00:00','Barack Obama','Democratic'),('2013-08-13 00:00:00','2017-01-20 00:00:00','Barack Obama','Democratic'),('2013-08-14 00:00:00','2017-01-20 00:00:00','Barack Obama','Democratic'),('2013-08-15 00:00:00','2017-01-20 00:00:00','Barack Obama','Democratic'),('2013-08-16 00:00:00','2017-01-20 00:00:00','Barack Obama','Democratic'),('2013-08-17 00:00:00','2017-01-20 00:00:00','Barack Obama','Democratic'),('2013-08-18 00:00:00','2017-01-20 00:00:00','Barack Obama','Democratic'),('2013-08-19 00:00:00','2017-01-20 00:00:00','Barack Obama','Democratic'),('2013-08-20 00:00:00','2017-01-20 00:00:00','Barack Obama','Democratic'),('2013-08-21 00:00:00','2017-01-20 00:00:00','Barack Obama','Democratic'),('2013-08-22 00:00:00','2017-01-20 00:00:00','Barack Obama','Democratic'),('2013-08-23 00:00:00','2017-01-20 00:00:00','Barack Obama','Democratic'),('2013-08-24 00:00:00','2017-01-20 00:00:00','Barack Obama','Democratic'),('2013-08-25 00:00:00','2017-01-20 00:00:00','Barack Obama','Democratic'),('2013-08-26 00:00:00','2017-01-20 00:00:00','Barack Obama','Democratic'),('2013-08-27 00:00:00','2017-01-20 00:00:00','Barack Obama','Democratic'),('2013-08-28 00:00:00','2017-01-20 00:00:00','Barack Obama','Democratic'),('2013-08-29 00:00:00','2017-01-20 00:00:00','Barack Obama','Democratic'),('2013-08-30 00:00:00','2017-01-20 00:00:00','Barack Obama','Democratic'),('2013-08-31 00:00:00','2017-01-20 00:00:00','Barack Obama','Democratic'),('2013-09-01 00:00:00','2017-01-20 00:00:00','Barack Obama','Democratic'),('2013-09-02 00:00:00','2017-01-20 00:00:00','Barack Obama','Democratic'),('2013-09-03 00:00:00','2017-01-20 00:00:00','Barack Obama','Democratic'),('2013-09-04 00:00:00','2017-01-20 00:00:00','Barack Obama','Democratic'),('2013-09-05 00:00:00','2017-01-20 00:00:00','Barack Obama','Democratic'),('2013-09-06 00:00:00','2017-01-20 00:00:00','Barack Obama','Democratic'),('2013-09-07 00:00:00','2017-01-20 00:00:00','Barack Obama','Democratic'),('2013-09-08 00:00:00','2017-01-20 00:00:00','Barack Obama','Democratic'),('2013-09-09 00:00:00','2017-01-20 00:00:00','Barack Obama','Democratic'),('2013-09-10 00:00:00','2017-01-20 00:00:00','Barack Obama','Democratic'),('2013-09-11 00:00:00','2017-01-20 00:00:00','Barack Obama','Democratic'),('2013-09-12 00:00:00','2017-01-20 00:00:00','Barack Obama','Democratic'),('2013-09-13 00:00:00','2017-01-20 00:00:00','Barack Obama','Democratic'),('2013-09-14 00:00:00','2017-01-20 00:00:00','Barack Obama','Democratic'),('2013-09-15 00:00:00','2017-01-20 00:00:00','Barack Obama','Democratic'),('2013-09-16 00:00:00','2017-01-20 00:00:00','Barack Obama','Democratic'),('2013-09-17 00:00:00','2017-01-20 </w:t>
        </w:r>
        <w:r>
          <w:lastRenderedPageBreak/>
          <w:t xml:space="preserve">00:00:00','Barack Obama','Democratic'),('2013-09-18 00:00:00','2017-01-20 00:00:00','Barack Obama','Democratic'),('2013-09-19 00:00:00','2017-01-20 00:00:00','Barack Obama','Democratic'),('2013-09-20 00:00:00','2017-01-20 00:00:00','Barack Obama','Democratic'),('2013-09-21 00:00:00','2017-01-20 00:00:00','Barack Obama','Democratic'),('2013-09-22 00:00:00','2017-01-20 00:00:00','Barack Obama','Democratic'),('2013-09-23 00:00:00','2017-01-20 00:00:00','Barack Obama','Democratic'),('2013-09-24 00:00:00','2017-01-20 00:00:00','Barack Obama','Democratic'),('2013-09-25 00:00:00','2017-01-20 00:00:00','Barack Obama','Democratic'),('2013-09-26 00:00:00','2017-01-20 00:00:00','Barack Obama','Democratic'),('2013-09-27 00:00:00','2017-01-20 00:00:00','Barack Obama','Democratic'),('2013-09-28 00:00:00','2017-01-20 00:00:00','Barack Obama','Democratic'),('2013-09-29 00:00:00','2017-01-20 00:00:00','Barack Obama','Democratic'),('2013-09-30 00:00:00','2017-01-20 00:00:00','Barack Obama','Democratic'),('2013-10-01 00:00:00','2017-01-20 00:00:00','Barack Obama','Democratic'),('2013-10-02 00:00:00','2017-01-20 00:00:00','Barack Obama','Democratic'),('2013-10-03 00:00:00','2017-01-20 00:00:00','Barack Obama','Democratic'),('2013-10-04 00:00:00','2017-01-20 00:00:00','Barack Obama','Democratic'),('2013-10-05 00:00:00','2017-01-20 00:00:00','Barack Obama','Democratic'),('2013-10-06 00:00:00','2017-01-20 00:00:00','Barack Obama','Democratic'),('2013-10-07 00:00:00','2017-01-20 00:00:00','Barack Obama','Democratic'),('2013-10-08 00:00:00','2017-01-20 00:00:00','Barack Obama','Democratic'),('2013-10-09 00:00:00','2017-01-20 00:00:00','Barack Obama','Democratic'),('2013-10-10 00:00:00','2017-01-20 00:00:00','Barack Obama','Democratic'),('2013-10-11 00:00:00','2017-01-20 00:00:00','Barack Obama','Democratic'),('2013-10-12 00:00:00','2017-01-20 00:00:00','Barack Obama','Democratic'),('2013-10-13 00:00:00','2017-01-20 00:00:00','Barack Obama','Democratic'),('2013-10-14 00:00:00','2017-01-20 00:00:00','Barack Obama','Democratic'),('2013-10-15 00:00:00','2017-01-20 00:00:00','Barack Obama','Democratic'),('2013-10-16 00:00:00','2017-01-20 00:00:00','Barack Obama','Democratic'),('2013-10-17 00:00:00','2017-01-20 00:00:00','Barack Obama','Democratic'),('2013-10-18 00:00:00','2017-01-20 00:00:00','Barack Obama','Democratic'),('2013-10-19 00:00:00','2017-01-20 00:00:00','Barack Obama','Democratic'),('2013-10-20 00:00:00','2017-01-20 00:00:00','Barack Obama','Democratic'),('2013-10-21 00:00:00','2017-01-20 00:00:00','Barack Obama','Democratic'),('2013-10-22 00:00:00','2017-01-20 00:00:00','Barack Obama','Democratic'),('2013-10-23 00:00:00','2017-01-20 00:00:00','Barack Obama','Democratic'),('2013-10-24 00:00:00','2017-01-20 00:00:00','Barack Obama','Democratic'),('2013-10-25 00:00:00','2017-01-20 00:00:00','Barack Obama','Democratic'),('2013-10-26 00:00:00','2017-01-20 00:00:00','Barack Obama','Democratic'),('2013-10-27 00:00:00','2017-01-20 </w:t>
        </w:r>
        <w:r>
          <w:t xml:space="preserve">00:00:00','Barack Obama','Democratic'),('2013-10-28 00:00:00','2017-01-20 00:00:00','Barack Obama','Democratic'),('2013-10-29 00:00:00','2017-01-20 00:00:00','Barack Obama','Democratic'),('2013-10-30 00:00:00','2017-01-20 00:00:00','Barack Obama','Democratic'),('2013-10-31 00:00:00','2017-01-20 00:00:00','Barack Obama','Democratic'),('2013-11-01 00:00:00','2017-01-20 00:00:00','Barack Obama','Democratic'),('2013-11-02 00:00:00','2017-01-20 00:00:00','Barack Obama','Democratic'),('2013-11-03 00:00:00','2017-01-20 00:00:00','Barack Obama','Democratic'),('2013-11-04 00:00:00','2017-01-20 00:00:00','Barack Obama','Democratic'),('2013-11-05 00:00:00','2017-01-20 00:00:00','Barack Obama','Democratic'),('2013-11-06 00:00:00','2017-01-20 00:00:00','Barack Obama','Democratic'),('2013-11-07 00:00:00','2017-01-20 00:00:00','Barack Obama','Democratic'),('2013-11-08 00:00:00','2017-01-20 00:00:00','Barack Obama','Democratic'),('2013-11-09 00:00:00','2017-01-20 00:00:00','Barack Obama','Democratic'),('2013-11-10 00:00:00','2017-01-20 00:00:00','Barack Obama','Democratic'),('2013-11-11 00:00:00','2017-01-20 00:00:00','Barack Obama','Democratic'),('2013-11-12 00:00:00','2017-01-20 00:00:00','Barack Obama','Democratic'),('2013-11-13 00:00:00','2017-01-20 00:00:00','Barack Obama','Democratic'),('2013-11-14 00:00:00','2017-01-20 00:00:00','Barack Obama','Democratic'),('2013-11-15 00:00:00','2017-01-20 00:00:00','Barack Obama','Democratic'),('2013-11-16 00:00:00','2017-01-20 00:00:00','Barack Obama','Democratic'),('2013-11-17 00:00:00','2017-01-20 00:00:00','Barack Obama','Democratic'),('2013-11-18 00:00:00','2017-01-20 00:00:00','Barack Obama','Democratic'),('2013-11-19 00:00:00','2017-01-20 00:00:00','Barack Obama','Democratic'),('2013-11-20 00:00:00','2017-01-20 00:00:00','Barack Obama','Democratic'),('2013-11-21 00:00:00','2017-01-20 00:00:00','Barack Obama','Democratic'),('2013-11-22 00:00:00','2017-01-20 00:00:00','Barack Obama','Democratic'),('2013-11-23 00:00:00','2017-01-20 00:00:00','Barack Obama','Democratic'),('2013-11-24 00:00:00','2017-01-20 00:00:00','Barack Obama','Democratic'),('2013-11-25 00:00:00','2017-01-20 00:00:00','Barack Obama','Democratic'),('2013-11-26 00:00:00','2017-01-20 00:00:00','Barack Obama','Democratic'),('2013-11-27 00:00:00','2017-01-20 00:00:00','Barack Obama','Democratic'),('2013-11-28 00:00:00','2017-01-20 00:00:00','Barack Obama','Democratic'),('2013-11-29 00:00:00','2017-01-20 00:00:00','Barack Obama','Democratic'),('2013-11-30 00:00:00','2017-01-20 00:00:00','Barack Obama','Democratic'),('2013-12-01 00:00:00','2017-01-20 00:00:00','Barack Obama','Democratic'),('2013-12-02 00:00:00','2017-01-20 00:00:00','Barack Obama','Democratic'),('2013-12-03 00:00:00','2017-01-20 00:00:00','Barack Obama','Democratic'),('2013-12-04 00:00:00','2017-01-20 00:00:00','Barack Obama','Democratic'),('2013-12-05 00:00:00','2017-01-20 00:00:00','Barack Obama','Democratic'),('2013-12-06 00:00:00','2017-01-20 </w:t>
        </w:r>
        <w:r>
          <w:lastRenderedPageBreak/>
          <w:t xml:space="preserve">00:00:00','Barack Obama','Democratic'),('2013-12-07 00:00:00','2017-01-20 00:00:00','Barack Obama','Democratic'),('2013-12-08 00:00:00','2017-01-20 00:00:00','Barack Obama','Democratic'),('2013-12-09 00:00:00','2017-01-20 00:00:00','Barack Obama','Democratic'),('2013-12-10 00:00:00','2017-01-20 00:00:00','Barack Obama','Democratic'),('2013-12-11 00:00:00','2017-01-20 00:00:00','Barack Obama','Democratic'),('2013-12-12 00:00:00','2017-01-20 00:00:00','Barack Obama','Democratic'),('2013-12-13 00:00:00','2017-01-20 00:00:00','Barack Obama','Democratic'),('2013-12-14 00:00:00','2017-01-20 00:00:00','Barack Obama','Democratic'),('2013-12-15 00:00:00','2017-01-20 00:00:00','Barack Obama','Democratic'),('2013-12-16 00:00:00','2017-01-20 00:00:00','Barack Obama','Democratic'),('2013-12-17 00:00:00','2017-01-20 00:00:00','Barack Obama','Democratic'),('2013-12-18 00:00:00','2017-01-20 00:00:00','Barack Obama','Democratic'),('2013-12-19 00:00:00','2017-01-20 00:00:00','Barack Obama','Democratic'),('2013-12-20 00:00:00','2017-01-20 00:00:00','Barack Obama','Democratic'),('2013-12-21 00:00:00','2017-01-20 00:00:00','Barack Obama','Democratic'),('2013-12-22 00:00:00','2017-01-20 00:00:00','Barack Obama','Democratic'),('2013-12-23 00:00:00','2017-01-20 00:00:00','Barack Obama','Democratic'),('2013-12-24 00:00:00','2017-01-20 00:00:00','Barack Obama','Democratic'),('2013-12-25 00:00:00','2017-01-20 00:00:00','Barack Obama','Democratic'),('2013-12-26 00:00:00','2017-01-20 00:00:00','Barack Obama','Democratic'),('2013-12-27 00:00:00','2017-01-20 00:00:00','Barack Obama','Democratic'),('2013-12-28 00:00:00','2017-01-20 00:00:00','Barack Obama','Democratic'),('2013-12-29 00:00:00','2017-01-20 00:00:00','Barack Obama','Democratic'),('2013-12-30 00:00:00','2017-01-20 00:00:00','Barack Obama','Democratic'),('2013-12-31 00:00:00','2017-01-20 00:00:00','Barack Obama','Democratic'),('2014-01-01 00:00:00','2017-01-20 00:00:00','Barack Obama','Democratic'),('2014-01-02 00:00:00','2017-01-20 00:00:00','Barack Obama','Democratic'),('2014-01-03 00:00:00','2017-01-20 00:00:00','Barack Obama','Democratic'),('2014-01-04 00:00:00','2017-01-20 00:00:00','Barack Obama','Democratic'),('2014-01-05 00:00:00','2017-01-20 00:00:00','Barack Obama','Democratic'),('2014-01-06 00:00:00','2017-01-20 00:00:00','Barack Obama','Democratic'),('2014-01-07 00:00:00','2017-01-20 00:00:00','Barack Obama','Democratic'),('2014-01-08 00:00:00','2017-01-20 00:00:00','Barack Obama','Democratic'),('2014-01-09 00:00:00','2017-01-20 00:00:00','Barack Obama','Democratic'),('2014-01-10 00:00:00','2017-01-20 00:00:00','Barack Obama','Democratic'),('2014-01-11 00:00:00','2017-01-20 00:00:00','Barack Obama','Democratic'),('2014-01-12 00:00:00','2017-01-20 00:00:00','Barack Obama','Democratic'),('2014-01-13 00:00:00','2017-01-20 00:00:00','Barack Obama','Democratic'),('2014-01-14 00:00:00','2017-01-20 00:00:00','Barack Obama','Democratic'),('2014-01-15 00:00:00','2017-01-20 </w:t>
        </w:r>
        <w:r>
          <w:t xml:space="preserve">00:00:00','Barack Obama','Democratic'),('2014-01-16 00:00:00','2017-01-20 00:00:00','Barack Obama','Democratic'),('2014-01-17 00:00:00','2017-01-20 00:00:00','Barack Obama','Democratic'),('2014-01-18 00:00:00','2017-01-20 00:00:00','Barack Obama','Democratic'),('2014-01-19 00:00:00','2017-01-20 00:00:00','Barack Obama','Democratic'),('2014-01-20 00:00:00','2017-01-20 00:00:00','Barack Obama','Democratic'),('2014-01-21 00:00:00','2017-01-20 00:00:00','Barack Obama','Democratic'),('2014-01-22 00:00:00','2017-01-20 00:00:00','Barack Obama','Democratic'),('2014-01-23 00:00:00','2017-01-20 00:00:00','Barack Obama','Democratic'),('2014-01-24 00:00:00','2017-01-20 00:00:00','Barack Obama','Democratic'),('2014-01-25 00:00:00','2017-01-20 00:00:00','Barack Obama','Democratic'),('2014-01-26 00:00:00','2017-01-20 00:00:00','Barack Obama','Democratic'),('2014-01-27 00:00:00','2017-01-20 00:00:00','Barack Obama','Democratic'),('2014-01-28 00:00:00','2017-01-20 00:00:00','Barack Obama','Democratic'),('2014-01-29 00:00:00','2017-01-20 00:00:00','Barack Obama','Democratic'),('2014-01-30 00:00:00','2017-01-20 00:00:00','Barack Obama','Democratic'),('2014-01-31 00:00:00','2017-01-20 00:00:00','Barack Obama','Democratic'),('2014-02-01 00:00:00','2017-01-20 00:00:00','Barack Obama','Democratic'),('2014-02-02 00:00:00','2017-01-20 00:00:00','Barack Obama','Democratic'),('2014-02-03 00:00:00','2017-01-20 00:00:00','Barack Obama','Democratic'),('2014-02-04 00:00:00','2017-01-20 00:00:00','Barack Obama','Democratic'),('2014-02-05 00:00:00','2017-01-20 00:00:00','Barack Obama','Democratic'),('2014-02-06 00:00:00','2017-01-20 00:00:00','Barack Obama','Democratic'),('2014-02-07 00:00:00','2017-01-20 00:00:00','Barack Obama','Democratic'),('2014-02-08 00:00:00','2017-01-20 00:00:00','Barack Obama','Democratic'),('2014-02-09 00:00:00','2017-01-20 00:00:00','Barack Obama','Democratic'),('2014-02-10 00:00:00','2017-01-20 00:00:00','Barack Obama','Democratic'),('2014-02-11 00:00:00','2017-01-20 00:00:00','Barack Obama','Democratic'),('2014-02-12 00:00:00','2017-01-20 00:00:00','Barack Obama','Democratic'),('2014-02-13 00:00:00','2017-01-20 00:00:00','Barack Obama','Democratic'),('2014-02-14 00:00:00','2017-01-20 00:00:00','Barack Obama','Democratic'),('2014-02-15 00:00:00','2017-01-20 00:00:00','Barack Obama','Democratic'),('2014-02-16 00:00:00','2017-01-20 00:00:00','Barack Obama','Democratic'),('2014-02-17 00:00:00','2017-01-20 00:00:00','Barack Obama','Democratic'),('2014-02-18 00:00:00','2017-01-20 00:00:00','Barack Obama','Democratic'),('2014-02-19 00:00:00','2017-01-20 00:00:00','Barack Obama','Democratic'),('2014-02-20 00:00:00','2017-01-20 00:00:00','Barack Obama','Democratic'),('2014-02-21 00:00:00','2017-01-20 00:00:00','Barack Obama','Democratic'),('2014-02-22 00:00:00','2017-01-20 00:00:00','Barack Obama','Democratic'),('2014-02-23 00:00:00','2017-01-20 00:00:00','Barack Obama','Democratic'),('2014-02-24 00:00:00','2017-01-20 </w:t>
        </w:r>
        <w:r>
          <w:lastRenderedPageBreak/>
          <w:t xml:space="preserve">00:00:00','Barack Obama','Democratic'),('2014-02-25 00:00:00','2017-01-20 00:00:00','Barack Obama','Democratic'),('2014-02-26 00:00:00','2017-01-20 00:00:00','Barack Obama','Democratic'),('2014-02-27 00:00:00','2017-01-20 00:00:00','Barack Obama','Democratic'),('2014-02-28 00:00:00','2017-01-20 00:00:00','Barack Obama','Democratic'),('2014-03-01 00:00:00','2017-01-20 00:00:00','Barack Obama','Democratic'),('2014-03-02 00:00:00','2017-01-20 00:00:00','Barack Obama','Democratic'),('2014-03-03 00:00:00','2017-01-20 00:00:00','Barack Obama','Democratic'),('2014-03-04 00:00:00','2017-01-20 00:00:00','Barack Obama','Democratic'),('2014-03-05 00:00:00','2017-01-20 00:00:00','Barack Obama','Democratic'),('2014-03-06 00:00:00','2017-01-20 00:00:00','Barack Obama','Democratic'),('2014-03-07 00:00:00','2017-01-20 00:00:00','Barack Obama','Democratic'),('2014-03-08 00:00:00','2017-01-20 00:00:00','Barack Obama','Democratic'),('2014-03-09 00:00:00','2017-01-20 00:00:00','Barack Obama','Democratic'),('2014-03-10 00:00:00','2017-01-20 00:00:00','Barack Obama','Democratic'),('2014-03-11 00:00:00','2017-01-20 00:00:00','Barack Obama','Democratic'),('2014-03-12 00:00:00','2017-01-20 00:00:00','Barack Obama','Democratic'),('2014-03-13 00:00:00','2017-01-20 00:00:00','Barack Obama','Democratic'),('2014-03-14 00:00:00','2017-01-20 00:00:00','Barack Obama','Democratic'),('2014-03-15 00:00:00','2017-01-20 00:00:00','Barack Obama','Democratic'),('2014-03-16 00:00:00','2017-01-20 00:00:00','Barack Obama','Democratic'),('2014-03-17 00:00:00','2017-01-20 00:00:00','Barack Obama','Democratic'),('2014-03-18 00:00:00','2017-01-20 00:00:00','Barack Obama','Democratic'),('2014-03-19 00:00:00','2017-01-20 00:00:00','Barack Obama','Democratic'),('2014-03-20 00:00:00','2017-01-20 00:00:00','Barack Obama','Democratic'),('2014-03-21 00:00:00','2017-01-20 00:00:00','Barack Obama','Democratic'),('2014-03-22 00:00:00','2017-01-20 00:00:00','Barack Obama','Democratic'),('2014-03-23 00:00:00','2017-01-20 00:00:00','Barack Obama','Democratic'),('2014-03-24 00:00:00','2017-01-20 00:00:00','Barack Obama','Democratic'),('2014-03-25 00:00:00','2017-01-20 00:00:00','Barack Obama','Democratic'),('2014-03-26 00:00:00','2017-01-20 00:00:00','Barack Obama','Democratic'),('2014-03-27 00:00:00','2017-01-20 00:00:00','Barack Obama','Democratic'),('2014-03-28 00:00:00','2017-01-20 00:00:00','Barack Obama','Democratic'),('2014-03-29 00:00:00','2017-01-20 00:00:00','Barack Obama','Democratic'),('2014-03-30 00:00:00','2017-01-20 00:00:00','Barack Obama','Democratic'),('2014-03-31 00:00:00','2017-01-20 00:00:00','Barack Obama','Democratic'),('2014-04-01 00:00:00','2017-01-20 00:00:00','Barack Obama','Democratic'),('2014-04-02 00:00:00','2017-01-20 00:00:00','Barack Obama','Democratic'),('2014-04-03 00:00:00','2017-01-20 00:00:00','Barack Obama','Democratic'),('2014-04-04 00:00:00','2017-01-20 00:00:00','Barack Obama','Democratic'),('2014-04-05 00:00:00','2017-01-20 </w:t>
        </w:r>
        <w:r>
          <w:t xml:space="preserve">00:00:00','Barack Obama','Democratic'),('2014-04-06 00:00:00','2017-01-20 00:00:00','Barack Obama','Democratic'),('2014-04-07 00:00:00','2017-01-20 00:00:00','Barack Obama','Democratic'),('2014-04-08 00:00:00','2017-01-20 00:00:00','Barack Obama','Democratic'),('2014-04-09 00:00:00','2017-01-20 00:00:00','Barack Obama','Democratic'),('2014-04-10 00:00:00','2017-01-20 00:00:00','Barack Obama','Democratic'),('2014-04-11 00:00:00','2017-01-20 00:00:00','Barack Obama','Democratic'),('2014-04-12 00:00:00','2017-01-20 00:00:00','Barack Obama','Democratic'),('2014-04-13 00:00:00','2017-01-20 00:00:00','Barack Obama','Democratic'),('2014-04-14 00:00:00','2017-01-20 00:00:00','Barack Obama','Democratic'),('2014-04-15 00:00:00','2017-01-20 00:00:00','Barack Obama','Democratic'),('2014-04-16 00:00:00','2017-01-20 00:00:00','Barack Obama','Democratic'),('2014-04-17 00:00:00','2017-01-20 00:00:00','Barack Obama','Democratic'),('2014-04-18 00:00:00','2017-01-20 00:00:00','Barack Obama','Democratic'),('2014-04-19 00:00:00','2017-01-20 00:00:00','Barack Obama','Democratic'),('2014-04-20 00:00:00','2017-01-20 00:00:00','Barack Obama','Democratic'),('2014-04-21 00:00:00','2017-01-20 00:00:00','Barack Obama','Democratic'),('2014-04-22 00:00:00','2017-01-20 00:00:00','Barack Obama','Democratic'),('2014-04-23 00:00:00','2017-01-20 00:00:00','Barack Obama','Democratic'),('2014-04-24 00:00:00','2017-01-20 00:00:00','Barack Obama','Democratic'),('2014-04-25 00:00:00','2017-01-20 00:00:00','Barack Obama','Democratic'),('2014-04-26 00:00:00','2017-01-20 00:00:00','Barack Obama','Democratic'),('2014-04-27 00:00:00','2017-01-20 00:00:00','Barack Obama','Democratic'),('2014-04-28 00:00:00','2017-01-20 00:00:00','Barack Obama','Democratic'),('2014-04-29 00:00:00','2017-01-20 00:00:00','Barack Obama','Democratic'),('2014-04-30 00:00:00','2017-01-20 00:00:00','Barack Obama','Democratic'),('2014-05-01 00:00:00','2017-01-20 00:00:00','Barack Obama','Democratic'),('2014-05-02 00:00:00','2017-01-20 00:00:00','Barack Obama','Democratic'),('2014-05-03 00:00:00','2017-01-20 00:00:00','Barack Obama','Democratic'),('2014-05-04 00:00:00','2017-01-20 00:00:00','Barack Obama','Democratic'),('2014-05-05 00:00:00','2017-01-20 00:00:00','Barack Obama','Democratic'),('2014-05-06 00:00:00','2017-01-20 00:00:00','Barack Obama','Democratic'),('2014-05-07 00:00:00','2017-01-20 00:00:00','Barack Obama','Democratic'),('2014-05-08 00:00:00','2017-01-20 00:00:00','Barack Obama','Democratic'),('2014-05-09 00:00:00','2017-01-20 00:00:00','Barack Obama','Democratic'),('2014-05-10 00:00:00','2017-01-20 00:00:00','Barack Obama','Democratic'),('2014-05-11 00:00:00','2017-01-20 00:00:00','Barack Obama','Democratic'),('2014-05-12 00:00:00','2017-01-20 00:00:00','Barack Obama','Democratic'),('2014-05-13 00:00:00','2017-01-20 00:00:00','Barack Obama','Democratic'),('2014-05-14 00:00:00','2017-01-20 00:00:00','Barack Obama','Democratic'),('2014-05-15 00:00:00','2017-01-20 </w:t>
        </w:r>
        <w:r>
          <w:lastRenderedPageBreak/>
          <w:t xml:space="preserve">00:00:00','Barack Obama','Democratic'),('2014-05-16 00:00:00','2017-01-20 00:00:00','Barack Obama','Democratic'),('2014-05-17 00:00:00','2017-01-20 00:00:00','Barack Obama','Democratic'),('2014-05-18 00:00:00','2017-01-20 00:00:00','Barack Obama','Democratic'),('2014-05-19 00:00:00','2017-01-20 00:00:00','Barack Obama','Democratic'),('2014-05-20 00:00:00','2017-01-20 00:00:00','Barack Obama','Democratic'),('2014-05-21 00:00:00','2017-01-20 00:00:00','Barack Obama','Democratic'),('2014-05-22 00:00:00','2017-01-20 00:00:00','Barack Obama','Democratic'),('2014-05-23 00:00:00','2017-01-20 00:00:00','Barack Obama','Democratic'),('2014-05-24 00:00:00','2017-01-20 00:00:00','Barack Obama','Democratic'),('2014-05-25 00:00:00','2017-01-20 00:00:00','Barack Obama','Democratic'),('2014-05-26 00:00:00','2017-01-20 00:00:00','Barack Obama','Democratic'),('2014-05-27 00:00:00','2017-01-20 00:00:00','Barack Obama','Democratic'),('2014-05-28 00:00:00','2017-01-20 00:00:00','Barack Obama','Democratic'),('2014-05-29 00:00:00','2017-01-20 00:00:00','Barack Obama','Democratic'),('2014-05-30 00:00:00','2017-01-20 00:00:00','Barack Obama','Democratic'),('2014-05-31 00:00:00','2017-01-20 00:00:00','Barack Obama','Democratic'),('2014-06-01 00:00:00','2017-01-20 00:00:00','Barack Obama','Democratic'),('2014-06-02 00:00:00','2017-01-20 00:00:00','Barack Obama','Democratic'),('2014-06-03 00:00:00','2017-01-20 00:00:00','Barack Obama','Democratic'),('2014-06-04 00:00:00','2017-01-20 00:00:00','Barack Obama','Democratic'),('2014-06-05 00:00:00','2017-01-20 00:00:00','Barack Obama','Democratic'),('2014-06-06 00:00:00','2017-01-20 00:00:00','Barack Obama','Democratic'),('2014-06-07 00:00:00','2017-01-20 00:00:00','Barack Obama','Democratic'),('2014-06-08 00:00:00','2017-01-20 00:00:00','Barack Obama','Democratic'),('2014-06-09 00:00:00','2017-01-20 00:00:00','Barack Obama','Democratic'),('2014-06-10 00:00:00','2017-01-20 00:00:00','Barack Obama','Democratic'),('2014-06-11 00:00:00','2017-01-20 00:00:00','Barack Obama','Democratic'),('2014-06-12 00:00:00','2017-01-20 00:00:00','Barack Obama','Democratic'),('2014-06-13 00:00:00','2017-01-20 00:00:00','Barack Obama','Democratic'),('2014-06-14 00:00:00','2017-01-20 00:00:00','Barack Obama','Democratic'),('2014-06-15 00:00:00','2017-01-20 00:00:00','Barack Obama','Democratic'),('2014-06-16 00:00:00','2017-01-20 00:00:00','Barack Obama','Democratic'),('2014-06-17 00:00:00','2017-01-20 00:00:00','Barack Obama','Democratic'),('2014-06-18 00:00:00','2017-01-20 00:00:00','Barack Obama','Democratic'),('2014-06-19 00:00:00','2017-01-20 00:00:00','Barack Obama','Democratic'),('2014-06-20 00:00:00','2017-01-20 00:00:00','Barack Obama','Democratic'),('2014-06-21 00:00:00','2017-01-20 00:00:00','Barack Obama','Democratic'),('2014-06-22 00:00:00','2017-01-20 00:00:00','Barack Obama','Democratic'),('2014-06-23 00:00:00','2017-01-20 00:00:00','Barack Obama','Democratic'),('2014-06-24 00:00:00','2017-01-20 </w:t>
        </w:r>
        <w:r>
          <w:t xml:space="preserve">00:00:00','Barack Obama','Democratic'),('2014-06-25 00:00:00','2017-01-20 00:00:00','Barack Obama','Democratic'),('2014-06-26 00:00:00','2017-01-20 00:00:00','Barack Obama','Democratic'),('2014-06-27 00:00:00','2017-01-20 00:00:00','Barack Obama','Democratic'),('2014-06-28 00:00:00','2017-01-20 00:00:00','Barack Obama','Democratic'),('2014-06-29 00:00:00','2017-01-20 00:00:00','Barack Obama','Democratic'),('2014-06-30 00:00:00','2017-01-20 00:00:00','Barack Obama','Democratic'),('2014-07-01 00:00:00','2017-01-20 00:00:00','Barack Obama','Democratic'),('2014-07-02 00:00:00','2017-01-20 00:00:00','Barack Obama','Democratic'),('2014-07-03 00:00:00','2017-01-20 00:00:00','Barack Obama','Democratic'),('2014-07-04 00:00:00','2017-01-20 00:00:00','Barack Obama','Democratic'),('2014-07-05 00:00:00','2017-01-20 00:00:00','Barack Obama','Democratic'),('2014-07-06 00:00:00','2017-01-20 00:00:00','Barack Obama','Democratic'),('2014-07-07 00:00:00','2017-01-20 00:00:00','Barack Obama','Democratic'),('2014-07-08 00:00:00','2017-01-20 00:00:00','Barack Obama','Democratic'),('2014-07-09 00:00:00','2017-01-20 00:00:00','Barack Obama','Democratic'),('2014-07-10 00:00:00','2017-01-20 00:00:00','Barack Obama','Democratic'),('2014-07-11 00:00:00','2017-01-20 00:00:00','Barack Obama','Democratic'),('2014-07-12 00:00:00','2017-01-20 00:00:00','Barack Obama','Democratic'),('2014-07-13 00:00:00','2017-01-20 00:00:00','Barack Obama','Democratic'),('2014-07-14 00:00:00','2017-01-20 00:00:00','Barack Obama','Democratic'),('2014-07-15 00:00:00','2017-01-20 00:00:00','Barack Obama','Democratic'),('2014-07-16 00:00:00','2017-01-20 00:00:00','Barack Obama','Democratic'),('2014-07-17 00:00:00','2017-01-20 00:00:00','Barack Obama','Democratic'),('2014-07-18 00:00:00','2017-01-20 00:00:00','Barack Obama','Democratic'),('2014-07-19 00:00:00','2017-01-20 00:00:00','Barack Obama','Democratic'),('2014-07-20 00:00:00','2017-01-20 00:00:00','Barack Obama','Democratic'),('2014-07-21 00:00:00','2017-01-20 00:00:00','Barack Obama','Democratic'),('2014-07-22 00:00:00','2017-01-20 00:00:00','Barack Obama','Democratic'),('2014-07-23 00:00:00','2017-01-20 00:00:00','Barack Obama','Democratic'),('2014-07-24 00:00:00','2017-01-20 00:00:00','Barack Obama','Democratic'),('2014-07-25 00:00:00','2017-01-20 00:00:00','Barack Obama','Democratic'),('2014-07-26 00:00:00','2017-01-20 00:00:00','Barack Obama','Democratic'),('2014-07-27 00:00:00','2017-01-20 00:00:00','Barack Obama','Democratic'),('2014-07-28 00:00:00','2017-01-20 00:00:00','Barack Obama','Democratic'),('2014-07-29 00:00:00','2017-01-20 00:00:00','Barack Obama','Democratic'),('2014-07-30 00:00:00','2017-01-20 00:00:00','Barack Obama','Democratic'),('2014-07-31 00:00:00','2017-01-20 00:00:00','Barack Obama','Democratic'),('2014-08-01 00:00:00','2017-01-20 00:00:00','Barack Obama','Democratic'),('2014-08-02 00:00:00','2017-01-20 00:00:00','Barack Obama','Democratic'),('2014-08-03 00:00:00','2017-01-20 </w:t>
        </w:r>
        <w:r>
          <w:lastRenderedPageBreak/>
          <w:t xml:space="preserve">00:00:00','Barack Obama','Democratic'),('2014-08-04 00:00:00','2017-01-20 00:00:00','Barack Obama','Democratic'),('2014-08-05 00:00:00','2017-01-20 00:00:00','Barack Obama','Democratic'),('2014-08-06 00:00:00','2017-01-20 00:00:00','Barack Obama','Democratic'),('2014-08-07 00:00:00','2017-01-20 00:00:00','Barack Obama','Democratic'),('2014-08-08 00:00:00','2017-01-20 00:00:00','Barack Obama','Democratic'),('2014-08-09 00:00:00','2017-01-20 00:00:00','Barack Obama','Democratic'),('2014-08-10 00:00:00','2017-01-20 00:00:00','Barack Obama','Democratic'),('2014-08-11 00:00:00','2017-01-20 00:00:00','Barack Obama','Democratic'),('2014-08-12 00:00:00','2017-01-20 00:00:00','Barack Obama','Democratic'),('2014-08-13 00:00:00','2017-01-20 00:00:00','Barack Obama','Democratic'),('2014-08-14 00:00:00','2017-01-20 00:00:00','Barack Obama','Democratic'),('2014-08-15 00:00:00','2017-01-20 00:00:00','Barack Obama','Democratic'),('2014-08-16 00:00:00','2017-01-20 00:00:00','Barack Obama','Democratic'),('2014-08-17 00:00:00','2017-01-20 00:00:00','Barack Obama','Democratic'),('2014-08-18 00:00:00','2017-01-20 00:00:00','Barack Obama','Democratic'),('2014-08-19 00:00:00','2017-01-20 00:00:00','Barack Obama','Democratic'),('2014-08-20 00:00:00','2017-01-20 00:00:00','Barack Obama','Democratic'),('2014-08-21 00:00:00','2017-01-20 00:00:00','Barack Obama','Democratic'),('2014-08-22 00:00:00','2017-01-20 00:00:00','Barack Obama','Democratic'),('2014-08-23 00:00:00','2017-01-20 00:00:00','Barack Obama','Democratic'),('2014-08-24 00:00:00','2017-01-20 00:00:00','Barack Obama','Democratic'),('2014-08-25 00:00:00','2017-01-20 00:00:00','Barack Obama','Democratic'),('2014-08-26 00:00:00','2017-01-20 00:00:00','Barack Obama','Democratic'),('2014-08-27 00:00:00','2017-01-20 00:00:00','Barack Obama','Democratic'),('2014-08-28 00:00:00','2017-01-20 00:00:00','Barack Obama','Democratic'),('2014-08-29 00:00:00','2017-01-20 00:00:00','Barack Obama','Democratic'),('2014-08-30 00:00:00','2017-01-20 00:00:00','Barack Obama','Democratic'),('2014-08-31 00:00:00','2017-01-20 00:00:00','Barack Obama','Democratic'),('2014-09-01 00:00:00','2017-01-20 00:00:00','Barack Obama','Democratic'),('2014-09-02 00:00:00','2017-01-20 00:00:00','Barack Obama','Democratic'),('2014-09-03 00:00:00','2017-01-20 00:00:00','Barack Obama','Democratic'),('2014-09-04 00:00:00','2017-01-20 00:00:00','Barack Obama','Democratic'),('2014-09-05 00:00:00','2017-01-20 00:00:00','Barack Obama','Democratic'),('2014-09-06 00:00:00','2017-01-20 00:00:00','Barack Obama','Democratic'),('2014-09-07 00:00:00','2017-01-20 00:00:00','Barack Obama','Democratic'),('2014-09-08 00:00:00','2017-01-20 00:00:00','Barack Obama','Democratic'),('2014-09-09 00:00:00','2017-01-20 00:00:00','Barack Obama','Democratic'),('2014-09-10 00:00:00','2017-01-20 00:00:00','Barack Obama','Democratic'),('2014-09-11 00:00:00','2017-01-20 00:00:00','Barack Obama','Democratic'),('2014-09-12 00:00:00','2017-01-20 </w:t>
        </w:r>
        <w:r>
          <w:t xml:space="preserve">00:00:00','Barack Obama','Democratic'),('2014-09-13 00:00:00','2017-01-20 00:00:00','Barack Obama','Democratic'),('2014-09-14 00:00:00','2017-01-20 00:00:00','Barack Obama','Democratic'),('2014-09-15 00:00:00','2017-01-20 00:00:00','Barack Obama','Democratic'),('2014-09-16 00:00:00','2017-01-20 00:00:00','Barack Obama','Democratic'),('2014-09-17 00:00:00','2017-01-20 00:00:00','Barack Obama','Democratic'),('2014-09-18 00:00:00','2017-01-20 00:00:00','Barack Obama','Democratic'),('2014-09-19 00:00:00','2017-01-20 00:00:00','Barack Obama','Democratic'),('2014-09-20 00:00:00','2017-01-20 00:00:00','Barack Obama','Democratic'),('2014-09-21 00:00:00','2017-01-20 00:00:00','Barack Obama','Democratic'),('2014-09-22 00:00:00','2017-01-20 00:00:00','Barack Obama','Democratic'),('2014-09-23 00:00:00','2017-01-20 00:00:00','Barack Obama','Democratic'),('2014-09-24 00:00:00','2017-01-20 00:00:00','Barack Obama','Democratic'),('2014-09-25 00:00:00','2017-01-20 00:00:00','Barack Obama','Democratic'),('2014-09-26 00:00:00','2017-01-20 00:00:00','Barack Obama','Democratic'),('2014-09-27 00:00:00','2017-01-20 00:00:00','Barack Obama','Democratic'),('2014-09-28 00:00:00','2017-01-20 00:00:00','Barack Obama','Democratic'),('2014-09-29 00:00:00','2017-01-20 00:00:00','Barack Obama','Democratic'),('2014-09-30 00:00:00','2017-01-20 00:00:00','Barack Obama','Democratic'),('2014-10-01 00:00:00','2017-01-20 00:00:00','Barack Obama','Democratic'),('2014-10-02 00:00:00','2017-01-20 00:00:00','Barack Obama','Democratic'),('2014-10-03 00:00:00','2017-01-20 00:00:00','Barack Obama','Democratic'),('2014-10-04 00:00:00','2017-01-20 00:00:00','Barack Obama','Democratic'),('2014-10-05 00:00:00','2017-01-20 00:00:00','Barack Obama','Democratic'),('2014-10-06 00:00:00','2017-01-20 00:00:00','Barack Obama','Democratic'),('2014-10-07 00:00:00','2017-01-20 00:00:00','Barack Obama','Democratic'),('2014-10-08 00:00:00','2017-01-20 00:00:00','Barack Obama','Democratic'),('2014-10-09 00:00:00','2017-01-20 00:00:00','Barack Obama','Democratic'),('2014-10-10 00:00:00','2017-01-20 00:00:00','Barack Obama','Democratic'),('2014-10-11 00:00:00','2017-01-20 00:00:00','Barack Obama','Democratic'),('2014-10-12 00:00:00','2017-01-20 00:00:00','Barack Obama','Democratic'),('2014-10-13 00:00:00','2017-01-20 00:00:00','Barack Obama','Democratic'),('2014-10-14 00:00:00','2017-01-20 00:00:00','Barack Obama','Democratic'),('2014-10-15 00:00:00','2017-01-20 00:00:00','Barack Obama','Democratic'),('2014-10-16 00:00:00','2017-01-20 00:00:00','Barack Obama','Democratic'),('2014-10-17 00:00:00','2017-01-20 00:00:00','Barack Obama','Democratic'),('2014-10-18 00:00:00','2017-01-20 00:00:00','Barack Obama','Democratic'),('2014-10-19 00:00:00','2017-01-20 00:00:00','Barack Obama','Democratic'),('2014-10-20 00:00:00','2017-01-20 00:00:00','Barack Obama','Democratic'),('2014-10-21 00:00:00','2017-01-20 00:00:00','Barack Obama','Democratic'),('2014-10-22 00:00:00','2017-01-20 </w:t>
        </w:r>
        <w:r>
          <w:lastRenderedPageBreak/>
          <w:t xml:space="preserve">00:00:00','Barack Obama','Democratic'),('2014-10-23 00:00:00','2017-01-20 00:00:00','Barack Obama','Democratic'),('2014-10-24 00:00:00','2017-01-20 00:00:00','Barack Obama','Democratic'),('2014-10-25 00:00:00','2017-01-20 00:00:00','Barack Obama','Democratic'),('2014-10-26 00:00:00','2017-01-20 00:00:00','Barack Obama','Democratic'),('2014-10-27 00:00:00','2017-01-20 00:00:00','Barack Obama','Democratic'),('2014-10-28 00:00:00','2017-01-20 00:00:00','Barack Obama','Democratic'),('2014-10-29 00:00:00','2017-01-20 00:00:00','Barack Obama','Democratic'),('2014-10-30 00:00:00','2017-01-20 00:00:00','Barack Obama','Democratic'),('2014-10-31 00:00:00','2017-01-20 00:00:00','Barack Obama','Democratic'),('2014-11-01 00:00:00','2017-01-20 00:00:00','Barack Obama','Democratic'),('2014-11-02 00:00:00','2017-01-20 00:00:00','Barack Obama','Democratic'),('2014-11-03 00:00:00','2017-01-20 00:00:00','Barack Obama','Democratic'),('2014-11-04 00:00:00','2017-01-20 00:00:00','Barack Obama','Democratic'),('2014-11-05 00:00:00','2017-01-20 00:00:00','Barack Obama','Democratic'),('2014-11-06 00:00:00','2017-01-20 00:00:00','Barack Obama','Democratic'),('2014-11-07 00:00:00','2017-01-20 00:00:00','Barack Obama','Democratic'),('2014-11-08 00:00:00','2017-01-20 00:00:00','Barack Obama','Democratic'),('2014-11-09 00:00:00','2017-01-20 00:00:00','Barack Obama','Democratic'),('2014-11-10 00:00:00','2017-01-20 00:00:00','Barack Obama','Democratic'),('2014-11-11 00:00:00','2017-01-20 00:00:00','Barack Obama','Democratic'),('2014-11-12 00:00:00','2017-01-20 00:00:00','Barack Obama','Democratic'),('2014-11-13 00:00:00','2017-01-20 00:00:00','Barack Obama','Democratic'),('2014-11-14 00:00:00','2017-01-20 00:00:00','Barack Obama','Democratic'),('2014-11-15 00:00:00','2017-01-20 00:00:00','Barack Obama','Democratic'),('2014-11-16 00:00:00','2017-01-20 00:00:00','Barack Obama','Democratic'),('2014-11-17 00:00:00','2017-01-20 00:00:00','Barack Obama','Democratic'),('2014-11-18 00:00:00','2017-01-20 00:00:00','Barack Obama','Democratic'),('2014-11-19 00:00:00','2017-01-20 00:00:00','Barack Obama','Democratic'),('2014-11-20 00:00:00','2017-01-20 00:00:00','Barack Obama','Democratic'),('2014-11-21 00:00:00','2017-01-20 00:00:00','Barack Obama','Democratic'),('2014-11-22 00:00:00','2017-01-20 00:00:00','Barack Obama','Democratic'),('2014-11-23 00:00:00','2017-01-20 00:00:00','Barack Obama','Democratic'),('2014-11-24 00:00:00','2017-01-20 00:00:00','Barack Obama','Democratic'),('2014-11-25 00:00:00','2017-01-20 00:00:00','Barack Obama','Democratic'),('2014-11-26 00:00:00','2017-01-20 00:00:00','Barack Obama','Democratic'),('2014-11-27 00:00:00','2017-01-20 00:00:00','Barack Obama','Democratic'),('2014-11-28 00:00:00','2017-01-20 00:00:00','Barack Obama','Democratic'),('2014-11-29 00:00:00','2017-01-20 00:00:00','Barack Obama','Democratic'),('2014-11-30 00:00:00','2017-01-20 00:00:00','Barack Obama','Democratic'),('2014-12-01 00:00:00','2017-01-20 </w:t>
        </w:r>
        <w:r>
          <w:t xml:space="preserve">00:00:00','Barack Obama','Democratic'),('2014-12-02 00:00:00','2017-01-20 00:00:00','Barack Obama','Democratic'),('2014-12-03 00:00:00','2017-01-20 00:00:00','Barack Obama','Democratic'),('2014-12-04 00:00:00','2017-01-20 00:00:00','Barack Obama','Democratic'),('2014-12-05 00:00:00','2017-01-20 00:00:00','Barack Obama','Democratic'),('2014-12-06 00:00:00','2017-01-20 00:00:00','Barack Obama','Democratic'),('2014-12-07 00:00:00','2017-01-20 00:00:00','Barack Obama','Democratic'),('2014-12-08 00:00:00','2017-01-20 00:00:00','Barack Obama','Democratic'),('2014-12-09 00:00:00','2017-01-20 00:00:00','Barack Obama','Democratic'),('2014-12-10 00:00:00','2017-01-20 00:00:00','Barack Obama','Democratic'),('2014-12-11 00:00:00','2017-01-20 00:00:00','Barack Obama','Democratic'),('2014-12-12 00:00:00','2017-01-20 00:00:00','Barack Obama','Democratic'),('2014-12-13 00:00:00','2017-01-20 00:00:00','Barack Obama','Democratic'),('2014-12-14 00:00:00','2017-01-20 00:00:00','Barack Obama','Democratic'),('2014-12-15 00:00:00','2017-01-20 00:00:00','Barack Obama','Democratic'),('2014-12-16 00:00:00','2017-01-20 00:00:00','Barack Obama','Democratic'),('2014-12-17 00:00:00','2017-01-20 00:00:00','Barack Obama','Democratic'),('2014-12-18 00:00:00','2017-01-20 00:00:00','Barack Obama','Democratic'),('2014-12-19 00:00:00','2017-01-20 00:00:00','Barack Obama','Democratic'),('2014-12-20 00:00:00','2017-01-20 00:00:00','Barack Obama','Democratic'),('2014-12-21 00:00:00','2017-01-20 00:00:00','Barack Obama','Democratic'),('2014-12-22 00:00:00','2017-01-20 00:00:00','Barack Obama','Democratic'),('2014-12-23 00:00:00','2017-01-20 00:00:00','Barack Obama','Democratic'),('2014-12-24 00:00:00','2017-01-20 00:00:00','Barack Obama','Democratic'),('2014-12-25 00:00:00','2017-01-20 00:00:00','Barack Obama','Democratic'),('2014-12-26 00:00:00','2017-01-20 00:00:00','Barack Obama','Democratic'),('2014-12-27 00:00:00','2017-01-20 00:00:00','Barack Obama','Democratic'),('2014-12-28 00:00:00','2017-01-20 00:00:00','Barack Obama','Democratic'),('2014-12-29 00:00:00','2017-01-20 00:00:00','Barack Obama','Democratic'),('2014-12-30 00:00:00','2017-01-20 00:00:00','Barack Obama','Democratic'),('2014-12-31 00:00:00','2017-01-20 00:00:00','Barack Obama','Democratic'),('2015-01-01 00:00:00','2017-01-20 00:00:00','Barack Obama','Democratic'),('2015-01-02 00:00:00','2017-01-20 00:00:00','Barack Obama','Democratic'),('2015-01-03 00:00:00','2017-01-20 00:00:00','Barack Obama','Democratic'),('2015-01-04 00:00:00','2017-01-20 00:00:00','Barack Obama','Democratic'),('2015-01-05 00:00:00','2017-01-20 00:00:00','Barack Obama','Democratic'),('2015-01-06 00:00:00','2017-01-20 00:00:00','Barack Obama','Democratic'),('2015-01-07 00:00:00','2017-01-20 00:00:00','Barack Obama','Democratic'),('2015-01-08 00:00:00','2017-01-20 00:00:00','Barack Obama','Democratic'),('2015-01-09 00:00:00','2017-01-20 00:00:00','Barack Obama','Democratic'),('2015-01-10 00:00:00','2017-01-20 </w:t>
        </w:r>
        <w:r>
          <w:lastRenderedPageBreak/>
          <w:t xml:space="preserve">00:00:00','Barack Obama','Democratic'),('2015-01-11 00:00:00','2017-01-20 00:00:00','Barack Obama','Democratic'),('2015-01-12 00:00:00','2017-01-20 00:00:00','Barack Obama','Democratic'),('2015-01-13 00:00:00','2017-01-20 00:00:00','Barack Obama','Democratic'),('2015-01-14 00:00:00','2017-01-20 00:00:00','Barack Obama','Democratic'),('2015-01-15 00:00:00','2017-01-20 00:00:00','Barack Obama','Democratic'),('2015-01-16 00:00:00','2017-01-20 00:00:00','Barack Obama','Democratic'),('2015-01-17 00:00:00','2017-01-20 00:00:00','Barack Obama','Democratic'),('2015-01-18 00:00:00','2017-01-20 00:00:00','Barack Obama','Democratic'),('2015-01-19 00:00:00','2017-01-20 00:00:00','Barack Obama','Democratic'),('2015-01-20 00:00:00','2017-01-20 00:00:00','Barack Obama','Democratic'),('2015-01-21 00:00:00','2017-01-20 00:00:00','Barack Obama','Democratic'),('2015-01-22 00:00:00','2017-01-20 00:00:00','Barack Obama','Democratic'),('2015-01-23 00:00:00','2017-01-20 00:00:00','Barack Obama','Democratic'),('2015-01-24 00:00:00','2017-01-20 00:00:00','Barack Obama','Democratic'),('2015-01-25 00:00:00','2017-01-20 00:00:00','Barack Obama','Democratic'),('2015-01-26 00:00:00','2017-01-20 00:00:00','Barack Obama','Democratic'),('2015-01-27 00:00:00','2017-01-20 00:00:00','Barack Obama','Democratic'),('2015-01-28 00:00:00','2017-01-20 00:00:00','Barack Obama','Democratic'),('2015-01-29 00:00:00','2017-01-20 00:00:00','Barack Obama','Democratic'),('2015-01-30 00:00:00','2017-01-20 00:00:00','Barack Obama','Democratic'),('2015-01-31 00:00:00','2017-01-20 00:00:00','Barack Obama','Democratic'),('2015-02-01 00:00:00','2017-01-20 00:00:00','Barack Obama','Democratic'),('2015-02-02 00:00:00','2017-01-20 00:00:00','Barack Obama','Democratic'),('2015-02-03 00:00:00','2017-01-20 00:00:00','Barack Obama','Democratic'),('2015-02-04 00:00:00','2017-01-20 00:00:00','Barack Obama','Democratic'),('2015-02-05 00:00:00','2017-01-20 00:00:00','Barack Obama','Democratic'),('2015-02-06 00:00:00','2017-01-20 00:00:00','Barack Obama','Democratic'),('2015-02-07 00:00:00','2017-01-20 00:00:00','Barack Obama','Democratic'),('2015-02-08 00:00:00','2017-01-20 00:00:00','Barack Obama','Democratic'),('2015-02-09 00:00:00','2017-01-20 00:00:00','Barack Obama','Democratic'),('2015-02-10 00:00:00','2017-01-20 00:00:00','Barack Obama','Democratic'),('2015-02-11 00:00:00','2017-01-20 00:00:00','Barack Obama','Democratic'),('2015-02-12 00:00:00','2017-01-20 00:00:00','Barack Obama','Democratic'),('2015-02-13 00:00:00','2017-01-20 00:00:00','Barack Obama','Democratic'),('2015-02-14 00:00:00','2017-01-20 00:00:00','Barack Obama','Democratic'),('2015-02-15 00:00:00','2017-01-20 00:00:00','Barack Obama','Democratic'),('2015-02-16 00:00:00','2017-01-20 00:00:00','Barack Obama','Democratic'),('2015-02-17 00:00:00','2017-01-20 00:00:00','Barack Obama','Democratic'),('2015-02-18 00:00:00','2017-01-20 00:00:00','Barack Obama','Democratic'),('2015-02-19 00:00:00','2017-01-20 </w:t>
        </w:r>
        <w:r>
          <w:t xml:space="preserve">00:00:00','Barack Obama','Democratic'),('2015-02-20 00:00:00','2017-01-20 00:00:00','Barack Obama','Democratic'),('2015-02-21 00:00:00','2017-01-20 00:00:00','Barack Obama','Democratic'),('2015-02-22 00:00:00','2017-01-20 00:00:00','Barack Obama','Democratic'),('2015-02-23 00:00:00','2017-01-20 00:00:00','Barack Obama','Democratic'),('2015-02-24 00:00:00','2017-01-20 00:00:00','Barack Obama','Democratic'),('2015-02-25 00:00:00','2017-01-20 00:00:00','Barack Obama','Democratic'),('2015-02-26 00:00:00','2017-01-20 00:00:00','Barack Obama','Democratic'),('2015-02-27 00:00:00','2017-01-20 00:00:00','Barack Obama','Democratic'),('2015-02-28 00:00:00','2017-01-20 00:00:00','Barack Obama','Democratic'),('2015-03-01 00:00:00','2017-01-20 00:00:00','Barack Obama','Democratic'),('2015-03-02 00:00:00','2017-01-20 00:00:00','Barack Obama','Democratic'),('2015-03-03 00:00:00','2017-01-20 00:00:00','Barack Obama','Democratic'),('2015-03-04 00:00:00','2017-01-20 00:00:00','Barack Obama','Democratic'),('2015-03-05 00:00:00','2017-01-20 00:00:00','Barack Obama','Democratic'),('2015-03-06 00:00:00','2017-01-20 00:00:00','Barack Obama','Democratic'),('2015-03-07 00:00:00','2017-01-20 00:00:00','Barack Obama','Democratic'),('2015-03-08 00:00:00','2017-01-20 00:00:00','Barack Obama','Democratic'),('2015-03-09 00:00:00','2017-01-20 00:00:00','Barack Obama','Democratic'),('2015-03-10 00:00:00','2017-01-20 00:00:00','Barack Obama','Democratic'),('2015-03-11 00:00:00','2017-01-20 00:00:00','Barack Obama','Democratic'),('2015-03-12 00:00:00','2017-01-20 00:00:00','Barack Obama','Democratic'),('2015-03-13 00:00:00','2017-01-20 00:00:00','Barack Obama','Democratic'),('2015-03-14 00:00:00','2017-01-20 00:00:00','Barack Obama','Democratic'),('2015-03-15 00:00:00','2017-01-20 00:00:00','Barack Obama','Democratic'),('2015-03-16 00:00:00','2017-01-20 00:00:00','Barack Obama','Democratic'),('2015-03-17 00:00:00','2017-01-20 00:00:00','Barack Obama','Democratic'),('2015-03-18 00:00:00','2017-01-20 00:00:00','Barack Obama','Democratic'),('2015-03-19 00:00:00','2017-01-20 00:00:00','Barack Obama','Democratic'),('2015-03-20 00:00:00','2017-01-20 00:00:00','Barack Obama','Democratic'),('2015-03-21 00:00:00','2017-01-20 00:00:00','Barack Obama','Democratic'),('2015-03-22 00:00:00','2017-01-20 00:00:00','Barack Obama','Democratic'),('2015-03-23 00:00:00','2017-01-20 00:00:00','Barack Obama','Democratic'),('2015-03-24 00:00:00','2017-01-20 00:00:00','Barack Obama','Democratic'),('2015-03-25 00:00:00','2017-01-20 00:00:00','Barack Obama','Democratic'),('2015-03-26 00:00:00','2017-01-20 00:00:00','Barack Obama','Democratic'),('2015-03-27 00:00:00','2017-01-20 00:00:00','Barack Obama','Democratic'),('2015-03-28 00:00:00','2017-01-20 00:00:00','Barack Obama','Democratic'),('2015-03-29 00:00:00','2017-01-20 00:00:00','Barack Obama','Democratic'),('2015-03-30 00:00:00','2017-01-20 00:00:00','Barack Obama','Democratic'),('2015-03-31 00:00:00','2017-01-20 </w:t>
        </w:r>
        <w:r>
          <w:lastRenderedPageBreak/>
          <w:t xml:space="preserve">00:00:00','Barack Obama','Democratic'),('2015-04-01 00:00:00','2017-01-20 00:00:00','Barack Obama','Democratic'),('2015-04-02 00:00:00','2017-01-20 00:00:00','Barack Obama','Democratic'),('2015-04-03 00:00:00','2017-01-20 00:00:00','Barack Obama','Democratic'),('2015-04-04 00:00:00','2017-01-20 00:00:00','Barack Obama','Democratic'),('2015-04-05 00:00:00','2017-01-20 00:00:00','Barack Obama','Democratic'),('2015-04-06 00:00:00','2017-01-20 00:00:00','Barack Obama','Democratic'),('2015-04-07 00:00:00','2017-01-20 00:00:00','Barack Obama','Democratic'),('2015-04-08 00:00:00','2017-01-20 00:00:00','Barack Obama','Democratic'),('2015-04-09 00:00:00','2017-01-20 00:00:00','Barack Obama','Democratic'),('2015-04-10 00:00:00','2017-01-20 00:00:00','Barack Obama','Democratic'),('2015-04-11 00:00:00','2017-01-20 00:00:00','Barack Obama','Democratic'),('2015-04-12 00:00:00','2017-01-20 00:00:00','Barack Obama','Democratic'),('2015-04-13 00:00:00','2017-01-20 00:00:00','Barack Obama','Democratic'),('2015-04-14 00:00:00','2017-01-20 00:00:00','Barack Obama','Democratic'),('2015-04-15 00:00:00','2017-01-20 00:00:00','Barack Obama','Democratic'),('2015-04-16 00:00:00','2017-01-20 00:00:00','Barack Obama','Democratic'),('2015-04-17 00:00:00','2017-01-20 00:00:00','Barack Obama','Democratic'),('2015-04-18 00:00:00','2017-01-20 00:00:00','Barack Obama','Democratic'),('2015-04-19 00:00:00','2017-01-20 00:00:00','Barack Obama','Democratic'),('2015-04-20 00:00:00','2017-01-20 00:00:00','Barack Obama','Democratic'),('2015-04-21 00:00:00','2017-01-20 00:00:00','Barack Obama','Democratic'),('2015-04-22 00:00:00','2017-01-20 00:00:00','Barack Obama','Democratic'),('2015-04-23 00:00:00','2017-01-20 00:00:00','Barack Obama','Democratic'),('2015-04-24 00:00:00','2017-01-20 00:00:00','Barack Obama','Democratic'),('2015-04-25 00:00:00','2017-01-20 00:00:00','Barack Obama','Democratic'),('2015-04-26 00:00:00','2017-01-20 00:00:00','Barack Obama','Democratic'),('2015-04-27 00:00:00','2017-01-20 00:00:00','Barack Obama','Democratic'),('2015-04-28 00:00:00','2017-01-20 00:00:00','Barack Obama','Democratic'),('2015-04-29 00:00:00','2017-01-20 00:00:00','Barack Obama','Democratic'),('2015-04-30 00:00:00','2017-01-20 00:00:00','Barack Obama','Democratic'),('2015-05-01 00:00:00','2017-01-20 00:00:00','Barack Obama','Democratic'),('2015-05-02 00:00:00','2017-01-20 00:00:00','Barack Obama','Democratic'),('2015-05-03 00:00:00','2017-01-20 00:00:00','Barack Obama','Democratic'),('2015-05-04 00:00:00','2017-01-20 00:00:00','Barack Obama','Democratic'),('2015-05-05 00:00:00','2017-01-20 00:00:00','Barack Obama','Democratic'),('2015-05-06 00:00:00','2017-01-20 00:00:00','Barack Obama','Democratic'),('2015-05-07 00:00:00','2017-01-20 00:00:00','Barack Obama','Democratic'),('2015-05-08 00:00:00','2017-01-20 00:00:00','Barack Obama','Democratic'),('2015-05-09 00:00:00','2017-01-20 00:00:00','Barack Obama','Democratic'),('2015-05-10 00:00:00','2017-01-20 </w:t>
        </w:r>
        <w:r>
          <w:t xml:space="preserve">00:00:00','Barack Obama','Democratic'),('2015-05-11 00:00:00','2017-01-20 00:00:00','Barack Obama','Democratic'),('2015-05-12 00:00:00','2017-01-20 00:00:00','Barack Obama','Democratic'),('2015-05-13 00:00:00','2017-01-20 00:00:00','Barack Obama','Democratic'),('2015-05-14 00:00:00','2017-01-20 00:00:00','Barack Obama','Democratic'),('2015-05-15 00:00:00','2017-01-20 00:00:00','Barack Obama','Democratic'),('2015-05-16 00:00:00','2017-01-20 00:00:00','Barack Obama','Democratic'),('2015-05-17 00:00:00','2017-01-20 00:00:00','Barack Obama','Democratic'),('2015-05-18 00:00:00','2017-01-20 00:00:00','Barack Obama','Democratic'),('2015-05-19 00:00:00','2017-01-20 00:00:00','Barack Obama','Democratic'),('2015-05-20 00:00:00','2017-01-20 00:00:00','Barack Obama','Democratic'),('2015-05-21 00:00:00','2017-01-20 00:00:00','Barack Obama','Democratic'),('2015-05-22 00:00:00','2017-01-20 00:00:00','Barack Obama','Democratic'),('2015-05-23 00:00:00','2017-01-20 00:00:00','Barack Obama','Democratic'),('2015-05-24 00:00:00','2017-01-20 00:00:00','Barack Obama','Democratic'),('2015-05-25 00:00:00','2017-01-20 00:00:00','Barack Obama','Democratic'),('2015-05-26 00:00:00','2017-01-20 00:00:00','Barack Obama','Democratic'),('2015-05-27 00:00:00','2017-01-20 00:00:00','Barack Obama','Democratic'),('2015-05-28 00:00:00','2017-01-20 00:00:00','Barack Obama','Democratic'),('2015-05-29 00:00:00','2017-01-20 00:00:00','Barack Obama','Democratic'),('2015-05-30 00:00:00','2017-01-20 00:00:00','Barack Obama','Democratic'),('2015-05-31 00:00:00','2017-01-20 00:00:00','Barack Obama','Democratic'),('2015-06-01 00:00:00','2017-01-20 00:00:00','Barack Obama','Democratic'),('2015-06-02 00:00:00','2017-01-20 00:00:00','Barack Obama','Democratic'),('2015-06-03 00:00:00','2017-01-20 00:00:00','Barack Obama','Democratic'),('2015-06-04 00:00:00','2017-01-20 00:00:00','Barack Obama','Democratic'),('2015-06-05 00:00:00','2017-01-20 00:00:00','Barack Obama','Democratic'),('2015-06-06 00:00:00','2017-01-20 00:00:00','Barack Obama','Democratic'),('2015-06-07 00:00:00','2017-01-20 00:00:00','Barack Obama','Democratic'),('2015-06-08 00:00:00','2017-01-20 00:00:00','Barack Obama','Democratic'),('2015-06-09 00:00:00','2017-01-20 00:00:00','Barack Obama','Democratic'),('2015-06-10 00:00:00','2017-01-20 00:00:00','Barack Obama','Democratic'),('2015-06-11 00:00:00','2017-01-20 00:00:00','Barack Obama','Democratic'),('2015-06-12 00:00:00','2017-01-20 00:00:00','Barack Obama','Democratic'),('2015-06-13 00:00:00','2017-01-20 00:00:00','Barack Obama','Democratic'),('2015-06-14 00:00:00','2017-01-20 00:00:00','Barack Obama','Democratic'),('2015-06-15 00:00:00','2017-01-20 00:00:00','Barack Obama','Democratic'),('2015-06-16 00:00:00','2017-01-20 00:00:00','Barack Obama','Democratic'),('2015-06-17 00:00:00','2017-01-20 00:00:00','Barack Obama','Democratic'),('2015-06-18 00:00:00','2017-01-20 00:00:00','Barack Obama','Democratic'),('2015-06-19 00:00:00','2017-01-20 </w:t>
        </w:r>
        <w:r>
          <w:lastRenderedPageBreak/>
          <w:t xml:space="preserve">00:00:00','Barack Obama','Democratic'),('2015-06-20 00:00:00','2017-01-20 00:00:00','Barack Obama','Democratic'),('2015-06-21 00:00:00','2017-01-20 00:00:00','Barack Obama','Democratic'),('2015-06-22 00:00:00','2017-01-20 00:00:00','Barack Obama','Democratic'),('2015-06-23 00:00:00','2017-01-20 00:00:00','Barack Obama','Democratic'),('2015-06-24 00:00:00','2017-01-20 00:00:00','Barack Obama','Democratic'),('2015-06-25 00:00:00','2017-01-20 00:00:00','Barack Obama','Democratic'),('2015-06-26 00:00:00','2017-01-20 00:00:00','Barack Obama','Democratic'),('2015-06-27 00:00:00','2017-01-20 00:00:00','Barack Obama','Democratic'),('2015-06-28 00:00:00','2017-01-20 00:00:00','Barack Obama','Democratic'),('2015-06-29 00:00:00','2017-01-20 00:00:00','Barack Obama','Democratic'),('2015-06-30 00:00:00','2017-01-20 00:00:00','Barack Obama','Democratic'),('2015-07-01 00:00:00','2017-01-20 00:00:00','Barack Obama','Democratic'),('2015-07-02 00:00:00','2017-01-20 00:00:00','Barack Obama','Democratic'),('2015-07-03 00:00:00','2017-01-20 00:00:00','Barack Obama','Democratic'),('2015-07-04 00:00:00','2017-01-20 00:00:00','Barack Obama','Democratic'),('2015-07-05 00:00:00','2017-01-20 00:00:00','Barack Obama','Democratic'),('2015-07-06 00:00:00','2017-01-20 00:00:00','Barack Obama','Democratic'),('2015-07-07 00:00:00','2017-01-20 00:00:00','Barack Obama','Democratic'),('2015-07-08 00:00:00','2017-01-20 00:00:00','Barack Obama','Democratic'),('2015-07-09 00:00:00','2017-01-20 00:00:00','Barack Obama','Democratic'),('2015-07-10 00:00:00','2017-01-20 00:00:00','Barack Obama','Democratic'),('2015-07-11 00:00:00','2017-01-20 00:00:00','Barack Obama','Democratic'),('2015-07-12 00:00:00','2017-01-20 00:00:00','Barack Obama','Democratic'),('2015-07-13 00:00:00','2017-01-20 00:00:00','Barack Obama','Democratic'),('2015-07-14 00:00:00','2017-01-20 00:00:00','Barack Obama','Democratic'),('2015-07-15 00:00:00','2017-01-20 00:00:00','Barack Obama','Democratic'),('2015-07-16 00:00:00','2017-01-20 00:00:00','Barack Obama','Democratic'),('2015-07-17 00:00:00','2017-01-20 00:00:00','Barack Obama','Democratic'),('2015-07-18 00:00:00','2017-01-20 00:00:00','Barack Obama','Democratic'),('2015-07-19 00:00:00','2017-01-20 00:00:00','Barack Obama','Democratic'),('2015-07-20 00:00:00','2017-01-20 00:00:00','Barack Obama','Democratic'),('2015-07-21 00:00:00','2017-01-20 00:00:00','Barack Obama','Democratic'),('2015-07-22 00:00:00','2017-01-20 00:00:00','Barack Obama','Democratic'),('2015-07-23 00:00:00','2017-01-20 00:00:00','Barack Obama','Democratic'),('2015-07-24 00:00:00','2017-01-20 00:00:00','Barack Obama','Democratic'),('2015-07-25 00:00:00','2017-01-20 00:00:00','Barack Obama','Democratic'),('2015-07-26 00:00:00','2017-01-20 00:00:00','Barack Obama','Democratic'),('2015-07-27 00:00:00','2017-01-20 00:00:00','Barack Obama','Democratic'),('2015-07-28 00:00:00','2017-01-20 00:00:00','Barack Obama','Democratic'),('2015-07-29 00:00:00','2017-01-20 </w:t>
        </w:r>
        <w:r>
          <w:t xml:space="preserve">00:00:00','Barack Obama','Democratic'),('2015-07-30 00:00:00','2017-01-20 00:00:00','Barack Obama','Democratic'),('2015-07-31 00:00:00','2017-01-20 00:00:00','Barack Obama','Democratic'),('2015-08-01 00:00:00','2017-01-20 00:00:00','Barack Obama','Democratic'),('2015-08-02 00:00:00','2017-01-20 00:00:00','Barack Obama','Democratic'),('2015-08-03 00:00:00','2017-01-20 00:00:00','Barack Obama','Democratic'),('2015-08-04 00:00:00','2017-01-20 00:00:00','Barack Obama','Democratic'),('2015-08-05 00:00:00','2017-01-20 00:00:00','Barack Obama','Democratic'),('2015-08-06 00:00:00','2017-01-20 00:00:00','Barack Obama','Democratic'),('2015-08-07 00:00:00','2017-01-20 00:00:00','Barack Obama','Democratic'),('2015-08-08 00:00:00','2017-01-20 00:00:00','Barack Obama','Democratic'),('2015-08-09 00:00:00','2017-01-20 00:00:00','Barack Obama','Democratic'),('2015-08-10 00:00:00','2017-01-20 00:00:00','Barack Obama','Democratic'),('2015-08-11 00:00:00','2017-01-20 00:00:00','Barack Obama','Democratic'),('2015-08-12 00:00:00','2017-01-20 00:00:00','Barack Obama','Democratic'),('2015-08-13 00:00:00','2017-01-20 00:00:00','Barack Obama','Democratic'),('2015-08-14 00:00:00','2017-01-20 00:00:00','Barack Obama','Democratic'),('2015-08-15 00:00:00','2017-01-20 00:00:00','Barack Obama','Democratic'),('2015-08-16 00:00:00','2017-01-20 00:00:00','Barack Obama','Democratic'),('2015-08-17 00:00:00','2017-01-20 00:00:00','Barack Obama','Democratic'),('2015-08-18 00:00:00','2017-01-20 00:00:00','Barack Obama','Democratic'),('2015-08-19 00:00:00','2017-01-20 00:00:00','Barack Obama','Democratic'),('2015-08-20 00:00:00','2017-01-20 00:00:00','Barack Obama','Democratic'),('2015-08-21 00:00:00','2017-01-20 00:00:00','Barack Obama','Democratic'),('2015-08-22 00:00:00','2017-01-20 00:00:00','Barack Obama','Democratic'),('2015-08-23 00:00:00','2017-01-20 00:00:00','Barack Obama','Democratic'),('2015-08-24 00:00:00','2017-01-20 00:00:00','Barack Obama','Democratic'),('2015-08-25 00:00:00','2017-01-20 00:00:00','Barack Obama','Democratic'),('2015-08-26 00:00:00','2017-01-20 00:00:00','Barack Obama','Democratic'),('2015-08-27 00:00:00','2017-01-20 00:00:00','Barack Obama','Democratic'),('2015-08-28 00:00:00','2017-01-20 00:00:00','Barack Obama','Democratic'),('2015-08-29 00:00:00','2017-01-20 00:00:00','Barack Obama','Democratic'),('2015-08-30 00:00:00','2017-01-20 00:00:00','Barack Obama','Democratic'),('2015-08-31 00:00:00','2017-01-20 00:00:00','Barack Obama','Democratic'),('2015-09-01 00:00:00','2017-01-20 00:00:00','Barack Obama','Democratic'),('2015-09-02 00:00:00','2017-01-20 00:00:00','Barack Obama','Democratic'),('2015-09-03 00:00:00','2017-01-20 00:00:00','Barack Obama','Democratic'),('2015-09-04 00:00:00','2017-01-20 00:00:00','Barack Obama','Democratic'),('2015-09-05 00:00:00','2017-01-20 00:00:00','Barack Obama','Democratic'),('2015-09-06 00:00:00','2017-01-20 00:00:00','Barack Obama','Democratic'),('2015-09-07 00:00:00','2017-01-20 </w:t>
        </w:r>
        <w:r>
          <w:lastRenderedPageBreak/>
          <w:t xml:space="preserve">00:00:00','Barack Obama','Democratic'),('2015-09-08 00:00:00','2017-01-20 00:00:00','Barack Obama','Democratic'),('2015-09-09 00:00:00','2017-01-20 00:00:00','Barack Obama','Democratic'),('2015-09-10 00:00:00','2017-01-20 00:00:00','Barack Obama','Democratic'),('2015-09-11 00:00:00','2017-01-20 00:00:00','Barack Obama','Democratic'),('2015-09-12 00:00:00','2017-01-20 00:00:00','Barack Obama','Democratic'),('2015-09-13 00:00:00','2017-01-20 00:00:00','Barack Obama','Democratic'),('2015-09-14 00:00:00','2017-01-20 00:00:00','Barack Obama','Democratic'),('2015-09-15 00:00:00','2017-01-20 00:00:00','Barack Obama','Democratic'),('2015-09-16 00:00:00','2017-01-20 00:00:00','Barack Obama','Democratic'),('2015-09-17 00:00:00','2017-01-20 00:00:00','Barack Obama','Democratic'),('2015-09-18 00:00:00','2017-01-20 00:00:00','Barack Obama','Democratic'),('2015-09-19 00:00:00','2017-01-20 00:00:00','Barack Obama','Democratic'),('2015-09-20 00:00:00','2017-01-20 00:00:00','Barack Obama','Democratic'),('2015-09-21 00:00:00','2017-01-20 00:00:00','Barack Obama','Democratic'),('2015-09-22 00:00:00','2017-01-20 00:00:00','Barack Obama','Democratic'),('2015-09-23 00:00:00','2017-01-20 00:00:00','Barack Obama','Democratic'),('2015-09-24 00:00:00','2017-01-20 00:00:00','Barack Obama','Democratic'),('2015-09-25 00:00:00','2017-01-20 00:00:00','Barack Obama','Democratic'),('2015-09-26 00:00:00','2017-01-20 00:00:00','Barack Obama','Democratic'),('2015-09-27 00:00:00','2017-01-20 00:00:00','Barack Obama','Democratic'),('2015-09-28 00:00:00','2017-01-20 00:00:00','Barack Obama','Democratic'),('2015-09-29 00:00:00','2017-01-20 00:00:00','Barack Obama','Democratic'),('2015-09-30 00:00:00','2017-01-20 00:00:00','Barack Obama','Democratic'),('2015-10-01 00:00:00','2017-01-20 00:00:00','Barack Obama','Democratic'),('2015-10-02 00:00:00','2017-01-20 00:00:00','Barack Obama','Democratic'),('2015-10-03 00:00:00','2017-01-20 00:00:00','Barack Obama','Democratic'),('2015-10-04 00:00:00','2017-01-20 00:00:00','Barack Obama','Democratic'),('2015-10-05 00:00:00','2017-01-20 00:00:00','Barack Obama','Democratic'),('2015-10-06 00:00:00','2017-01-20 00:00:00','Barack Obama','Democratic'),('2015-10-07 00:00:00','2017-01-20 00:00:00','Barack Obama','Democratic'),('2015-10-08 00:00:00','2017-01-20 00:00:00','Barack Obama','Democratic'),('2015-10-09 00:00:00','2017-01-20 00:00:00','Barack Obama','Democratic'),('2015-10-10 00:00:00','2017-01-20 00:00:00','Barack Obama','Democratic'),('2015-10-11 00:00:00','2017-01-20 00:00:00','Barack Obama','Democratic'),('2015-10-12 00:00:00','2017-01-20 00:00:00','Barack Obama','Democratic'),('2015-10-13 00:00:00','2017-01-20 00:00:00','Barack Obama','Democratic'),('2015-10-14 00:00:00','2017-01-20 00:00:00','Barack Obama','Democratic'),('2015-10-15 00:00:00','2017-01-20 00:00:00','Barack Obama','Democratic'),('2015-10-16 00:00:00','2017-01-20 00:00:00','Barack Obama','Democratic'),('2015-10-17 00:00:00','2017-01-20 </w:t>
        </w:r>
        <w:r>
          <w:t xml:space="preserve">00:00:00','Barack Obama','Democratic'),('2015-10-18 00:00:00','2017-01-20 00:00:00','Barack Obama','Democratic'),('2015-10-19 00:00:00','2017-01-20 00:00:00','Barack Obama','Democratic'),('2015-10-20 00:00:00','2017-01-20 00:00:00','Barack Obama','Democratic'),('2015-10-21 00:00:00','2017-01-20 00:00:00','Barack Obama','Democratic'),('2015-10-22 00:00:00','2017-01-20 00:00:00','Barack Obama','Democratic'),('2015-10-23 00:00:00','2017-01-20 00:00:00','Barack Obama','Democratic'),('2015-10-24 00:00:00','2017-01-20 00:00:00','Barack Obama','Democratic'),('2015-10-25 00:00:00','2017-01-20 00:00:00','Barack Obama','Democratic'),('2015-10-26 00:00:00','2017-01-20 00:00:00','Barack Obama','Democratic'),('2015-10-27 00:00:00','2017-01-20 00:00:00','Barack Obama','Democratic'),('2015-10-28 00:00:00','2017-01-20 00:00:00','Barack Obama','Democratic'),('2015-10-29 00:00:00','2017-01-20 00:00:00','Barack Obama','Democratic'),('2015-10-30 00:00:00','2017-01-20 00:00:00','Barack Obama','Democratic'),('2015-10-31 00:00:00','2017-01-20 00:00:00','Barack Obama','Democratic'),('2015-11-01 00:00:00','2017-01-20 00:00:00','Barack Obama','Democratic'),('2015-11-02 00:00:00','2017-01-20 00:00:00','Barack Obama','Democratic'),('2015-11-03 00:00:00','2017-01-20 00:00:00','Barack Obama','Democratic'),('2015-11-04 00:00:00','2017-01-20 00:00:00','Barack Obama','Democratic'),('2015-11-05 00:00:00','2017-01-20 00:00:00','Barack Obama','Democratic'),('2015-11-06 00:00:00','2017-01-20 00:00:00','Barack Obama','Democratic'),('2015-11-07 00:00:00','2017-01-20 00:00:00','Barack Obama','Democratic'),('2015-11-08 00:00:00','2017-01-20 00:00:00','Barack Obama','Democratic'),('2015-11-09 00:00:00','2017-01-20 00:00:00','Barack Obama','Democratic'),('2015-11-10 00:00:00','2017-01-20 00:00:00','Barack Obama','Democratic'),('2015-11-11 00:00:00','2017-01-20 00:00:00','Barack Obama','Democratic'),('2015-11-12 00:00:00','2017-01-20 00:00:00','Barack Obama','Democratic'),('2015-11-13 00:00:00','2017-01-20 00:00:00','Barack Obama','Democratic'),('2015-11-14 00:00:00','2017-01-20 00:00:00','Barack Obama','Democratic'),('2015-11-15 00:00:00','2017-01-20 00:00:00','Barack Obama','Democratic'),('2015-11-16 00:00:00','2017-01-20 00:00:00','Barack Obama','Democratic'),('2015-11-17 00:00:00','2017-01-20 00:00:00','Barack Obama','Democratic'),('2015-11-18 00:00:00','2017-01-20 00:00:00','Barack Obama','Democratic'),('2015-11-19 00:00:00','2017-01-20 00:00:00','Barack Obama','Democratic'),('2015-11-20 00:00:00','2017-01-20 00:00:00','Barack Obama','Democratic'),('2015-11-21 00:00:00','2017-01-20 00:00:00','Barack Obama','Democratic'),('2015-11-22 00:00:00','2017-01-20 00:00:00','Barack Obama','Democratic'),('2015-11-23 00:00:00','2017-01-20 00:00:00','Barack Obama','Democratic'),('2015-11-24 00:00:00','2017-01-20 00:00:00','Barack Obama','Democratic'),('2015-11-25 00:00:00','2017-01-20 00:00:00','Barack Obama','Democratic'),('2015-11-26 00:00:00','2017-01-20 </w:t>
        </w:r>
        <w:r>
          <w:lastRenderedPageBreak/>
          <w:t xml:space="preserve">00:00:00','Barack Obama','Democratic'),('2015-11-27 00:00:00','2017-01-20 00:00:00','Barack Obama','Democratic'),('2015-11-28 00:00:00','2017-01-20 00:00:00','Barack Obama','Democratic'),('2015-11-29 00:00:00','2017-01-20 00:00:00','Barack Obama','Democratic'),('2015-11-30 00:00:00','2017-01-20 00:00:00','Barack Obama','Democratic'),('2015-12-01 00:00:00','2017-01-20 00:00:00','Barack Obama','Democratic'),('2015-12-02 00:00:00','2017-01-20 00:00:00','Barack Obama','Democratic'),('2015-12-03 00:00:00','2017-01-20 00:00:00','Barack Obama','Democratic'),('2015-12-04 00:00:00','2017-01-20 00:00:00','Barack Obama','Democratic'),('2015-12-05 00:00:00','2017-01-20 00:00:00','Barack Obama','Democratic'),('2015-12-06 00:00:00','2017-01-20 00:00:00','Barack Obama','Democratic'),('2015-12-07 00:00:00','2017-01-20 00:00:00','Barack Obama','Democratic'),('2015-12-08 00:00:00','2017-01-20 00:00:00','Barack Obama','Democratic'),('2015-12-09 00:00:00','2017-01-20 00:00:00','Barack Obama','Democratic'),('2015-12-10 00:00:00','2017-01-20 00:00:00','Barack Obama','Democratic'),('2015-12-11 00:00:00','2017-01-20 00:00:00','Barack Obama','Democratic'),('2015-12-12 00:00:00','2017-01-20 00:00:00','Barack Obama','Democratic'),('2015-12-13 00:00:00','2017-01-20 00:00:00','Barack Obama','Democratic'),('2015-12-14 00:00:00','2017-01-20 00:00:00','Barack Obama','Democratic'),('2015-12-15 00:00:00','2017-01-20 00:00:00','Barack Obama','Democratic'),('2015-12-16 00:00:00','2017-01-20 00:00:00','Barack Obama','Democratic'),('2015-12-17 00:00:00','2017-01-20 00:00:00','Barack Obama','Democratic'),('2015-12-18 00:00:00','2017-01-20 00:00:00','Barack Obama','Democratic'),('2015-12-19 00:00:00','2017-01-20 00:00:00','Barack Obama','Democratic'),('2015-12-20 00:00:00','2017-01-20 00:00:00','Barack Obama','Democratic'),('2015-12-21 00:00:00','2017-01-20 00:00:00','Barack Obama','Democratic'),('2015-12-22 00:00:00','2017-01-20 00:00:00','Barack Obama','Democratic'),('2015-12-23 00:00:00','2017-01-20 00:00:00','Barack Obama','Democratic'),('2015-12-24 00:00:00','2017-01-20 00:00:00','Barack Obama','Democratic'),('2015-12-25 00:00:00','2017-01-20 00:00:00','Barack Obama','Democratic'),('2015-12-26 00:00:00','2017-01-20 00:00:00','Barack Obama','Democratic'),('2015-12-27 00:00:00','2017-01-20 00:00:00','Barack Obama','Democratic'),('2015-12-28 00:00:00','2017-01-20 00:00:00','Barack Obama','Democratic'),('2015-12-29 00:00:00','2017-01-20 00:00:00','Barack Obama','Democratic'),('2015-12-30 00:00:00','2017-01-20 00:00:00','Barack Obama','Democratic'),('2015-12-31 00:00:00','2017-01-20 00:00:00','Barack Obama','Democratic'),('2016-01-01 00:00:00','2017-01-20 00:00:00','Barack Obama','Democratic'),('2016-01-02 00:00:00','2017-01-20 00:00:00','Barack Obama','Democratic'),('2016-01-03 00:00:00','2017-01-20 00:00:00','Barack Obama','Democratic'),('2016-01-04 00:00:00','2017-01-20 00:00:00','Barack Obama','Democratic'),('2016-01-05 00:00:00','2017-01-20 </w:t>
        </w:r>
        <w:r>
          <w:t xml:space="preserve">00:00:00','Barack Obama','Democratic'),('2016-01-06 00:00:00','2017-01-20 00:00:00','Barack Obama','Democratic'),('2016-01-07 00:00:00','2017-01-20 00:00:00','Barack Obama','Democratic'),('2016-01-08 00:00:00','2017-01-20 00:00:00','Barack Obama','Democratic'),('2016-01-09 00:00:00','2017-01-20 00:00:00','Barack Obama','Democratic'),('2016-01-10 00:00:00','2017-01-20 00:00:00','Barack Obama','Democratic'),('2016-01-11 00:00:00','2017-01-20 00:00:00','Barack Obama','Democratic'),('2016-01-12 00:00:00','2017-01-20 00:00:00','Barack Obama','Democratic'),('2016-01-13 00:00:00','2017-01-20 00:00:00','Barack Obama','Democratic'),('2016-01-14 00:00:00','2017-01-20 00:00:00','Barack Obama','Democratic'),('2016-01-15 00:00:00','2017-01-20 00:00:00','Barack Obama','Democratic'),('2016-01-16 00:00:00','2017-01-20 00:00:00','Barack Obama','Democratic'),('2016-01-17 00:00:00','2017-01-20 00:00:00','Barack Obama','Democratic'),('2016-01-18 00:00:00','2017-01-20 00:00:00','Barack Obama','Democratic'),('2016-01-19 00:00:00','2017-01-20 00:00:00','Barack Obama','Democratic'),('2016-01-20 00:00:00','2017-01-20 00:00:00','Barack Obama','Democratic'),('2016-01-21 00:00:00','2017-01-20 00:00:00','Barack Obama','Democratic'),('2016-01-22 00:00:00','2017-01-20 00:00:00','Barack Obama','Democratic'),('2016-01-23 00:00:00','2017-01-20 00:00:00','Barack Obama','Democratic'),('2016-01-24 00:00:00','2017-01-20 00:00:00','Barack Obama','Democratic'),('2016-01-25 00:00:00','2017-01-20 00:00:00','Barack Obama','Democratic'),('2016-01-26 00:00:00','2017-01-20 00:00:00','Barack Obama','Democratic'),('2016-01-27 00:00:00','2017-01-20 00:00:00','Barack Obama','Democratic'),('2016-01-28 00:00:00','2017-01-20 00:00:00','Barack Obama','Democratic'),('2016-01-29 00:00:00','2017-01-20 00:00:00','Barack Obama','Democratic'),('2016-01-30 00:00:00','2017-01-20 00:00:00','Barack Obama','Democratic'),('2016-01-31 00:00:00','2017-01-20 00:00:00','Barack Obama','Democratic'),('2016-02-01 00:00:00','2017-01-20 00:00:00','Barack Obama','Democratic'),('2016-02-02 00:00:00','2017-01-20 00:00:00','Barack Obama','Democratic'),('2016-02-03 00:00:00','2017-01-20 00:00:00','Barack Obama','Democratic'),('2016-02-04 00:00:00','2017-01-20 00:00:00','Barack Obama','Democratic'),('2016-02-05 00:00:00','2017-01-20 00:00:00','Barack Obama','Democratic'),('2016-02-06 00:00:00','2017-01-20 00:00:00','Barack Obama','Democratic'),('2016-02-07 00:00:00','2017-01-20 00:00:00','Barack Obama','Democratic'),('2016-02-08 00:00:00','2017-01-20 00:00:00','Barack Obama','Democratic'),('2016-02-09 00:00:00','2017-01-20 00:00:00','Barack Obama','Democratic'),('2016-02-10 00:00:00','2017-01-20 00:00:00','Barack Obama','Democratic'),('2016-02-11 00:00:00','2017-01-20 00:00:00','Barack Obama','Democratic'),('2016-02-12 00:00:00','2017-01-20 00:00:00','Barack Obama','Democratic'),('2016-02-13 00:00:00','2017-01-20 00:00:00','Barack Obama','Democratic'),('2016-02-14 00:00:00','2017-01-20 </w:t>
        </w:r>
        <w:r>
          <w:lastRenderedPageBreak/>
          <w:t xml:space="preserve">00:00:00','Barack Obama','Democratic'),('2016-02-15 00:00:00','2017-01-20 00:00:00','Barack Obama','Democratic'),('2016-02-16 00:00:00','2017-01-20 00:00:00','Barack Obama','Democratic'),('2016-02-17 00:00:00','2017-01-20 00:00:00','Barack Obama','Democratic'),('2016-02-18 00:00:00','2017-01-20 00:00:00','Barack Obama','Democratic'),('2016-02-19 00:00:00','2017-01-20 00:00:00','Barack Obama','Democratic'),('2016-02-20 00:00:00','2017-01-20 00:00:00','Barack Obama','Democratic'),('2016-02-21 00:00:00','2017-01-20 00:00:00','Barack Obama','Democratic'),('2016-02-22 00:00:00','2017-01-20 00:00:00','Barack Obama','Democratic'),('2016-02-23 00:00:00','2017-01-20 00:00:00','Barack Obama','Democratic'),('2016-02-24 00:00:00','2017-01-20 00:00:00','Barack Obama','Democratic'),('2016-02-25 00:00:00','2017-01-20 00:00:00','Barack Obama','Democratic'),('2016-02-26 00:00:00','2017-01-20 00:00:00','Barack Obama','Democratic'),('2016-02-27 00:00:00','2017-01-20 00:00:00','Barack Obama','Democratic'),('2016-02-28 00:00:00','2017-01-20 00:00:00','Barack Obama','Democratic'),('2016-02-29 00:00:00','2017-01-20 00:00:00','Barack Obama','Democratic'),('2016-03-01 00:00:00','2017-01-20 00:00:00','Barack Obama','Democratic'),('2016-03-02 00:00:00','2017-01-20 00:00:00','Barack Obama','Democratic'),('2016-03-03 00:00:00','2017-01-20 00:00:00','Barack Obama','Democratic'),('2016-03-04 00:00:00','2017-01-20 00:00:00','Barack Obama','Democratic'),('2016-03-05 00:00:00','2017-01-20 00:00:00','Barack Obama','Democratic'),('2016-03-06 00:00:00','2017-01-20 00:00:00','Barack Obama','Democratic'),('2016-03-07 00:00:00','2017-01-20 00:00:00','Barack Obama','Democratic'),('2016-03-08 00:00:00','2017-01-20 00:00:00','Barack Obama','Democratic'),('2016-03-09 00:00:00','2017-01-20 00:00:00','Barack Obama','Democratic'),('2016-03-10 00:00:00','2017-01-20 00:00:00','Barack Obama','Democratic'),('2016-03-11 00:00:00','2017-01-20 00:00:00','Barack Obama','Democratic'),('2016-03-12 00:00:00','2017-01-20 00:00:00','Barack Obama','Democratic'),('2016-03-13 00:00:00','2017-01-20 00:00:00','Barack Obama','Democratic'),('2016-03-14 00:00:00','2017-01-20 00:00:00','Barack Obama','Democratic'),('2016-03-15 00:00:00','2017-01-20 00:00:00','Barack Obama','Democratic'),('2016-03-16 00:00:00','2017-01-20 00:00:00','Barack Obama','Democratic'),('2016-03-17 00:00:00','2017-01-20 00:00:00','Barack Obama','Democratic'),('2016-03-18 00:00:00','2017-01-20 00:00:00','Barack Obama','Democratic'),('2016-03-19 00:00:00','2017-01-20 00:00:00','Barack Obama','Democratic'),('2016-03-20 00:00:00','2017-01-20 00:00:00','Barack Obama','Democratic'),('2016-03-21 00:00:00','2017-01-20 00:00:00','Barack Obama','Democratic'),('2016-03-22 00:00:00','2017-01-20 00:00:00','Barack Obama','Democratic'),('2016-03-23 00:00:00','2017-01-20 00:00:00','Barack Obama','Democratic'),('2016-03-24 00:00:00','2017-01-20 00:00:00','Barack Obama','Democratic'),('2016-03-25 00:00:00','2017-01-20 </w:t>
        </w:r>
        <w:r>
          <w:t xml:space="preserve">00:00:00','Barack Obama','Democratic'),('2016-03-26 00:00:00','2017-01-20 00:00:00','Barack Obama','Democratic'),('2016-03-27 00:00:00','2017-01-20 00:00:00','Barack Obama','Democratic'),('2016-03-28 00:00:00','2017-01-20 00:00:00','Barack Obama','Democratic'),('2016-03-29 00:00:00','2017-01-20 00:00:00','Barack Obama','Democratic'),('2016-03-30 00:00:00','2017-01-20 00:00:00','Barack Obama','Democratic'),('2016-03-31 00:00:00','2017-01-20 00:00:00','Barack Obama','Democratic'),('2016-04-01 00:00:00','2017-01-20 00:00:00','Barack Obama','Democratic'),('2016-04-02 00:00:00','2017-01-20 00:00:00','Barack Obama','Democratic'),('2016-04-03 00:00:00','2017-01-20 00:00:00','Barack Obama','Democratic'),('2016-04-04 00:00:00','2017-01-20 00:00:00','Barack Obama','Democratic'),('2016-04-05 00:00:00','2017-01-20 00:00:00','Barack Obama','Democratic'),('2016-04-06 00:00:00','2017-01-20 00:00:00','Barack Obama','Democratic'),('2016-04-07 00:00:00','2017-01-20 00:00:00','Barack Obama','Democratic'),('2016-04-08 00:00:00','2017-01-20 00:00:00','Barack Obama','Democratic'),('2016-04-09 00:00:00','2017-01-20 00:00:00','Barack Obama','Democratic'),('2016-04-10 00:00:00','2017-01-20 00:00:00','Barack Obama','Democratic'),('2016-04-11 00:00:00','2017-01-20 00:00:00','Barack Obama','Democratic'),('2016-04-12 00:00:00','2017-01-20 00:00:00','Barack Obama','Democratic'),('2016-04-13 00:00:00','2017-01-20 00:00:00','Barack Obama','Democratic'),('2016-04-14 00:00:00','2017-01-20 00:00:00','Barack Obama','Democratic'),('2016-04-15 00:00:00','2017-01-20 00:00:00','Barack Obama','Democratic'),('2016-04-16 00:00:00','2017-01-20 00:00:00','Barack Obama','Democratic'),('2016-04-17 00:00:00','2017-01-20 00:00:00','Barack Obama','Democratic'),('2016-04-18 00:00:00','2017-01-20 00:00:00','Barack Obama','Democratic'),('2016-04-19 00:00:00','2017-01-20 00:00:00','Barack Obama','Democratic'),('2016-04-20 00:00:00','2017-01-20 00:00:00','Barack Obama','Democratic'),('2016-04-21 00:00:00','2017-01-20 00:00:00','Barack Obama','Democratic'),('2016-04-22 00:00:00','2017-01-20 00:00:00','Barack Obama','Democratic'),('2016-04-23 00:00:00','2017-01-20 00:00:00','Barack Obama','Democratic'),('2016-04-24 00:00:00','2017-01-20 00:00:00','Barack Obama','Democratic'),('2016-04-25 00:00:00','2017-01-20 00:00:00','Barack Obama','Democratic'),('2016-04-26 00:00:00','2017-01-20 00:00:00','Barack Obama','Democratic'),('2016-04-27 00:00:00','2017-01-20 00:00:00','Barack Obama','Democratic'),('2016-04-28 00:00:00','2017-01-20 00:00:00','Barack Obama','Democratic'),('2016-04-29 00:00:00','2017-01-20 00:00:00','Barack Obama','Democratic'),('2016-04-30 00:00:00','2017-01-20 00:00:00','Barack Obama','Democratic'),('2016-05-01 00:00:00','2017-01-20 00:00:00','Barack Obama','Democratic'),('2016-05-02 00:00:00','2017-01-20 00:00:00','Barack Obama','Democratic'),('2016-05-03 00:00:00','2017-01-20 00:00:00','Barack Obama','Democratic'),('2016-05-04 00:00:00','2017-01-20 </w:t>
        </w:r>
        <w:r>
          <w:lastRenderedPageBreak/>
          <w:t xml:space="preserve">00:00:00','Barack Obama','Democratic'),('2016-05-05 00:00:00','2017-01-20 00:00:00','Barack Obama','Democratic'),('2016-05-06 00:00:00','2017-01-20 00:00:00','Barack Obama','Democratic'),('2016-05-07 00:00:00','2017-01-20 00:00:00','Barack Obama','Democratic'),('2016-05-08 00:00:00','2017-01-20 00:00:00','Barack Obama','Democratic'),('2016-05-09 00:00:00','2017-01-20 00:00:00','Barack Obama','Democratic'),('2016-05-10 00:00:00','2017-01-20 00:00:00','Barack Obama','Democratic'),('2016-05-11 00:00:00','2017-01-20 00:00:00','Barack Obama','Democratic'),('2016-05-12 00:00:00','2017-01-20 00:00:00','Barack Obama','Democratic'),('2016-05-13 00:00:00','2017-01-20 00:00:00','Barack Obama','Democratic'),('2016-05-14 00:00:00','2017-01-20 00:00:00','Barack Obama','Democratic'),('2016-05-15 00:00:00','2017-01-20 00:00:00','Barack Obama','Democratic'),('2016-05-16 00:00:00','2017-01-20 00:00:00','Barack Obama','Democratic'),('2016-05-17 00:00:00','2017-01-20 00:00:00','Barack Obama','Democratic'),('2016-05-18 00:00:00','2017-01-20 00:00:00','Barack Obama','Democratic'),('2016-05-19 00:00:00','2017-01-20 00:00:00','Barack Obama','Democratic'),('2016-05-20 00:00:00','2017-01-20 00:00:00','Barack Obama','Democratic'),('2016-05-21 00:00:00','2017-01-20 00:00:00','Barack Obama','Democratic'),('2016-05-22 00:00:00','2017-01-20 00:00:00','Barack Obama','Democratic'),('2016-05-23 00:00:00','2017-01-20 00:00:00','Barack Obama','Democratic'),('2016-05-24 00:00:00','2017-01-20 00:00:00','Barack Obama','Democratic'),('2016-05-25 00:00:00','2017-01-20 00:00:00','Barack Obama','Democratic'),('2016-05-26 00:00:00','2017-01-20 00:00:00','Barack Obama','Democratic'),('2016-05-27 00:00:00','2017-01-20 00:00:00','Barack Obama','Democratic'),('2016-05-28 00:00:00','2017-01-20 00:00:00','Barack Obama','Democratic'),('2016-05-29 00:00:00','2017-01-20 00:00:00','Barack Obama','Democratic'),('2016-05-30 00:00:00','2017-01-20 00:00:00','Barack Obama','Democratic'),('2016-05-31 00:00:00','2017-01-20 00:00:00','Barack Obama','Democratic'),('2016-06-01 00:00:00','2017-01-20 00:00:00','Barack Obama','Democratic'),('2016-06-02 00:00:00','2017-01-20 00:00:00','Barack Obama','Democratic'),('2016-06-03 00:00:00','2017-01-20 00:00:00','Barack Obama','Democratic'),('2016-06-04 00:00:00','2017-01-20 00:00:00','Barack Obama','Democratic'),('2016-06-05 00:00:00','2017-01-20 00:00:00','Barack Obama','Democratic'),('2016-06-06 00:00:00','2017-01-20 00:00:00','Barack Obama','Democratic'),('2016-06-07 00:00:00','2017-01-20 00:00:00','Barack Obama','Democratic'),('2016-06-08 00:00:00','2017-01-20 00:00:00','Barack Obama','Democratic'),('2016-06-09 00:00:00','2017-01-20 00:00:00','Barack Obama','Democratic'),('2016-06-10 00:00:00','2017-01-20 00:00:00','Barack Obama','Democratic'),('2016-06-11 00:00:00','2017-01-20 00:00:00','Barack Obama','Democratic'),('2016-06-12 00:00:00','2017-01-20 00:00:00','Barack Obama','Democratic'),('2016-06-13 00:00:00','2017-01-20 </w:t>
        </w:r>
        <w:r>
          <w:t xml:space="preserve">00:00:00','Barack Obama','Democratic'),('2016-06-14 00:00:00','2017-01-20 00:00:00','Barack Obama','Democratic'),('2016-06-15 00:00:00','2017-01-20 00:00:00','Barack Obama','Democratic'),('2016-06-16 00:00:00','2017-01-20 00:00:00','Barack Obama','Democratic'),('2016-06-17 00:00:00','2017-01-20 00:00:00','Barack Obama','Democratic'),('2016-06-18 00:00:00','2017-01-20 00:00:00','Barack Obama','Democratic'),('2016-06-19 00:00:00','2017-01-20 00:00:00','Barack Obama','Democratic'),('2016-06-20 00:00:00','2017-01-20 00:00:00','Barack Obama','Democratic'),('2016-06-21 00:00:00','2017-01-20 00:00:00','Barack Obama','Democratic'),('2016-06-22 00:00:00','2017-01-20 00:00:00','Barack Obama','Democratic'),('2016-06-23 00:00:00','2017-01-20 00:00:00','Barack Obama','Democratic'),('2016-06-24 00:00:00','2017-01-20 00:00:00','Barack Obama','Democratic'),('2016-06-25 00:00:00','2017-01-20 00:00:00','Barack Obama','Democratic'),('2016-06-26 00:00:00','2017-01-20 00:00:00','Barack Obama','Democratic'),('2016-06-27 00:00:00','2017-01-20 00:00:00','Barack Obama','Democratic'),('2016-06-28 00:00:00','2017-01-20 00:00:00','Barack Obama','Democratic'),('2016-06-29 00:00:00','2017-01-20 00:00:00','Barack Obama','Democratic'),('2016-06-30 00:00:00','2017-01-20 00:00:00','Barack Obama','Democratic'),('2016-07-01 00:00:00','2017-01-20 00:00:00','Barack Obama','Democratic'),('2016-07-02 00:00:00','2017-01-20 00:00:00','Barack Obama','Democratic'),('2016-07-03 00:00:00','2017-01-20 00:00:00','Barack Obama','Democratic'),('2016-07-04 00:00:00','2017-01-20 00:00:00','Barack Obama','Democratic'),('2016-07-05 00:00:00','2017-01-20 00:00:00','Barack Obama','Democratic'),('2016-07-06 00:00:00','2017-01-20 00:00:00','Barack Obama','Democratic'),('2016-07-07 00:00:00','2017-01-20 00:00:00','Barack Obama','Democratic'),('2016-07-08 00:00:00','2017-01-20 00:00:00','Barack Obama','Democratic'),('2016-07-09 00:00:00','2017-01-20 00:00:00','Barack Obama','Democratic'),('2016-07-10 00:00:00','2017-01-20 00:00:00','Barack Obama','Democratic'),('2016-07-11 00:00:00','2017-01-20 00:00:00','Barack Obama','Democratic'),('2016-07-12 00:00:00','2017-01-20 00:00:00','Barack Obama','Democratic'),('2016-07-13 00:00:00','2017-01-20 00:00:00','Barack Obama','Democratic'),('2016-07-14 00:00:00','2017-01-20 00:00:00','Barack Obama','Democratic'),('2016-07-15 00:00:00','2017-01-20 00:00:00','Barack Obama','Democratic'),('2016-07-16 00:00:00','2017-01-20 00:00:00','Barack Obama','Democratic'),('2016-07-17 00:00:00','2017-01-20 00:00:00','Barack Obama','Democratic'),('2016-07-18 00:00:00','2017-01-20 00:00:00','Barack Obama','Democratic'),('2016-07-19 00:00:00','2017-01-20 00:00:00','Barack Obama','Democratic'),('2016-07-20 00:00:00','2017-01-20 00:00:00','Barack Obama','Democratic'),('2016-07-21 00:00:00','2017-01-20 00:00:00','Barack Obama','Democratic'),('2016-07-22 00:00:00','2017-01-20 00:00:00','Barack Obama','Democratic'),('2016-07-23 00:00:00','2017-01-20 </w:t>
        </w:r>
        <w:r>
          <w:lastRenderedPageBreak/>
          <w:t xml:space="preserve">00:00:00','Barack Obama','Democratic'),('2016-07-24 00:00:00','2017-01-20 00:00:00','Barack Obama','Democratic'),('2016-07-25 00:00:00','2017-01-20 00:00:00','Barack Obama','Democratic'),('2016-07-26 00:00:00','2017-01-20 00:00:00','Barack Obama','Democratic'),('2016-07-27 00:00:00','2017-01-20 00:00:00','Barack Obama','Democratic'),('2016-07-28 00:00:00','2017-01-20 00:00:00','Barack Obama','Democratic'),('2016-07-29 00:00:00','2017-01-20 00:00:00','Barack Obama','Democratic'),('2016-07-30 00:00:00','2017-01-20 00:00:00','Barack Obama','Democratic'),('2016-07-31 00:00:00','2017-01-20 00:00:00','Barack Obama','Democratic'),('2016-08-01 00:00:00','2017-01-20 00:00:00','Barack Obama','Democratic'),('2016-08-02 00:00:00','2017-01-20 00:00:00','Barack Obama','Democratic'),('2016-08-03 00:00:00','2017-01-20 00:00:00','Barack Obama','Democratic'),('2016-08-04 00:00:00','2017-01-20 00:00:00','Barack Obama','Democratic'),('2016-08-05 00:00:00','2017-01-20 00:00:00','Barack Obama','Democratic'),('2016-08-06 00:00:00','2017-01-20 00:00:00','Barack Obama','Democratic'),('2016-08-07 00:00:00','2017-01-20 00:00:00','Barack Obama','Democratic'),('2016-08-08 00:00:00','2017-01-20 00:00:00','Barack Obama','Democratic'),('2016-08-09 00:00:00','2017-01-20 00:00:00','Barack Obama','Democratic'),('2016-08-10 00:00:00','2017-01-20 00:00:00','Barack Obama','Democratic'),('2016-08-11 00:00:00','2017-01-20 00:00:00','Barack Obama','Democratic'),('2016-08-12 00:00:00','2017-01-20 00:00:00','Barack Obama','Democratic'),('2016-08-13 00:00:00','2017-01-20 00:00:00','Barack Obama','Democratic'),('2016-08-14 00:00:00','2017-01-20 00:00:00','Barack Obama','Democratic'),('2016-08-15 00:00:00','2017-01-20 00:00:00','Barack Obama','Democratic'),('2016-08-16 00:00:00','2017-01-20 00:00:00','Barack Obama','Democratic'),('2016-08-17 00:00:00','2017-01-20 00:00:00','Barack Obama','Democratic'),('2016-08-18 00:00:00','2017-01-20 00:00:00','Barack Obama','Democratic'),('2016-08-19 00:00:00','2017-01-20 00:00:00','Barack Obama','Democratic'),('2016-08-20 00:00:00','2017-01-20 00:00:00','Barack Obama','Democratic'),('2016-08-21 00:00:00','2017-01-20 00:00:00','Barack Obama','Democratic'),('2016-08-22 00:00:00','2017-01-20 00:00:00','Barack Obama','Democratic'),('2016-08-23 00:00:00','2017-01-20 00:00:00','Barack Obama','Democratic'),('2016-08-24 00:00:00','2017-01-20 00:00:00','Barack Obama','Democratic'),('2016-08-25 00:00:00','2017-01-20 00:00:00','Barack Obama','Democratic'),('2016-08-26 00:00:00','2017-01-20 00:00:00','Barack Obama','Democratic'),('2016-08-27 00:00:00','2017-01-20 00:00:00','Barack Obama','Democratic'),('2016-08-28 00:00:00','2017-01-20 00:00:00','Barack Obama','Democratic'),('2016-08-29 00:00:00','2017-01-20 00:00:00','Barack Obama','Democratic'),('2016-08-30 00:00:00','2017-01-20 00:00:00','Barack Obama','Democratic'),('2016-08-31 00:00:00','2017-01-20 00:00:00','Barack Obama','Democratic'),('2016-09-01 00:00:00','2017-01-20 </w:t>
        </w:r>
        <w:r>
          <w:t xml:space="preserve">00:00:00','Barack Obama','Democratic'),('2016-09-02 00:00:00','2017-01-20 00:00:00','Barack Obama','Democratic'),('2016-09-03 00:00:00','2017-01-20 00:00:00','Barack Obama','Democratic'),('2016-09-04 00:00:00','2017-01-20 00:00:00','Barack Obama','Democratic'),('2016-09-05 00:00:00','2017-01-20 00:00:00','Barack Obama','Democratic'),('2016-09-06 00:00:00','2017-01-20 00:00:00','Barack Obama','Democratic'),('2016-09-07 00:00:00','2017-01-20 00:00:00','Barack Obama','Democratic'),('2016-09-08 00:00:00','2017-01-20 00:00:00','Barack Obama','Democratic'),('2016-09-09 00:00:00','2017-01-20 00:00:00','Barack Obama','Democratic'),('2016-09-10 00:00:00','2017-01-20 00:00:00','Barack Obama','Democratic'),('2016-09-11 00:00:00','2017-01-20 00:00:00','Barack Obama','Democratic'),('2016-09-12 00:00:00','2017-01-20 00:00:00','Barack Obama','Democratic'),('2016-09-13 00:00:00','2017-01-20 00:00:00','Barack Obama','Democratic'),('2016-09-14 00:00:00','2017-01-20 00:00:00','Barack Obama','Democratic'),('2016-09-15 00:00:00','2017-01-20 00:00:00','Barack Obama','Democratic'),('2016-09-16 00:00:00','2017-01-20 00:00:00','Barack Obama','Democratic'),('2016-09-17 00:00:00','2017-01-20 00:00:00','Barack Obama','Democratic'),('2016-09-18 00:00:00','2017-01-20 00:00:00','Barack Obama','Democratic'),('2016-09-19 00:00:00','2017-01-20 00:00:00','Barack Obama','Democratic'),('2016-09-20 00:00:00','2017-01-20 00:00:00','Barack Obama','Democratic'),('2016-09-21 00:00:00','2017-01-20 00:00:00','Barack Obama','Democratic'),('2016-09-22 00:00:00','2017-01-20 00:00:00','Barack Obama','Democratic'),('2016-09-23 00:00:00','2017-01-20 00:00:00','Barack Obama','Democratic'),('2016-09-24 00:00:00','2017-01-20 00:00:00','Barack Obama','Democratic'),('2016-09-25 00:00:00','2017-01-20 00:00:00','Barack Obama','Democratic'),('2016-09-26 00:00:00','2017-01-20 00:00:00','Barack Obama','Democratic'),('2016-09-27 00:00:00','2017-01-20 00:00:00','Barack Obama','Democratic'),('2016-09-28 00:00:00','2017-01-20 00:00:00','Barack Obama','Democratic'),('2016-09-29 00:00:00','2017-01-20 00:00:00','Barack Obama','Democratic'),('2016-09-30 00:00:00','2017-01-20 00:00:00','Barack Obama','Democratic'),('2016-10-01 00:00:00','2017-01-20 00:00:00','Barack Obama','Democratic'),('2016-10-02 00:00:00','2017-01-20 00:00:00','Barack Obama','Democratic'),('2016-10-03 00:00:00','2017-01-20 00:00:00','Barack Obama','Democratic'),('2016-10-04 00:00:00','2017-01-20 00:00:00','Barack Obama','Democratic'),('2016-10-05 00:00:00','2017-01-20 00:00:00','Barack Obama','Democratic'),('2016-10-06 00:00:00','2017-01-20 00:00:00','Barack Obama','Democratic'),('2016-10-07 00:00:00','2017-01-20 00:00:00','Barack Obama','Democratic'),('2016-10-08 00:00:00','2017-01-20 00:00:00','Barack Obama','Democratic'),('2016-10-09 00:00:00','2017-01-20 00:00:00','Barack Obama','Democratic'),('2016-10-10 00:00:00','2017-01-20 00:00:00','Barack Obama','Democratic'),('2016-10-11 00:00:00','2017-01-20 </w:t>
        </w:r>
        <w:r>
          <w:lastRenderedPageBreak/>
          <w:t xml:space="preserve">00:00:00','Barack Obama','Democratic'),('2016-10-12 00:00:00','2017-01-20 00:00:00','Barack Obama','Democratic'),('2016-10-13 00:00:00','2017-01-20 00:00:00','Barack Obama','Democratic'),('2016-10-14 00:00:00','2017-01-20 00:00:00','Barack Obama','Democratic'),('2016-10-15 00:00:00','2017-01-20 00:00:00','Barack Obama','Democratic'),('2016-10-16 00:00:00','2017-01-20 00:00:00','Barack Obama','Democratic'),('2016-10-17 00:00:00','2017-01-20 00:00:00','Barack Obama','Democratic'),('2016-10-18 00:00:00','2017-01-20 00:00:00','Barack Obama','Democratic'),('2016-10-19 00:00:00','2017-01-20 00:00:00','Barack Obama','Democratic'),('2016-10-20 00:00:00','2017-01-20 00:00:00','Barack Obama','Democratic'),('2016-10-21 00:00:00','2017-01-20 00:00:00','Barack Obama','Democratic'),('2016-10-22 00:00:00','2017-01-20 00:00:00','Barack Obama','Democratic'),('2016-10-23 00:00:00','2017-01-20 00:00:00','Barack Obama','Democratic'),('2016-10-24 00:00:00','2017-01-20 00:00:00','Barack Obama','Democratic'),('2016-10-25 00:00:00','2017-01-20 00:00:00','Barack Obama','Democratic'),('2016-10-26 00:00:00','2017-01-20 00:00:00','Barack Obama','Democratic'),('2016-10-27 00:00:00','2017-01-20 00:00:00','Barack Obama','Democratic'),('2016-10-28 00:00:00','2017-01-20 00:00:00','Barack Obama','Democratic'),('2016-10-29 00:00:00','2017-01-20 00:00:00','Barack Obama','Democratic'),('2016-10-30 00:00:00','2017-01-20 00:00:00','Barack Obama','Democratic'),('2016-10-31 00:00:00','2017-01-20 00:00:00','Barack Obama','Democratic'),('2016-11-01 00:00:00','2017-01-20 00:00:00','Barack Obama','Democratic'),('2016-11-02 00:00:00','2017-01-20 00:00:00','Barack Obama','Democratic'),('2016-11-03 00:00:00','2017-01-20 00:00:00','Barack Obama','Democratic'),('2016-11-04 00:00:00','2017-01-20 00:00:00','Barack Obama','Democratic'),('2016-11-05 00:00:00','2017-01-20 00:00:00','Barack Obama','Democratic'),('2016-11-06 00:00:00','2017-01-20 00:00:00','Barack Obama','Democratic'),('2016-11-07 00:00:00','2017-01-20 00:00:00','Barack Obama','Democratic'),('2016-11-08 00:00:00','2017-01-20 00:00:00','Barack Obama','Democratic'),('2016-11-09 00:00:00','2017-01-20 00:00:00','Barack Obama','Democratic'),('2016-11-10 00:00:00','2017-01-20 00:00:00','Barack Obama','Democratic'),('2016-11-11 00:00:00','2017-01-20 00:00:00','Barack Obama','Democratic'),('2016-11-12 00:00:00','2017-01-20 00:00:00','Barack Obama','Democratic'),('2016-11-13 00:00:00','2017-01-20 00:00:00','Barack Obama','Democratic'),('2016-11-14 00:00:00','2017-01-20 00:00:00','Barack Obama','Democratic'),('2016-11-15 00:00:00','2017-01-20 00:00:00','Barack Obama','Democratic'),('2016-11-16 00:00:00','2017-01-20 00:00:00','Barack Obama','Democratic'),('2016-11-17 00:00:00','2017-01-20 00:00:00','Barack Obama','Democratic'),('2016-11-18 00:00:00','2017-01-20 00:00:00','Barack Obama','Democratic'),('2016-11-19 00:00:00','2017-01-20 00:00:00','Barack Obama','Democratic'),('2016-11-20 00:00:00','2017-01-20 </w:t>
        </w:r>
        <w:r>
          <w:t xml:space="preserve">00:00:00','Barack Obama','Democratic'),('2016-11-21 00:00:00','2017-01-20 00:00:00','Barack Obama','Democratic'),('2016-11-22 00:00:00','2017-01-20 00:00:00','Barack Obama','Democratic'),('2016-11-23 00:00:00','2017-01-20 00:00:00','Barack Obama','Democratic'),('2016-11-24 00:00:00','2017-01-20 00:00:00','Barack Obama','Democratic'),('2016-11-25 00:00:00','2017-01-20 00:00:00','Barack Obama','Democratic'),('2016-11-26 00:00:00','2017-01-20 00:00:00','Barack Obama','Democratic'),('2016-11-27 00:00:00','2017-01-20 00:00:00','Barack Obama','Democratic'),('2016-11-28 00:00:00','2017-01-20 00:00:00','Barack Obama','Democratic'),('2016-11-29 00:00:00','2017-01-20 00:00:00','Barack Obama','Democratic'),('2016-11-30 00:00:00','2017-01-20 00:00:00','Barack Obama','Democratic'),('2016-12-01 00:00:00','2017-01-20 00:00:00','Barack Obama','Democratic'),('2016-12-02 00:00:00','2017-01-20 00:00:00','Barack Obama','Democratic'),('2016-12-03 00:00:00','2017-01-20 00:00:00','Barack Obama','Democratic'),('2016-12-04 00:00:00','2017-01-20 00:00:00','Barack Obama','Democratic'),('2016-12-05 00:00:00','2017-01-20 00:00:00','Barack Obama','Democratic'),('2016-12-06 00:00:00','2017-01-20 00:00:00','Barack Obama','Democratic'),('2016-12-07 00:00:00','2017-01-20 00:00:00','Barack Obama','Democratic'),('2016-12-08 00:00:00','2017-01-20 00:00:00','Barack Obama','Democratic'),('2016-12-09 00:00:00','2017-01-20 00:00:00','Barack Obama','Democratic'),('2016-12-10 00:00:00','2017-01-20 00:00:00','Barack Obama','Democratic'),('2016-12-11 00:00:00','2017-01-20 00:00:00','Barack Obama','Democratic'),('2016-12-12 00:00:00','2017-01-20 00:00:00','Barack Obama','Democratic'),('2016-12-13 00:00:00','2017-01-20 00:00:00','Barack Obama','Democratic'),('2016-12-14 00:00:00','2017-01-20 00:00:00','Barack Obama','Democratic'),('2016-12-15 00:00:00','2017-01-20 00:00:00','Barack Obama','Democratic'),('2016-12-16 00:00:00','2017-01-20 00:00:00','Barack Obama','Democratic'),('2016-12-17 00:00:00','2017-01-20 00:00:00','Barack Obama','Democratic'),('2016-12-18 00:00:00','2017-01-20 00:00:00','Barack Obama','Democratic'),('2016-12-19 00:00:00','2017-01-20 00:00:00','Barack Obama','Democratic'),('2016-12-20 00:00:00','2017-01-20 00:00:00','Barack Obama','Democratic'),('2016-12-21 00:00:00','2017-01-20 00:00:00','Barack Obama','Democratic'),('2016-12-22 00:00:00','2017-01-20 00:00:00','Barack Obama','Democratic'),('2016-12-23 00:00:00','2017-01-20 00:00:00','Barack Obama','Democratic'),('2016-12-24 00:00:00','2017-01-20 00:00:00','Barack Obama','Democratic'),('2016-12-25 00:00:00','2017-01-20 00:00:00','Barack Obama','Democratic'),('2016-12-26 00:00:00','2017-01-20 00:00:00','Barack Obama','Democratic'),('2016-12-27 00:00:00','2017-01-20 00:00:00','Barack Obama','Democratic'),('2016-12-28 00:00:00','2017-01-20 00:00:00','Barack Obama','Democratic'),('2016-12-29 00:00:00','2017-01-20 00:00:00','Barack Obama','Democratic'),('2016-12-30 00:00:00','2017-01-20 </w:t>
        </w:r>
        <w:r>
          <w:lastRenderedPageBreak/>
          <w:t xml:space="preserve">00:00:00','Barack Obama','Democratic'),('2016-12-31 00:00:00','2017-01-20 00:00:00','Barack Obama','Democratic'),('2017-01-01 00:00:00','2017-01-20 00:00:00','Barack Obama','Democratic'),('2017-01-02 00:00:00','2017-01-20 00:00:00','Barack Obama','Democratic'),('2017-01-03 00:00:00','2017-01-20 00:00:00','Barack Obama','Democratic'),('2017-01-04 00:00:00','2017-01-20 00:00:00','Barack Obama','Democratic'),('2017-01-05 00:00:00','2017-01-20 00:00:00','Barack Obama','Democratic'),('2017-01-06 00:00:00','2017-01-20 00:00:00','Barack Obama','Democratic'),('2017-01-07 00:00:00','2017-01-20 00:00:00','Barack Obama','Democratic'),('2017-01-08 00:00:00','2017-01-20 00:00:00','Barack Obama','Democratic'),('2017-01-09 00:00:00','2017-01-20 00:00:00','Barack Obama','Democratic'),('2017-01-10 00:00:00','2017-01-20 00:00:00','Barack Obama','Democratic'),('2017-01-11 00:00:00','2017-01-20 00:00:00','Barack Obama','Democratic'),('2017-01-12 00:00:00','2017-01-20 00:00:00','Barack Obama','Democratic'),('2017-01-13 00:00:00','2017-01-20 00:00:00','Barack Obama','Democratic'),('2017-01-14 00:00:00','2017-01-20 00:00:00','Barack Obama','Democratic'),('2017-01-15 00:00:00','2017-01-20 00:00:00','Barack Obama','Democratic'),('2017-01-16 00:00:00','2017-01-20 00:00:00','Barack Obama','Democratic'),('2017-01-17 00:00:00','2017-01-20 00:00:00','Barack Obama','Democratic'),('2017-01-18 00:00:00','2017-01-20 00:00:00','Barack Obama','Democratic'),('2017-01-19 00:00:00','2017-01-20 00:00:00','Barack Obama','Democratic'),('2017-01-20 00:00:00','2018-11-18 00:00:00','Donald Trump','Republican Party'),('2017-01-21 00:00:00','2018-11-18 00:00:00','Donald Trump','Republican Party'),('2017-01-22 00:00:00','2018-11-18 00:00:00','Donald Trump','Republican Party'),('2017-01-23 00:00:00','2018-11-18 00:00:00','Donald Trump','Republican Party'),('2017-01-24 00:00:00','2018-11-18 00:00:00','Donald Trump','Republican Party'),('2017-01-25 00:00:00','2018-11-18 00:00:00','Donald Trump','Republican Party'),('2017-01-26 00:00:00','2018-11-18 00:00:00','Donald Trump','Republican Party'),('2017-01-27 00:00:00','2018-11-18 00:00:00','Donald Trump','Republican Party'),('2017-01-28 00:00:00','2018-11-18 00:00:00','Donald Trump','Republican Party'),('2017-01-29 00:00:00','2018-11-18 00:00:00','Donald Trump','Republican Party'),('2017-01-30 00:00:00','2018-11-18 00:00:00','Donald Trump','Republican Party'),('2017-01-31 00:00:00','2018-11-18 00:00:00','Donald Trump','Republican Party'),('2017-02-01 00:00:00','2018-11-18 00:00:00','Donald Trump','Republican Party'),('2017-02-02 00:00:00','2018-11-18 00:00:00','Donald Trump','Republican Party'),('2017-02-03 00:00:00','2018-11-18 00:00:00','Donald Trump','Republican Party'),('2017-02-04 00:00:00','2018-11-18 00:00:00','Donald Trump','Republican Party'),('2017-02-05 00:00:00','2018-11-18 00:00:00','Donald Trump','Republican Party'),('2017-02-06 00:00:00','2018-11-18 00:00:00','Donald Trump','Republican Party'),('2017-02-07 00:00:00','2018-11-18 00:00:00','Donald Trump','Republican Party'),('2017-02-08 00:00:00','2018-11-18 00:00:00','Donald Trump','Republican Party'),('2017-02-09 00:00:00','2018-11-18 00:00:00','Donald Trump','Republican Party'),('2017-02-10 00:00:00','2018-11-18 00:00:00','Donald Trump','Republican </w:t>
        </w:r>
        <w:r>
          <w:t xml:space="preserve">Party'),('2017-02-11 00:00:00','2018-11-18 00:00:00','Donald Trump','Republican Party'),('2017-02-12 00:00:00','2018-11-18 00:00:00','Donald Trump','Republican Party'),('2017-02-13 00:00:00','2018-11-18 00:00:00','Donald Trump','Republican Party'),('2017-02-14 00:00:00','2018-11-18 00:00:00','Donald Trump','Republican Party'),('2017-02-15 00:00:00','2018-11-18 00:00:00','Donald Trump','Republican Party'),('2017-02-16 00:00:00','2018-11-18 00:00:00','Donald Trump','Republican Party'),('2017-02-17 00:00:00','2018-11-18 00:00:00','Donald Trump','Republican Party'),('2017-02-18 00:00:00','2018-11-18 00:00:00','Donald Trump','Republican Party'),('2017-02-19 00:00:00','2018-11-18 00:00:00','Donald Trump','Republican Party'),('2017-02-20 00:00:00','2018-11-18 00:00:00','Donald Trump','Republican Party'),('2017-02-21 00:00:00','2018-11-18 00:00:00','Donald Trump','Republican Party'),('2017-02-22 00:00:00','2018-11-18 00:00:00','Donald Trump','Republican Party'),('2017-02-23 00:00:00','2018-11-18 00:00:00','Donald Trump','Republican Party'),('2017-02-24 00:00:00','2018-11-18 00:00:00','Donald Trump','Republican Party'),('2017-02-25 00:00:00','2018-11-18 00:00:00','Donald Trump','Republican Party'),('2017-02-26 00:00:00','2018-11-18 00:00:00','Donald Trump','Republican Party'),('2017-02-27 00:00:00','2018-11-18 00:00:00','Donald Trump','Republican Party'),('2017-02-28 00:00:00','2018-11-18 00:00:00','Donald Trump','Republican Party'),('2017-03-01 00:00:00','2018-11-18 00:00:00','Donald Trump','Republican Party'),('2017-03-02 00:00:00','2018-11-18 00:00:00','Donald Trump','Republican Party'),('2017-03-03 00:00:00','2018-11-18 00:00:00','Donald Trump','Republican Party'),('2017-03-04 00:00:00','2018-11-18 00:00:00','Donald Trump','Republican Party'),('2017-03-05 00:00:00','2018-11-18 00:00:00','Donald Trump','Republican Party'),('2017-03-06 00:00:00','2018-11-18 00:00:00','Donald Trump','Republican Party'),('2017-03-07 00:00:00','2018-11-18 00:00:00','Donald Trump','Republican Party'),('2017-03-08 00:00:00','2018-11-18 00:00:00','Donald Trump','Republican Party'),('2017-03-09 00:00:00','2018-11-18 00:00:00','Donald Trump','Republican Party'),('2017-03-10 00:00:00','2018-11-18 00:00:00','Donald Trump','Republican Party'),('2017-03-11 00:00:00','2018-11-18 00:00:00','Donald Trump','Republican Party'),('2017-03-12 00:00:00','2018-11-18 00:00:00','Donald Trump','Republican Party'),('2017-03-13 00:00:00','2018-11-18 00:00:00','Donald Trump','Republican Party'),('2017-03-14 00:00:00','2018-11-18 00:00:00','Donald Trump','Republican Party'),('2017-03-15 00:00:00','2018-11-18 00:00:00','Donald Trump','Republican Party'),('2017-03-16 00:00:00','2018-11-18 00:00:00','Donald Trump','Republican Party'),('2017-03-17 00:00:00','2018-11-18 00:00:00','Donald Trump','Republican Party'),('2017-03-18 00:00:00','2018-11-18 00:00:00','Donald Trump','Republican Party'),('2017-03-19 00:00:00','2018-11-18 00:00:00','Donald Trump','Republican Party'),('2017-03-20 00:00:00','2018-11-18 00:00:00','Donald Trump','Republican Party'),('2017-03-21 00:00:00','2018-11-18 00:00:00','Donald Trump','Republican Party'),('2017-03-22 00:00:00','2018-11-18 00:00:00','Donald Trump','Republican Party'),('2017-03-23 00:00:00','2018-11-18 00:00:00','Donald Trump','Republican Party'),('2017-03-24 00:00:00','2018-11-18 00:00:00','Donald Trump','Republican Party'),('2017-03-25 00:00:00','2018-11-18 00:00:00','Donald Trump','Republican Party'),('2017-03-26 00:00:00','2018-11-18 00:00:00','Donald Trump','Republican Party'),('2017-03-27 00:00:00','2018-11-18 00:00:00','Donald Trump','Republican </w:t>
        </w:r>
        <w:r>
          <w:lastRenderedPageBreak/>
          <w:t xml:space="preserve">Party'),('2017-03-28 00:00:00','2018-11-18 00:00:00','Donald Trump','Republican Party'),('2017-03-29 00:00:00','2018-11-18 00:00:00','Donald Trump','Republican Party'),('2017-03-30 00:00:00','2018-11-18 00:00:00','Donald Trump','Republican Party'),('2017-03-31 00:00:00','2018-11-18 00:00:00','Donald Trump','Republican Party'),('2017-04-01 00:00:00','2018-11-18 00:00:00','Donald Trump','Republican Party'),('2017-04-02 00:00:00','2018-11-18 00:00:00','Donald Trump','Republican Party'),('2017-04-03 00:00:00','2018-11-18 00:00:00','Donald Trump','Republican Party'),('2017-04-04 00:00:00','2018-11-18 00:00:00','Donald Trump','Republican Party'),('2017-04-05 00:00:00','2018-11-18 00:00:00','Donald Trump','Republican Party'),('2017-04-06 00:00:00','2018-11-18 00:00:00','Donald Trump','Republican Party'),('2017-04-07 00:00:00','2018-11-18 00:00:00','Donald Trump','Republican Party'),('2017-04-08 00:00:00','2018-11-18 00:00:00','Donald Trump','Republican Party'),('2017-04-09 00:00:00','2018-11-18 00:00:00','Donald Trump','Republican Party'),('2017-04-10 00:00:00','2018-11-18 00:00:00','Donald Trump','Republican Party'),('2017-04-11 00:00:00','2018-11-18 00:00:00','Donald Trump','Republican Party'),('2017-04-12 00:00:00','2018-11-18 00:00:00','Donald Trump','Republican Party'),('2017-04-13 00:00:00','2018-11-18 00:00:00','Donald Trump','Republican Party'),('2017-04-14 00:00:00','2018-11-18 00:00:00','Donald Trump','Republican Party'),('2017-04-15 00:00:00','2018-11-18 00:00:00','Donald Trump','Republican Party'),('2017-04-16 00:00:00','2018-11-18 00:00:00','Donald Trump','Republican Party'),('2017-04-17 00:00:00','2018-11-18 00:00:00','Donald Trump','Republican Party'),('2017-04-18 00:00:00','2018-11-18 00:00:00','Donald Trump','Republican Party'),('2017-04-19 00:00:00','2018-11-18 00:00:00','Donald Trump','Republican Party'),('2017-04-20 00:00:00','2018-11-18 00:00:00','Donald Trump','Republican Party'),('2017-04-21 00:00:00','2018-11-18 00:00:00','Donald Trump','Republican Party'),('2017-04-22 00:00:00','2018-11-18 00:00:00','Donald Trump','Republican Party'),('2017-04-23 00:00:00','2018-11-18 00:00:00','Donald Trump','Republican Party'),('2017-04-24 00:00:00','2018-11-18 00:00:00','Donald Trump','Republican Party'),('2017-04-25 00:00:00','2018-11-18 00:00:00','Donald Trump','Republican Party'),('2017-04-26 00:00:00','2018-11-18 00:00:00','Donald Trump','Republican Party'),('2017-04-27 00:00:00','2018-11-18 00:00:00','Donald Trump','Republican Party'),('2017-04-28 00:00:00','2018-11-18 00:00:00','Donald Trump','Republican Party'),('2017-04-29 00:00:00','2018-11-18 00:00:00','Donald Trump','Republican Party'),('2017-04-30 00:00:00','2018-11-18 00:00:00','Donald Trump','Republican Party'),('2017-05-01 00:00:00','2018-11-18 00:00:00','Donald Trump','Republican Party'),('2017-05-02 00:00:00','2018-11-18 00:00:00','Donald Trump','Republican Party'),('2017-05-03 00:00:00','2018-11-18 00:00:00','Donald Trump','Republican Party'),('2017-05-04 00:00:00','2018-11-18 00:00:00','Donald Trump','Republican Party'),('2017-05-05 00:00:00','2018-11-18 00:00:00','Donald Trump','Republican Party'),('2017-05-06 00:00:00','2018-11-18 00:00:00','Donald Trump','Republican Party'),('2017-05-07 00:00:00','2018-11-18 00:00:00','Donald Trump','Republican Party'),('2017-05-08 00:00:00','2018-11-18 00:00:00','Donald Trump','Republican Party'),('2017-05-09 00:00:00','2018-11-18 00:00:00','Donald Trump','Republican Party'),('2017-05-10 00:00:00','2018-11-18 00:00:00','Donald Trump','Republican Party'),('2017-05-11 00:00:00','2018-11-18 00:00:00','Donald Trump','Republican </w:t>
        </w:r>
        <w:r>
          <w:t xml:space="preserve">Party'),('2017-05-12 00:00:00','2018-11-18 00:00:00','Donald Trump','Republican Party'),('2017-05-13 00:00:00','2018-11-18 00:00:00','Donald Trump','Republican Party'),('2017-05-14 00:00:00','2018-11-18 00:00:00','Donald Trump','Republican Party'),('2017-05-15 00:00:00','2018-11-18 00:00:00','Donald Trump','Republican Party'),('2017-05-16 00:00:00','2018-11-18 00:00:00','Donald Trump','Republican Party'),('2017-05-17 00:00:00','2018-11-18 00:00:00','Donald Trump','Republican Party'),('2017-05-18 00:00:00','2018-11-18 00:00:00','Donald Trump','Republican Party'),('2017-05-19 00:00:00','2018-11-18 00:00:00','Donald Trump','Republican Party'),('2017-05-20 00:00:00','2018-11-18 00:00:00','Donald Trump','Republican Party'),('2017-05-21 00:00:00','2018-11-18 00:00:00','Donald Trump','Republican Party'),('2017-05-22 00:00:00','2018-11-18 00:00:00','Donald Trump','Republican Party'),('2017-05-23 00:00:00','2018-11-18 00:00:00','Donald Trump','Republican Party'),('2017-05-24 00:00:00','2018-11-18 00:00:00','Donald Trump','Republican Party'),('2017-05-25 00:00:00','2018-11-18 00:00:00','Donald Trump','Republican Party'),('2017-05-26 00:00:00','2018-11-18 00:00:00','Donald Trump','Republican Party'),('2017-05-27 00:00:00','2018-11-18 00:00:00','Donald Trump','Republican Party'),('2017-05-28 00:00:00','2018-11-18 00:00:00','Donald Trump','Republican Party'),('2017-05-29 00:00:00','2018-11-18 00:00:00','Donald Trump','Republican Party'),('2017-05-30 00:00:00','2018-11-18 00:00:00','Donald Trump','Republican Party'),('2017-05-31 00:00:00','2018-11-18 00:00:00','Donald Trump','Republican Party'),('2017-06-01 00:00:00','2018-11-18 00:00:00','Donald Trump','Republican Party'),('2017-06-02 00:00:00','2018-11-18 00:00:00','Donald Trump','Republican Party'),('2017-06-03 00:00:00','2018-11-18 00:00:00','Donald Trump','Republican Party'),('2017-06-04 00:00:00','2018-11-18 00:00:00','Donald Trump','Republican Party'),('2017-06-05 00:00:00','2018-11-18 00:00:00','Donald Trump','Republican Party'),('2017-06-06 00:00:00','2018-11-18 00:00:00','Donald Trump','Republican Party'),('2017-06-07 00:00:00','2018-11-18 00:00:00','Donald Trump','Republican Party'),('2017-06-08 00:00:00','2018-11-18 00:00:00','Donald Trump','Republican Party'),('2017-06-09 00:00:00','2018-11-18 00:00:00','Donald Trump','Republican Party'),('2017-06-10 00:00:00','2018-11-18 00:00:00','Donald Trump','Republican Party'),('2017-06-11 00:00:00','2018-11-18 00:00:00','Donald Trump','Republican Party'),('2017-06-12 00:00:00','2018-11-18 00:00:00','Donald Trump','Republican Party'),('2017-06-13 00:00:00','2018-11-18 00:00:00','Donald Trump','Republican Party'),('2017-06-14 00:00:00','2018-11-18 00:00:00','Donald Trump','Republican Party'),('2017-06-15 00:00:00','2018-11-18 00:00:00','Donald Trump','Republican Party'),('2017-06-16 00:00:00','2018-11-18 00:00:00','Donald Trump','Republican Party'),('2017-06-17 00:00:00','2018-11-18 00:00:00','Donald Trump','Republican Party'),('2017-06-18 00:00:00','2018-11-18 00:00:00','Donald Trump','Republican Party'),('2017-06-19 00:00:00','2018-11-18 00:00:00','Donald Trump','Republican Party'),('2017-06-20 00:00:00','2018-11-18 00:00:00','Donald Trump','Republican Party'),('2017-06-21 00:00:00','2018-11-18 00:00:00','Donald Trump','Republican Party'),('2017-06-22 00:00:00','2018-11-18 00:00:00','Donald Trump','Republican Party'),('2017-06-23 00:00:00','2018-11-18 00:00:00','Donald Trump','Republican Party'),('2017-06-24 00:00:00','2018-11-18 00:00:00','Donald Trump','Republican Party'),('2017-06-25 00:00:00','2018-11-18 00:00:00','Donald Trump','Republican </w:t>
        </w:r>
        <w:r>
          <w:lastRenderedPageBreak/>
          <w:t xml:space="preserve">Party'),('2017-06-26 00:00:00','2018-11-18 00:00:00','Donald Trump','Republican Party'),('2017-06-27 00:00:00','2018-11-18 00:00:00','Donald Trump','Republican Party'),('2017-06-28 00:00:00','2018-11-18 00:00:00','Donald Trump','Republican Party'),('2017-06-29 00:00:00','2018-11-18 00:00:00','Donald Trump','Republican Party'),('2017-06-30 00:00:00','2018-11-18 00:00:00','Donald Trump','Republican Party'),('2017-07-01 00:00:00','2018-11-18 00:00:00','Donald Trump','Republican Party'),('2017-07-02 00:00:00','2018-11-18 00:00:00','Donald Trump','Republican Party'),('2017-07-03 00:00:00','2018-11-18 00:00:00','Donald Trump','Republican Party'),('2017-07-04 00:00:00','2018-11-18 00:00:00','Donald Trump','Republican Party'),('2017-07-05 00:00:00','2018-11-18 00:00:00','Donald Trump','Republican Party'),('2017-07-06 00:00:00','2018-11-18 00:00:00','Donald Trump','Republican Party'),('2017-07-07 00:00:00','2018-11-18 00:00:00','Donald Trump','Republican Party'),('2017-07-08 00:00:00','2018-11-18 00:00:00','Donald Trump','Republican Party'),('2017-07-09 00:00:00','2018-11-18 00:00:00','Donald Trump','Republican Party'),('2017-07-10 00:00:00','2018-11-18 00:00:00','Donald Trump','Republican Party'),('2017-07-11 00:00:00','2018-11-18 00:00:00','Donald Trump','Republican Party'),('2017-07-12 00:00:00','2018-11-18 00:00:00','Donald Trump','Republican Party'),('2017-07-13 00:00:00','2018-11-18 00:00:00','Donald Trump','Republican Party'),('2017-07-14 00:00:00','2018-11-18 00:00:00','Donald Trump','Republican Party'),('2017-07-15 00:00:00','2018-11-18 00:00:00','Donald Trump','Republican Party'),('2017-07-16 00:00:00','2018-11-18 00:00:00','Donald Trump','Republican Party'),('2017-07-17 00:00:00','2018-11-18 00:00:00','Donald Trump','Republican Party'),('2017-07-18 00:00:00','2018-11-18 00:00:00','Donald Trump','Republican Party'),('2017-07-19 00:00:00','2018-11-18 00:00:00','Donald Trump','Republican Party'),('2017-07-20 00:00:00','2018-11-18 00:00:00','Donald Trump','Republican Party'),('2017-07-21 00:00:00','2018-11-18 00:00:00','Donald Trump','Republican Party'),('2017-07-22 00:00:00','2018-11-18 00:00:00','Donald Trump','Republican Party'),('2017-07-23 00:00:00','2018-11-18 00:00:00','Donald Trump','Republican Party'),('2017-07-24 00:00:00','2018-11-18 00:00:00','Donald Trump','Republican Party'),('2017-07-25 00:00:00','2018-11-18 00:00:00','Donald Trump','Republican Party'),('2017-07-26 00:00:00','2018-11-18 00:00:00','Donald Trump','Republican Party'),('2017-07-27 00:00:00','2018-11-18 00:00:00','Donald Trump','Republican Party'),('2017-07-28 00:00:00','2018-11-18 00:00:00','Donald Trump','Republican Party'),('2017-07-29 00:00:00','2018-11-18 00:00:00','Donald Trump','Republican Party'),('2017-07-30 00:00:00','2018-11-18 00:00:00','Donald Trump','Republican Party'),('2017-07-31 00:00:00','2018-11-18 00:00:00','Donald Trump','Republican Party'),('2017-08-01 00:00:00','2018-11-18 00:00:00','Donald Trump','Republican Party'),('2017-08-02 00:00:00','2018-11-18 00:00:00','Donald Trump','Republican Party'),('2017-08-03 00:00:00','2018-11-18 00:00:00','Donald Trump','Republican Party'),('2017-08-04 00:00:00','2018-11-18 00:00:00','Donald Trump','Republican Party'),('2017-08-05 00:00:00','2018-11-18 00:00:00','Donald Trump','Republican Party'),('2017-08-06 00:00:00','2018-11-18 00:00:00','Donald Trump','Republican Party'),('2017-08-07 00:00:00','2018-11-18 00:00:00','Donald Trump','Republican Party'),('2017-08-08 00:00:00','2018-11-18 00:00:00','Donald Trump','Republican Party'),('2017-08-09 00:00:00','2018-11-18 00:00:00','Donald Trump','Republican </w:t>
        </w:r>
        <w:r>
          <w:t xml:space="preserve">Party'),('2017-08-10 00:00:00','2018-11-18 00:00:00','Donald Trump','Republican Party'),('2017-08-11 00:00:00','2018-11-18 00:00:00','Donald Trump','Republican Party'),('2017-08-12 00:00:00','2018-11-18 00:00:00','Donald Trump','Republican Party'),('2017-08-13 00:00:00','2018-11-18 00:00:00','Donald Trump','Republican Party'),('2017-08-14 00:00:00','2018-11-18 00:00:00','Donald Trump','Republican Party'),('2017-08-15 00:00:00','2018-11-18 00:00:00','Donald Trump','Republican Party'),('2017-08-16 00:00:00','2018-11-18 00:00:00','Donald Trump','Republican Party'),('2017-08-17 00:00:00','2018-11-18 00:00:00','Donald Trump','Republican Party'),('2017-08-18 00:00:00','2018-11-18 00:00:00','Donald Trump','Republican Party'),('2017-08-19 00:00:00','2018-11-18 00:00:00','Donald Trump','Republican Party'),('2017-08-20 00:00:00','2018-11-18 00:00:00','Donald Trump','Republican Party'),('2017-08-21 00:00:00','2018-11-18 00:00:00','Donald Trump','Republican Party'),('2017-08-22 00:00:00','2018-11-18 00:00:00','Donald Trump','Republican Party'),('2017-08-23 00:00:00','2018-11-18 00:00:00','Donald Trump','Republican Party'),('2017-08-24 00:00:00','2018-11-18 00:00:00','Donald Trump','Republican Party'),('2017-08-25 00:00:00','2018-11-18 00:00:00','Donald Trump','Republican Party'),('2017-08-26 00:00:00','2018-11-18 00:00:00','Donald Trump','Republican Party'),('2017-08-27 00:00:00','2018-11-18 00:00:00','Donald Trump','Republican Party'),('2017-08-28 00:00:00','2018-11-18 00:00:00','Donald Trump','Republican Party'),('2017-08-29 00:00:00','2018-11-18 00:00:00','Donald Trump','Republican Party'),('2017-08-30 00:00:00','2018-11-18 00:00:00','Donald Trump','Republican Party'),('2017-08-31 00:00:00','2018-11-18 00:00:00','Donald Trump','Republican Party'),('2017-09-01 00:00:00','2018-11-18 00:00:00','Donald Trump','Republican Party'),('2017-09-02 00:00:00','2018-11-18 00:00:00','Donald Trump','Republican Party'),('2017-09-03 00:00:00','2018-11-18 00:00:00','Donald Trump','Republican Party'),('2017-09-04 00:00:00','2018-11-18 00:00:00','Donald Trump','Republican Party'),('2017-09-05 00:00:00','2018-11-18 00:00:00','Donald Trump','Republican Party'),('2017-09-06 00:00:00','2018-11-18 00:00:00','Donald Trump','Republican Party'),('2017-09-07 00:00:00','2018-11-18 00:00:00','Donald Trump','Republican Party'),('2017-09-08 00:00:00','2018-11-18 00:00:00','Donald Trump','Republican Party'),('2017-09-09 00:00:00','2018-11-18 00:00:00','Donald Trump','Republican Party'),('2017-09-10 00:00:00','2018-11-18 00:00:00','Donald Trump','Republican Party'),('2017-09-11 00:00:00','2018-11-18 00:00:00','Donald Trump','Republican Party'),('2017-09-12 00:00:00','2018-11-18 00:00:00','Donald Trump','Republican Party'),('2017-09-13 00:00:00','2018-11-18 00:00:00','Donald Trump','Republican Party'),('2017-09-14 00:00:00','2018-11-18 00:00:00','Donald Trump','Republican Party'),('2017-09-15 00:00:00','2018-11-18 00:00:00','Donald Trump','Republican Party'),('2017-09-16 00:00:00','2018-11-18 00:00:00','Donald Trump','Republican Party'),('2017-09-17 00:00:00','2018-11-18 00:00:00','Donald Trump','Republican Party'),('2017-09-18 00:00:00','2018-11-18 00:00:00','Donald Trump','Republican Party'),('2017-09-19 00:00:00','2018-11-18 00:00:00','Donald Trump','Republican Party'),('2017-09-20 00:00:00','2018-11-18 00:00:00','Donald Trump','Republican Party'),('2017-09-21 00:00:00','2018-11-18 00:00:00','Donald Trump','Republican Party'),('2017-09-22 00:00:00','2018-11-18 00:00:00','Donald Trump','Republican Party'),('2017-09-23 00:00:00','2018-11-18 00:00:00','Donald Trump','Republican </w:t>
        </w:r>
        <w:r>
          <w:lastRenderedPageBreak/>
          <w:t xml:space="preserve">Party'),('2017-09-24 00:00:00','2018-11-18 00:00:00','Donald Trump','Republican Party'),('2017-09-25 00:00:00','2018-11-18 00:00:00','Donald Trump','Republican Party'),('2017-09-26 00:00:00','2018-11-18 00:00:00','Donald Trump','Republican Party'),('2017-09-27 00:00:00','2018-11-18 00:00:00','Donald Trump','Republican Party'),('2017-09-28 00:00:00','2018-11-18 00:00:00','Donald Trump','Republican Party'),('2017-09-29 00:00:00','2018-11-18 00:00:00','Donald Trump','Republican Party'),('2017-09-30 00:00:00','2018-11-18 00:00:00','Donald Trump','Republican Party'),('2017-10-01 00:00:00','2018-11-18 00:00:00','Donald Trump','Republican Party'),('2017-10-02 00:00:00','2018-11-18 00:00:00','Donald Trump','Republican Party'),('2017-10-03 00:00:00','2018-11-18 00:00:00','Donald Trump','Republican Party'),('2017-10-04 00:00:00','2018-11-18 00:00:00','Donald Trump','Republican Party'),('2017-10-05 00:00:00','2018-11-18 00:00:00','Donald Trump','Republican Party'),('2017-10-06 00:00:00','2018-11-18 00:00:00','Donald Trump','Republican Party'),('2017-10-07 00:00:00','2018-11-18 00:00:00','Donald Trump','Republican Party'),('2017-10-08 00:00:00','2018-11-18 00:00:00','Donald Trump','Republican Party'),('2017-10-09 00:00:00','2018-11-18 00:00:00','Donald Trump','Republican Party'),('2017-10-10 00:00:00','2018-11-18 00:00:00','Donald Trump','Republican Party'),('2017-10-11 00:00:00','2018-11-18 00:00:00','Donald Trump','Republican Party'),('2017-10-12 00:00:00','2018-11-18 00:00:00','Donald Trump','Republican Party'),('2017-10-13 00:00:00','2018-11-18 00:00:00','Donald Trump','Republican Party'),('2017-10-14 00:00:00','2018-11-18 00:00:00','Donald Trump','Republican Party'),('2017-10-15 00:00:00','2018-11-18 00:00:00','Donald Trump','Republican Party'),('2017-10-16 00:00:00','2018-11-18 00:00:00','Donald Trump','Republican Party'),('2017-10-17 00:00:00','2018-11-18 00:00:00','Donald Trump','Republican Party'),('2017-10-18 00:00:00','2018-11-18 00:00:00','Donald Trump','Republican Party'),('2017-10-19 00:00:00','2018-11-18 00:00:00','Donald Trump','Republican Party'),('2017-10-20 00:00:00','2018-11-18 00:00:00','Donald Trump','Republican Party'),('2017-10-21 00:00:00','2018-11-18 00:00:00','Donald Trump','Republican Party'),('2017-10-22 00:00:00','2018-11-18 00:00:00','Donald Trump','Republican Party'),('2017-10-23 00:00:00','2018-11-18 00:00:00','Donald Trump','Republican Party'),('2017-10-24 00:00:00','2018-11-18 00:00:00','Donald Trump','Republican Party'),('2017-10-25 00:00:00','2018-11-18 00:00:00','Donald Trump','Republican Party'),('2017-10-26 00:00:00','2018-11-18 00:00:00','Donald Trump','Republican Party'),('2017-10-27 00:00:00','2018-11-18 00:00:00','Donald Trump','Republican Party'),('2017-10-28 00:00:00','2018-11-18 00:00:00','Donald Trump','Republican Party'),('2017-10-29 00:00:00','2018-11-18 00:00:00','Donald Trump','Republican Party'),('2017-10-30 00:00:00','2018-11-18 00:00:00','Donald Trump','Republican Party'),('2017-10-31 00:00:00','2018-11-18 00:00:00','Donald Trump','Republican Party'),('2017-11-01 00:00:00','2018-11-18 00:00:00','Donald Trump','Republican Party'),('2017-11-02 00:00:00','2018-11-18 00:00:00','Donald Trump','Republican Party'),('2017-11-03 00:00:00','2018-11-18 00:00:00','Donald Trump','Republican Party'),('2017-11-04 00:00:00','2018-11-18 00:00:00','Donald Trump','Republican Party'),('2017-11-05 00:00:00','2018-11-18 00:00:00','Donald Trump','Republican Party'),('2017-11-06 00:00:00','2018-11-18 00:00:00','Donald Trump','Republican Party'),('2017-11-07 00:00:00','2018-11-18 00:00:00','Donald Trump','Republican </w:t>
        </w:r>
        <w:r>
          <w:t xml:space="preserve">Party'),('2017-11-08 00:00:00','2018-11-18 00:00:00','Donald Trump','Republican Party'),('2017-11-09 00:00:00','2018-11-18 00:00:00','Donald Trump','Republican Party'),('2017-11-10 00:00:00','2018-11-18 00:00:00','Donald Trump','Republican Party'),('2017-11-11 00:00:00','2018-11-18 00:00:00','Donald Trump','Republican Party'),('2017-11-12 00:00:00','2018-11-18 00:00:00','Donald Trump','Republican Party'),('2017-11-13 00:00:00','2018-11-18 00:00:00','Donald Trump','Republican Party'),('2017-11-14 00:00:00','2018-11-18 00:00:00','Donald Trump','Republican Party'),('2017-11-15 00:00:00','2018-11-18 00:00:00','Donald Trump','Republican Party'),('2017-11-16 00:00:00','2018-11-18 00:00:00','Donald Trump','Republican Party'),('2017-11-17 00:00:00','2018-11-18 00:00:00','Donald Trump','Republican Party'),('2017-11-18 00:00:00','2018-11-18 00:00:00','Donald Trump','Republican Party'),('2017-11-19 00:00:00','2018-11-18 00:00:00','Donald Trump','Republican Party'),('2017-11-20 00:00:00','2018-11-18 00:00:00','Donald Trump','Republican Party'),('2017-11-21 00:00:00','2018-11-18 00:00:00','Donald Trump','Republican Party'),('2017-11-22 00:00:00','2018-11-18 00:00:00','Donald Trump','Republican Party'),('2017-11-23 00:00:00','2018-11-18 00:00:00','Donald Trump','Republican Party'),('2017-11-24 00:00:00','2018-11-18 00:00:00','Donald Trump','Republican Party'),('2017-11-25 00:00:00','2018-11-18 00:00:00','Donald Trump','Republican Party'),('2017-11-26 00:00:00','2018-11-18 00:00:00','Donald Trump','Republican Party'),('2017-11-27 00:00:00','2018-11-18 00:00:00','Donald Trump','Republican Party'),('2017-11-28 00:00:00','2018-11-18 00:00:00','Donald Trump','Republican Party'),('2017-11-29 00:00:00','2018-11-18 00:00:00','Donald Trump','Republican Party'),('2017-11-30 00:00:00','2018-11-18 00:00:00','Donald Trump','Republican Party'),('2017-12-01 00:00:00','2018-11-18 00:00:00','Donald Trump','Republican Party'),('2017-12-02 00:00:00','2018-11-18 00:00:00','Donald Trump','Republican Party'),('2017-12-03 00:00:00','2018-11-18 00:00:00','Donald Trump','Republican Party'),('2017-12-04 00:00:00','2018-11-18 00:00:00','Donald Trump','Republican Party'),('2017-12-05 00:00:00','2018-11-18 00:00:00','Donald Trump','Republican Party'),('2017-12-06 00:00:00','2018-11-18 00:00:00','Donald Trump','Republican Party'),('2017-12-07 00:00:00','2018-11-18 00:00:00','Donald Trump','Republican Party'),('2017-12-08 00:00:00','2018-11-18 00:00:00','Donald Trump','Republican Party'),('2017-12-09 00:00:00','2018-11-18 00:00:00','Donald Trump','Republican Party'),('2017-12-10 00:00:00','2018-11-18 00:00:00','Donald Trump','Republican Party'),('2017-12-11 00:00:00','2018-11-18 00:00:00','Donald Trump','Republican Party'),('2017-12-12 00:00:00','2018-11-18 00:00:00','Donald Trump','Republican Party'),('2017-12-13 00:00:00','2018-11-18 00:00:00','Donald Trump','Republican Party'),('2017-12-14 00:00:00','2018-11-18 00:00:00','Donald Trump','Republican Party'),('2017-12-15 00:00:00','2018-11-18 00:00:00','Donald Trump','Republican Party'),('2017-12-16 00:00:00','2018-11-18 00:00:00','Donald Trump','Republican Party'),('2017-12-17 00:00:00','2018-11-18 00:00:00','Donald Trump','Republican Party'),('2017-12-18 00:00:00','2018-11-18 00:00:00','Donald Trump','Republican Party'),('2017-12-19 00:00:00','2018-11-18 00:00:00','Donald Trump','Republican Party'),('2017-12-20 00:00:00','2018-11-18 00:00:00','Donald Trump','Republican Party'),('2017-12-21 00:00:00','2018-11-18 00:00:00','Donald Trump','Republican Party'),('2017-12-22 00:00:00','2018-11-18 00:00:00','Donald Trump','Republican </w:t>
        </w:r>
        <w:r>
          <w:lastRenderedPageBreak/>
          <w:t xml:space="preserve">Party'),('2017-12-23 00:00:00','2018-11-18 00:00:00','Donald Trump','Republican Party'),('2017-12-24 00:00:00','2018-11-18 00:00:00','Donald Trump','Republican Party'),('2017-12-25 00:00:00','2018-11-18 00:00:00','Donald Trump','Republican Party'),('2017-12-26 00:00:00','2018-11-18 00:00:00','Donald Trump','Republican Party'),('2017-12-27 00:00:00','2018-11-18 00:00:00','Donald Trump','Republican Party'),('2017-12-28 00:00:00','2018-11-18 00:00:00','Donald Trump','Republican Party'),('2017-12-29 00:00:00','2018-11-18 00:00:00','Donald Trump','Republican Party'),('2017-12-30 00:00:00','2018-11-18 00:00:00','Donald Trump','Republican Party'),('2017-12-31 00:00:00','2018-11-18 00:00:00','Donald Trump','Republican Party'),('2018-01-01 00:00:00','2018-11-18 00:00:00','Donald Trump','Republican Party'),('2018-01-02 00:00:00','2018-11-18 00:00:00','Donald Trump','Republican Party'),('2018-01-03 00:00:00','2018-11-18 00:00:00','Donald Trump','Republican Party'),('2018-01-04 00:00:00','2018-11-18 00:00:00','Donald Trump','Republican Party'),('2018-01-05 00:00:00','2018-11-18 00:00:00','Donald Trump','Republican Party'),('2018-01-06 00:00:00','2018-11-18 00:00:00','Donald Trump','Republican Party'),('2018-01-07 00:00:00','2018-11-18 00:00:00','Donald Trump','Republican Party'),('2018-01-08 00:00:00','2018-11-18 00:00:00','Donald Trump','Republican Party'),('2018-01-09 00:00:00','2018-11-18 00:00:00','Donald Trump','Republican Party'),('2018-01-10 00:00:00','2018-11-18 00:00:00','Donald Trump','Republican Party'),('2018-01-11 00:00:00','2018-11-18 00:00:00','Donald Trump','Republican Party'),('2018-01-12 00:00:00','2018-11-18 00:00:00','Donald Trump','Republican Party'),('2018-01-13 00:00:00','2018-11-18 00:00:00','Donald Trump','Republican Party'),('2018-01-14 00:00:00','2018-11-18 00:00:00','Donald Trump','Republican Party'),('2018-01-15 00:00:00','2018-11-18 00:00:00','Donald Trump','Republican Party'),('2018-01-16 00:00:00','2018-11-18 00:00:00','Donald Trump','Republican Party'),('2018-01-17 00:00:00','2018-11-18 00:00:00','Donald Trump','Republican Party'),('2018-01-18 00:00:00','2018-11-18 00:00:00','Donald Trump','Republican Party'),('2018-01-19 00:00:00','2018-11-18 00:00:00','Donald Trump','Republican Party'),('2018-01-20 00:00:00','2018-11-18 00:00:00','Donald Trump','Republican Party'),('2018-01-21 00:00:00','2018-11-18 00:00:00','Donald Trump','Republican Party'),('2018-01-22 00:00:00','2018-11-18 00:00:00','Donald Trump','Republican Party'),('2018-01-23 00:00:00','2018-11-18 00:00:00','Donald Trump','Republican Party'),('2018-01-24 00:00:00','2018-11-18 00:00:00','Donald Trump','Republican Party'),('2018-01-25 00:00:00','2018-11-18 00:00:00','Donald Trump','Republican Party'),('2018-01-26 00:00:00','2018-11-18 00:00:00','Donald Trump','Republican Party'),('2018-01-27 00:00:00','2018-11-18 00:00:00','Donald Trump','Republican Party'),('2018-01-28 00:00:00','2018-11-18 00:00:00','Donald Trump','Republican Party'),('2018-01-29 00:00:00','2018-11-18 00:00:00','Donald Trump','Republican Party'),('2018-01-30 00:00:00','2018-11-18 00:00:00','Donald Trump','Republican Party'),('2018-01-31 00:00:00','2018-11-18 00:00:00','Donald Trump','Republican Party'),('2018-02-01 00:00:00','2018-11-18 00:00:00','Donald Trump','Republican Party'),('2018-02-02 00:00:00','2018-11-18 00:00:00','Donald Trump','Republican Party'),('2018-02-03 00:00:00','2018-11-18 00:00:00','Donald Trump','Republican Party'),('2018-02-04 00:00:00','2018-11-18 00:00:00','Donald Trump','Republican Party'),('2018-02-05 00:00:00','2018-11-18 00:00:00','Donald Trump','Republican </w:t>
        </w:r>
        <w:r>
          <w:t xml:space="preserve">Party'),('2018-02-06 00:00:00','2018-11-18 00:00:00','Donald Trump','Republican Party'),('2018-02-07 00:00:00','2018-11-18 00:00:00','Donald Trump','Republican Party'),('2018-02-08 00:00:00','2018-11-18 00:00:00','Donald Trump','Republican Party'),('2018-02-09 00:00:00','2018-11-18 00:00:00','Donald Trump','Republican Party'),('2018-02-10 00:00:00','2018-11-18 00:00:00','Donald Trump','Republican Party'),('2018-02-11 00:00:00','2018-11-18 00:00:00','Donald Trump','Republican Party'),('2018-02-12 00:00:00','2018-11-18 00:00:00','Donald Trump','Republican Party'),('2018-02-13 00:00:00','2018-11-18 00:00:00','Donald Trump','Republican Party'),('2018-02-14 00:00:00','2018-11-18 00:00:00','Donald Trump','Republican Party'),('2018-02-15 00:00:00','2018-11-18 00:00:00','Donald Trump','Republican Party'),('2018-02-16 00:00:00','2018-11-18 00:00:00','Donald Trump','Republican Party'),('2018-02-17 00:00:00','2018-11-18 00:00:00','Donald Trump','Republican Party'),('2018-02-18 00:00:00','2018-11-18 00:00:00','Donald Trump','Republican Party'),('2018-02-19 00:00:00','2018-11-18 00:00:00','Donald Trump','Republican Party'),('2018-02-20 00:00:00','2018-11-18 00:00:00','Donald Trump','Republican Party'),('2018-02-21 00:00:00','2018-11-18 00:00:00','Donald Trump','Republican Party'),('2018-02-22 00:00:00','2018-11-18 00:00:00','Donald Trump','Republican Party'),('2018-02-23 00:00:00','2018-11-18 00:00:00','Donald Trump','Republican Party'),('2018-02-24 00:00:00','2018-11-18 00:00:00','Donald Trump','Republican Party'),('2018-02-25 00:00:00','2018-11-18 00:00:00','Donald Trump','Republican Party'),('2018-02-26 00:00:00','2018-11-18 00:00:00','Donald Trump','Republican Party'),('2018-02-27 00:00:00','2018-11-18 00:00:00','Donald Trump','Republican Party'),('2018-02-28 00:00:00','2018-11-18 00:00:00','Donald Trump','Republican Party'),('2018-03-01 00:00:00','2018-11-18 00:00:00','Donald Trump','Republican Party'),('2018-03-02 00:00:00','2018-11-18 00:00:00','Donald Trump','Republican Party'),('2018-03-03 00:00:00','2018-11-18 00:00:00','Donald Trump','Republican Party'),('2018-03-04 00:00:00','2018-11-18 00:00:00','Donald Trump','Republican Party'),('2018-03-05 00:00:00','2018-11-18 00:00:00','Donald Trump','Republican Party'),('2018-03-06 00:00:00','2018-11-18 00:00:00','Donald Trump','Republican Party'),('2018-03-07 00:00:00','2018-11-18 00:00:00','Donald Trump','Republican Party'),('2018-03-08 00:00:00','2018-11-18 00:00:00','Donald Trump','Republican Party'),('2018-03-09 00:00:00','2018-11-18 00:00:00','Donald Trump','Republican Party'),('2018-03-10 00:00:00','2018-11-18 00:00:00','Donald Trump','Republican Party'),('2018-03-11 00:00:00','2018-11-18 00:00:00','Donald Trump','Republican Party'),('2018-03-12 00:00:00','2018-11-18 00:00:00','Donald Trump','Republican Party'),('2018-03-13 00:00:00','2018-11-18 00:00:00','Donald Trump','Republican Party'),('2018-03-14 00:00:00','2018-11-18 00:00:00','Donald Trump','Republican Party'),('2018-03-15 00:00:00','2018-11-18 00:00:00','Donald Trump','Republican Party'),('2018-03-16 00:00:00','2018-11-18 00:00:00','Donald Trump','Republican Party'),('2018-03-17 00:00:00','2018-11-18 00:00:00','Donald Trump','Republican Party'),('2018-03-18 00:00:00','2018-11-18 00:00:00','Donald Trump','Republican Party'),('2018-03-19 00:00:00','2018-11-18 00:00:00','Donald Trump','Republican Party'),('2018-03-20 00:00:00','2018-11-18 00:00:00','Donald Trump','Republican Party'),('2018-03-21 00:00:00','2018-11-18 00:00:00','Donald Trump','Republican Party'),('2018-03-22 00:00:00','2018-11-18 00:00:00','Donald Trump','Republican </w:t>
        </w:r>
        <w:r>
          <w:lastRenderedPageBreak/>
          <w:t xml:space="preserve">Party'),('2018-03-23 00:00:00','2018-11-18 00:00:00','Donald Trump','Republican Party'),('2018-03-24 00:00:00','2018-11-18 00:00:00','Donald Trump','Republican Party'),('2018-03-25 00:00:00','2018-11-18 00:00:00','Donald Trump','Republican Party'),('2018-03-26 00:00:00','2018-11-18 00:00:00','Donald Trump','Republican Party'),('2018-03-27 00:00:00','2018-11-18 00:00:00','Donald Trump','Republican Party'),('2018-03-28 00:00:00','2018-11-18 00:00:00','Donald Trump','Republican Party'),('2018-03-29 00:00:00','2018-11-18 00:00:00','Donald Trump','Republican Party'),('2018-03-30 00:00:00','2018-11-18 00:00:00','Donald Trump','Republican Party'),('2018-03-31 00:00:00','2018-11-18 00:00:00','Donald Trump','Republican Party'),('2018-04-01 00:00:00','2018-11-18 00:00:00','Donald Trump','Republican Party'),('2018-04-02 00:00:00','2018-11-18 00:00:00','Donald Trump','Republican Party'),('2018-04-03 00:00:00','2018-11-18 00:00:00','Donald Trump','Republican Party'),('2018-04-04 00:00:00','2018-11-18 00:00:00','Donald Trump','Republican Party'),('2018-04-05 00:00:00','2018-11-18 00:00:00','Donald Trump','Republican Party'),('2018-04-06 00:00:00','2018-11-18 00:00:00','Donald Trump','Republican Party'),('2018-04-07 00:00:00','2018-11-18 00:00:00','Donald Trump','Republican Party'),('2018-04-08 00:00:00','2018-11-18 00:00:00','Donald Trump','Republican Party'),('2018-04-09 00:00:00','2018-11-18 00:00:00','Donald Trump','Republican Party'),('2018-04-10 00:00:00','2018-11-18 00:00:00','Donald Trump','Republican Party'),('2018-04-11 00:00:00','2018-11-18 00:00:00','Donald Trump','Republican Party'),('2018-04-12 00:00:00','2018-11-18 00:00:00','Donald Trump','Republican Party'),('2018-04-13 00:00:00','2018-11-18 00:00:00','Donald Trump','Republican Party'),('2018-04-14 00:00:00','2018-11-18 00:00:00','Donald Trump','Republican Party'),('2018-04-15 00:00:00','2018-11-18 00:00:00','Donald Trump','Republican Party'),('2018-04-16 00:00:00','2018-11-18 00:00:00','Donald Trump','Republican Party'),('2018-04-17 00:00:00','2018-11-18 00:00:00','Donald Trump','Republican Party'),('2018-04-18 00:00:00','2018-11-18 00:00:00','Donald Trump','Republican Party'),('2018-04-19 00:00:00','2018-11-18 00:00:00','Donald Trump','Republican Party'),('2018-04-20 00:00:00','2018-11-18 00:00:00','Donald Trump','Republican Party'),('2018-04-21 00:00:00','2018-11-18 00:00:00','Donald Trump','Republican Party'),('2018-04-22 00:00:00','2018-11-18 00:00:00','Donald Trump','Republican Party'),('2018-04-23 00:00:00','2018-11-18 00:00:00','Donald Trump','Republican Party'),('2018-04-24 00:00:00','2018-11-18 00:00:00','Donald Trump','Republican Party'),('2018-04-25 00:00:00','2018-11-18 00:00:00','Donald Trump','Republican Party'),('2018-04-26 00:00:00','2018-11-18 00:00:00','Donald Trump','Republican Party'),('2018-04-27 00:00:00','2018-11-18 00:00:00','Donald Trump','Republican Party'),('2018-04-28 00:00:00','2018-11-18 00:00:00','Donald Trump','Republican Party'),('2018-04-29 00:00:00','2018-11-18 00:00:00','Donald Trump','Republican Party'),('2018-04-30 00:00:00','2018-11-18 00:00:00','Donald Trump','Republican Party'),('2018-05-01 00:00:00','2018-11-18 00:00:00','Donald Trump','Republican Party'),('2018-05-02 00:00:00','2018-11-18 00:00:00','Donald Trump','Republican Party'),('2018-05-03 00:00:00','2018-11-18 00:00:00','Donald Trump','Republican Party'),('2018-05-04 00:00:00','2018-11-18 00:00:00','Donald Trump','Republican Party'),('2018-05-05 00:00:00','2018-11-18 00:00:00','Donald Trump','Republican Party'),('2018-05-06 00:00:00','2018-11-18 00:00:00','Donald Trump','Republican </w:t>
        </w:r>
        <w:r>
          <w:t xml:space="preserve">Party'),('2018-05-07 00:00:00','2018-11-18 00:00:00','Donald Trump','Republican Party'),('2018-05-08 00:00:00','2018-11-18 00:00:00','Donald Trump','Republican Party'),('2018-05-09 00:00:00','2018-11-18 00:00:00','Donald Trump','Republican Party'),('2018-05-10 00:00:00','2018-11-18 00:00:00','Donald Trump','Republican Party'),('2018-05-11 00:00:00','2018-11-18 00:00:00','Donald Trump','Republican Party'),('2018-05-12 00:00:00','2018-11-18 00:00:00','Donald Trump','Republican Party'),('2018-05-13 00:00:00','2018-11-18 00:00:00','Donald Trump','Republican Party'),('2018-05-14 00:00:00','2018-11-18 00:00:00','Donald Trump','Republican Party'),('2018-05-15 00:00:00','2018-11-18 00:00:00','Donald Trump','Republican Party'),('2018-05-16 00:00:00','2018-11-18 00:00:00','Donald Trump','Republican Party'),('2018-05-17 00:00:00','2018-11-18 00:00:00','Donald Trump','Republican Party'),('2018-05-18 00:00:00','2018-11-18 00:00:00','Donald Trump','Republican Party'),('2018-05-19 00:00:00','2018-11-18 00:00:00','Donald Trump','Republican Party'),('2018-05-20 00:00:00','2018-11-18 00:00:00','Donald Trump','Republican Party'),('2018-05-21 00:00:00','2018-11-18 00:00:00','Donald Trump','Republican Party'),('2018-05-22 00:00:00','2018-11-18 00:00:00','Donald Trump','Republican Party'),('2018-05-23 00:00:00','2018-11-18 00:00:00','Donald Trump','Republican Party'),('2018-05-24 00:00:00','2018-11-18 00:00:00','Donald Trump','Republican Party'),('2018-05-25 00:00:00','2018-11-18 00:00:00','Donald Trump','Republican Party'),('2018-05-26 00:00:00','2018-11-18 00:00:00','Donald Trump','Republican Party'),('2018-05-27 00:00:00','2018-11-18 00:00:00','Donald Trump','Republican Party'),('2018-05-28 00:00:00','2018-11-18 00:00:00','Donald Trump','Republican Party'),('2018-05-29 00:00:00','2018-11-18 00:00:00','Donald Trump','Republican Party'),('2018-05-30 00:00:00','2018-11-18 00:00:00','Donald Trump','Republican Party'),('2018-05-31 00:00:00','2018-11-18 00:00:00','Donald Trump','Republican Party'),('2018-06-01 00:00:00','2018-11-18 00:00:00','Donald Trump','Republican Party'),('2018-06-02 00:00:00','2018-11-18 00:00:00','Donald Trump','Republican Party'),('2018-06-03 00:00:00','2018-11-18 00:00:00','Donald Trump','Republican Party'),('2018-06-04 00:00:00','2018-11-18 00:00:00','Donald Trump','Republican Party'),('2018-06-05 00:00:00','2018-11-18 00:00:00','Donald Trump','Republican Party'),('2018-06-06 00:00:00','2018-11-18 00:00:00','Donald Trump','Republican Party'),('2018-06-07 00:00:00','2018-11-18 00:00:00','Donald Trump','Republican Party'),('2018-06-08 00:00:00','2018-11-18 00:00:00','Donald Trump','Republican Party'),('2018-06-09 00:00:00','2018-11-18 00:00:00','Donald Trump','Republican Party'),('2018-06-10 00:00:00','2018-11-18 00:00:00','Donald Trump','Republican Party'),('2018-06-11 00:00:00','2018-11-18 00:00:00','Donald Trump','Republican Party'),('2018-06-12 00:00:00','2018-11-18 00:00:00','Donald Trump','Republican Party'),('2018-06-13 00:00:00','2018-11-18 00:00:00','Donald Trump','Republican Party'),('2018-06-14 00:00:00','2018-11-18 00:00:00','Donald Trump','Republican Party'),('2018-06-15 00:00:00','2018-11-18 00:00:00','Donald Trump','Republican Party'),('2018-06-16 00:00:00','2018-11-18 00:00:00','Donald Trump','Republican Party'),('2018-06-17 00:00:00','2018-11-18 00:00:00','Donald Trump','Republican Party'),('2018-06-18 00:00:00','2018-11-18 00:00:00','Donald Trump','Republican Party'),('2018-06-19 00:00:00','2018-11-18 00:00:00','Donald Trump','Republican Party'),('2018-06-20 00:00:00','2018-11-18 00:00:00','Donald Trump','Republican </w:t>
        </w:r>
        <w:r>
          <w:lastRenderedPageBreak/>
          <w:t xml:space="preserve">Party'),('2018-06-21 00:00:00','2018-11-18 00:00:00','Donald Trump','Republican Party'),('2018-06-22 00:00:00','2018-11-18 00:00:00','Donald Trump','Republican Party'),('2018-06-23 00:00:00','2018-11-18 00:00:00','Donald Trump','Republican Party'),('2018-06-24 00:00:00','2018-11-18 00:00:00','Donald Trump','Republican Party'),('2018-06-25 00:00:00','2018-11-18 00:00:00','Donald Trump','Republican Party'),('2018-06-26 00:00:00','2018-11-18 00:00:00','Donald Trump','Republican Party'),('2018-06-27 00:00:00','2018-11-18 00:00:00','Donald Trump','Republican Party'),('2018-06-28 00:00:00','2018-11-18 00:00:00','Donald Trump','Republican Party'),('2018-06-29 00:00:00','2018-11-18 00:00:00','Donald Trump','Republican Party'),('2018-06-30 00:00:00','2018-11-18 00:00:00','Donald Trump','Republican Party'),('2018-07-01 00:00:00','2018-11-18 00:00:00','Donald Trump','Republican Party'),('2018-07-02 00:00:00','2018-11-18 00:00:00','Donald Trump','Republican Party'),('2018-07-03 00:00:00','2018-11-18 00:00:00','Donald Trump','Republican Party'),('2018-07-04 00:00:00','2018-11-18 00:00:00','Donald Trump','Republican Party'),('2018-07-05 00:00:00','2018-11-18 00:00:00','Donald Trump','Republican Party'),('2018-07-06 00:00:00','2018-11-18 00:00:00','Donald Trump','Republican Party'),('2018-07-07 00:00:00','2018-11-18 00:00:00','Donald Trump','Republican Party'),('2018-07-08 00:00:00','2018-11-18 00:00:00','Donald Trump','Republican Party'),('2018-07-09 00:00:00','2018-11-18 00:00:00','Donald Trump','Republican Party'),('2018-07-10 00:00:00','2018-11-18 00:00:00','Donald Trump','Republican Party'),('2018-07-11 00:00:00','2018-11-18 00:00:00','Donald Trump','Republican Party'),('2018-07-12 00:00:00','2018-11-18 00:00:00','Donald Trump','Republican Party'),('2018-07-13 00:00:00','2018-11-18 00:00:00','Donald Trump','Republican Party'),('2018-07-14 00:00:00','2018-11-18 00:00:00','Donald Trump','Republican Party'),('2018-07-15 00:00:00','2018-11-18 00:00:00','Donald Trump','Republican Party'),('2018-07-16 00:00:00','2018-11-18 00:00:00','Donald Trump','Republican Party'),('2018-07-17 00:00:00','2018-11-18 00:00:00','Donald Trump','Republican Party'),('2018-07-18 00:00:00','2018-11-18 00:00:00','Donald Trump','Republican Party'),('2018-07-19 00:00:00','2018-11-18 00:00:00','Donald Trump','Republican Party'),('2018-07-20 00:00:00','2018-11-18 00:00:00','Donald Trump','Republican Party'),('2018-07-21 00:00:00','2018-11-18 00:00:00','Donald Trump','Republican Party'),('2018-07-22 00:00:00','2018-11-18 00:00:00','Donald Trump','Republican Party'),('2018-07-23 00:00:00','2018-11-18 00:00:00','Donald Trump','Republican Party'),('2018-07-24 00:00:00','2018-11-18 00:00:00','Donald Trump','Republican Party'),('2018-07-25 00:00:00','2018-11-18 00:00:00','Donald Trump','Republican Party'),('2018-07-26 00:00:00','2018-11-18 00:00:00','Donald Trump','Republican Party'),('2018-07-27 00:00:00','2018-11-18 00:00:00','Donald Trump','Republican Party'),('2018-07-28 00:00:00','2018-11-18 00:00:00','Donald Trump','Republican Party'),('2018-07-29 00:00:00','2018-11-18 00:00:00','Donald Trump','Republican Party'),('2018-07-30 00:00:00','2018-11-18 00:00:00','Donald Trump','Republican Party'),('2018-07-31 00:00:00','2018-11-18 00:00:00','Donald Trump','Republican Party'),('2018-08-01 00:00:00','2018-11-18 00:00:00','Donald Trump','Republican Party'),('2018-08-02 00:00:00','2018-11-18 00:00:00','Donald Trump','Republican Party'),('2018-08-03 00:00:00','2018-11-18 00:00:00','Donald Trump','Republican Party'),('2018-08-04 00:00:00','2018-11-18 00:00:00','Donald Trump','Republican </w:t>
        </w:r>
        <w:r>
          <w:t xml:space="preserve">Party'),('2018-08-05 00:00:00','2018-11-18 00:00:00','Donald Trump','Republican Party'),('2018-08-06 00:00:00','2018-11-18 00:00:00','Donald Trump','Republican Party'),('2018-08-07 00:00:00','2018-11-18 00:00:00','Donald Trump','Republican Party'),('2018-08-08 00:00:00','2018-11-18 00:00:00','Donald Trump','Republican Party'),('2018-08-09 00:00:00','2018-11-18 00:00:00','Donald Trump','Republican Party'),('2018-08-10 00:00:00','2018-11-18 00:00:00','Donald Trump','Republican Party'),('2018-08-11 00:00:00','2018-11-18 00:00:00','Donald Trump','Republican Party'),('2018-08-12 00:00:00','2018-11-18 00:00:00','Donald Trump','Republican Party'),('2018-08-13 00:00:00','2018-11-18 00:00:00','Donald Trump','Republican Party'),('2018-08-14 00:00:00','2018-11-18 00:00:00','Donald Trump','Republican Party'),('2018-08-15 00:00:00','2018-11-18 00:00:00','Donald Trump','Republican Party'),('2018-08-16 00:00:00','2018-11-18 00:00:00','Donald Trump','Republican Party'),('2018-08-17 00:00:00','2018-11-18 00:00:00','Donald Trump','Republican Party'),('2018-08-18 00:00:00','2018-11-18 00:00:00','Donald Trump','Republican Party'),('2018-08-19 00:00:00','2018-11-18 00:00:00','Donald Trump','Republican Party'),('2018-08-20 00:00:00','2018-11-18 00:00:00','Donald Trump','Republican Party'),('2018-08-21 00:00:00','2018-11-18 00:00:00','Donald Trump','Republican Party'),('2018-08-22 00:00:00','2018-11-18 00:00:00','Donald Trump','Republican Party'),('2018-08-23 00:00:00','2018-11-18 00:00:00','Donald Trump','Republican Party'),('2018-08-24 00:00:00','2018-11-18 00:00:00','Donald Trump','Republican Party'),('2018-08-25 00:00:00','2018-11-18 00:00:00','Donald Trump','Republican Party'),('2018-08-26 00:00:00','2018-11-18 00:00:00','Donald Trump','Republican Party'),('2018-08-27 00:00:00','2018-11-18 00:00:00','Donald Trump','Republican Party'),('2018-08-28 00:00:00','2018-11-18 00:00:00','Donald Trump','Republican Party'),('2018-08-29 00:00:00','2018-11-18 00:00:00','Donald Trump','Republican Party'),('2018-08-30 00:00:00','2018-11-18 00:00:00','Donald Trump','Republican Party'),('2018-08-31 00:00:00','2018-11-18 00:00:00','Donald Trump','Republican Party'),('2018-09-01 00:00:00','2018-11-18 00:00:00','Donald Trump','Republican Party'),('2018-09-02 00:00:00','2018-11-18 00:00:00','Donald Trump','Republican Party'),('2018-09-03 00:00:00','2018-11-18 00:00:00','Donald Trump','Republican Party'),('2018-09-04 00:00:00','2018-11-18 00:00:00','Donald Trump','Republican Party'),('2018-09-05 00:00:00','2018-11-18 00:00:00','Donald Trump','Republican Party'),('2018-09-06 00:00:00','2018-11-18 00:00:00','Donald Trump','Republican Party'),('2018-09-07 00:00:00','2018-11-18 00:00:00','Donald Trump','Republican Party'),('2018-09-08 00:00:00','2018-11-18 00:00:00','Donald Trump','Republican Party'),('2018-09-09 00:00:00','2018-11-18 00:00:00','Donald Trump','Republican Party'),('2018-09-10 00:00:00','2018-11-18 00:00:00','Donald Trump','Republican Party'),('2018-09-11 00:00:00','2018-11-18 00:00:00','Donald Trump','Republican Party'),('2018-09-12 00:00:00','2018-11-18 00:00:00','Donald Trump','Republican Party'),('2018-09-13 00:00:00','2018-11-18 00:00:00','Donald Trump','Republican Party'),('2018-09-14 00:00:00','2018-11-18 00:00:00','Donald Trump','Republican Party'),('2018-09-15 00:00:00','2018-11-18 00:00:00','Donald Trump','Republican Party'),('2018-09-16 00:00:00','2018-11-18 00:00:00','Donald Trump','Republican Party'),('2018-09-17 00:00:00','2018-11-18 00:00:00','Donald Trump','Republican Party'),('2018-09-18 00:00:00','2018-11-18 00:00:00','Donald Trump','Republican </w:t>
        </w:r>
        <w:r>
          <w:lastRenderedPageBreak/>
          <w:t xml:space="preserve">Party'),('2018-09-19 00:00:00','2018-11-18 00:00:00','Donald Trump','Republican Party'),('2018-09-20 00:00:00','2018-11-18 00:00:00','Donald Trump','Republican Party'),('2018-09-21 00:00:00','2018-11-18 00:00:00','Donald Trump','Republican Party'),('2018-09-22 00:00:00','2018-11-18 00:00:00','Donald Trump','Republican Party'),('2018-09-23 00:00:00','2018-11-18 00:00:00','Donald Trump','Republican Party'),('2018-09-24 00:00:00','2018-11-18 00:00:00','Donald Trump','Republican Party'),('2018-09-25 00:00:00','2018-11-18 00:00:00','Donald Trump','Republican Party'),('2018-09-26 00:00:00','2018-11-18 00:00:00','Donald Trump','Republican Party'),('2018-09-27 00:00:00','2018-11-18 00:00:00','Donald Trump','Republican Party'),('2018-09-28 00:00:00','2018-11-18 00:00:00','Donald Trump','Republican Party'),('2018-09-29 00:00:00','2018-11-18 00:00:00','Donald Trump','Republican Party'),('2018-09-30 00:00:00','2018-11-18 00:00:00','Donald Trump','Republican Party'),('2018-10-01 00:00:00','2018-11-18 00:00:00','Donald Trump','Republican Party'),('2018-10-02 00:00:00','2018-11-18 00:00:00','Donald Trump','Republican Party'),('2018-10-03 00:00:00','2018-11-18 00:00:00','Donald Trump','Republican Party'),('2018-10-04 00:00:00','2018-11-18 00:00:00','Donald Trump','Republican Party'),('2018-10-05 00:00:00','2018-11-18 00:00:00','Donald Trump','Republican Party'),('2018-10-06 00:00:00','2018-11-18 00:00:00','Donald Trump','Republican Party'),('2018-10-07 00:00:00','2018-11-18 00:00:00','Donald Trump','Republican Party'),('2018-10-08 00:00:00','2018-11-18 00:00:00','Donald Trump','Republican Party'),('2018-10-09 00:00:00','2018-11-18 00:00:00','Donald Trump','Republican Party'),('2018-10-10 00:00:00','2018-11-18 00:00:00','Donald Trump','Republican Party'),('2018-10-11 00:00:00','2018-11-18 00:00:00','Donald Trump','Republican Party'),('2018-10-12 00:00:00','2018-11-18 00:00:00','Donald Trump','Republican Party'),('2018-10-13 00:00:00','2018-11-18 00:00:00','Donald Trump','Republican Party'),('2018-10-14 00:00:00','2018-11-18 00:00:00','Donald Trump','Republican Party'),('2018-10-15 00:00:00','2018-11-18 00:00:00','Donald Trump','Republican Party'),('2018-10-16 00:00:00','2018-11-18 00:00:00','Donald Trump','Republican Party'),('2018-10-17 00:00:00','2018-11-18 00:00:00','Donald Trump','Republican Party'),('2018-10-18 00:00:00','2018-11-18 00:00:00','Donald Trump','Republican Party'),('2018-10-19 00:00:00','2018-11-18 00:00:00','Donald Trump','Republican Party'),('2018-10-20 00:00:00','2018-11-18 00:00:00','Donald Trump','Republican Party'),('2018-10-21 00:00:00','2018-11-18 00:00:00','Donald Trump','Republican Party'),('2018-10-22 00:00:00','2018-11-18 00:00:00','Donald Trump','Republican Party'),('2018-10-23 00:00:00','2018-11-18 00:00:00','Donald Trump','Republican Party'),('2018-10-24 00:00:00','2018-11-18 00:00:00','Donald Trump','Republican Party'),('2018-10-25 00:00:00','2018-11-18 00:00:00','Donald Trump','Republican Party'),('2018-10-26 00:00:00','2018-11-18 00:00:00','Donald Trump','Republican Party'),('2018-10-27 00:00:00','2018-11-18 00:00:00','Donald Trump','Republican Party'),('2018-10-28 00:00:00','2018-11-18 00:00:00','Donald Trump','Republican Party'),('2018-10-29 00:00:00','2018-11-18 00:00:00','Donald Trump','Republican Party'),('2018-10-30 00:00:00','2018-11-18 00:00:00','Donald Trump','Republican Party'),('2018-10-31 00:00:00','2018-11-18 00:00:00','Donald Trump','Republican Party'),('2018-11-01 00:00:00','2018-11-18 00:00:00','Donald Trump','Republican Party'),('2018-11-02 00:00:00','2018-11-18 00:00:00','Donald Trump','Republican </w:t>
        </w:r>
        <w:r>
          <w:t>Party'),('2018-11-03 00:00:00','2018-11-18 00:00:00','Donald Trump','Republican Party'),('2018-11-04 00:00:00','2018-11-18 00:00:00','Donald Trump','Republican Party'),('2018-11-05 00:00:00','2018-11-18 00:00:00','Donald Trump','Republican Party'),('2018-11-06 00:00:00','2018-11-18 00:00:00','Donald Trump','Republican Party'),('2018-11-07 00:00:00','2018-11-18 00:00:00','Donald Trump','Republican Party'),('2018-11-08 00:00:00','2018-11-18 00:00:00','Donald Trump','Republican Party'),('2018-11-09 00:00:00','2018-11-18 00:00:00','Donald Trump','Republican Party'),('2018-11-10 00:00:00','2018-11-18 00:00:00','Donald Trump','Republican Party'),('2018-11-11 00:00:00','2018-11-18 00:00:00','Donald Trump','Republican Party'),('2018-11-12 00:00:00','2018-11-18 00:00:00','Donald Trump','Republican Party'),('2018-11-13 00:00:00','2018-11-18 00:00:00','Donald Trump','Republican Party'),('2018-11-14 00:00:00','2018-11-18 00:00:00','Donald Trump','Republican Party'),('2018-11-15 00:00:00','2018-11-18 00:00:00','Donald Trump','Republican Party'),('2018-11-16 00:00:00','2018-11-18 00:00:00','Donald Trump','Republican Party'),('2018-11-17 00:00:00','2018-11-18 00:00:00','Donald Trump','Republican Party');</w:t>
        </w:r>
      </w:ins>
    </w:p>
    <w:p w14:paraId="46EBD9F8" w14:textId="77777777" w:rsidR="00332A6F" w:rsidRDefault="00332A6F" w:rsidP="00332A6F">
      <w:pPr>
        <w:rPr>
          <w:ins w:id="626" w:author="Brandon de la Houssaye" w:date="2018-11-24T17:33:00Z"/>
        </w:rPr>
      </w:pPr>
      <w:ins w:id="627" w:author="Brandon de la Houssaye" w:date="2018-11-24T17:33:00Z">
        <w:r>
          <w:t>/*!40000 ALTER TABLE `pres` ENABLE KEYS */;</w:t>
        </w:r>
      </w:ins>
    </w:p>
    <w:p w14:paraId="6115D376" w14:textId="77777777" w:rsidR="00332A6F" w:rsidRDefault="00332A6F" w:rsidP="00332A6F">
      <w:pPr>
        <w:rPr>
          <w:ins w:id="628" w:author="Brandon de la Houssaye" w:date="2018-11-24T17:33:00Z"/>
        </w:rPr>
      </w:pPr>
      <w:ins w:id="629" w:author="Brandon de la Houssaye" w:date="2018-11-24T17:33:00Z">
        <w:r>
          <w:t>UNLOCK TABLES;</w:t>
        </w:r>
      </w:ins>
    </w:p>
    <w:p w14:paraId="1D5E43F0" w14:textId="77777777" w:rsidR="00332A6F" w:rsidRDefault="00332A6F" w:rsidP="00332A6F">
      <w:pPr>
        <w:rPr>
          <w:ins w:id="630" w:author="Brandon de la Houssaye" w:date="2018-11-24T17:33:00Z"/>
        </w:rPr>
      </w:pPr>
    </w:p>
    <w:p w14:paraId="44612182" w14:textId="77777777" w:rsidR="00332A6F" w:rsidRDefault="00332A6F" w:rsidP="00332A6F">
      <w:pPr>
        <w:rPr>
          <w:ins w:id="631" w:author="Brandon de la Houssaye" w:date="2018-11-24T17:33:00Z"/>
        </w:rPr>
      </w:pPr>
      <w:ins w:id="632" w:author="Brandon de la Houssaye" w:date="2018-11-24T17:33:00Z">
        <w:r>
          <w:t>--</w:t>
        </w:r>
      </w:ins>
    </w:p>
    <w:p w14:paraId="5D4F5177" w14:textId="77777777" w:rsidR="00332A6F" w:rsidRDefault="00332A6F" w:rsidP="00332A6F">
      <w:pPr>
        <w:rPr>
          <w:ins w:id="633" w:author="Brandon de la Houssaye" w:date="2018-11-24T17:33:00Z"/>
        </w:rPr>
      </w:pPr>
      <w:ins w:id="634" w:author="Brandon de la Houssaye" w:date="2018-11-24T17:33:00Z">
        <w:r>
          <w:t>-- Table structure for table `us_history_timeline`</w:t>
        </w:r>
      </w:ins>
    </w:p>
    <w:p w14:paraId="46F528E2" w14:textId="77777777" w:rsidR="00332A6F" w:rsidRDefault="00332A6F" w:rsidP="00332A6F">
      <w:pPr>
        <w:rPr>
          <w:ins w:id="635" w:author="Brandon de la Houssaye" w:date="2018-11-24T17:33:00Z"/>
        </w:rPr>
      </w:pPr>
      <w:ins w:id="636" w:author="Brandon de la Houssaye" w:date="2018-11-24T17:33:00Z">
        <w:r>
          <w:t>--</w:t>
        </w:r>
      </w:ins>
    </w:p>
    <w:p w14:paraId="462E3A19" w14:textId="77777777" w:rsidR="00332A6F" w:rsidRDefault="00332A6F" w:rsidP="00332A6F">
      <w:pPr>
        <w:rPr>
          <w:ins w:id="637" w:author="Brandon de la Houssaye" w:date="2018-11-24T17:33:00Z"/>
        </w:rPr>
      </w:pPr>
    </w:p>
    <w:p w14:paraId="76779C4F" w14:textId="77777777" w:rsidR="00332A6F" w:rsidRDefault="00332A6F" w:rsidP="00332A6F">
      <w:pPr>
        <w:rPr>
          <w:ins w:id="638" w:author="Brandon de la Houssaye" w:date="2018-11-24T17:33:00Z"/>
        </w:rPr>
      </w:pPr>
      <w:ins w:id="639" w:author="Brandon de la Houssaye" w:date="2018-11-24T17:33:00Z">
        <w:r>
          <w:t>DROP TABLE IF EXISTS `us_history_timeline`;</w:t>
        </w:r>
      </w:ins>
    </w:p>
    <w:p w14:paraId="65B46A9F" w14:textId="77777777" w:rsidR="00332A6F" w:rsidRDefault="00332A6F" w:rsidP="00332A6F">
      <w:pPr>
        <w:rPr>
          <w:ins w:id="640" w:author="Brandon de la Houssaye" w:date="2018-11-24T17:33:00Z"/>
        </w:rPr>
      </w:pPr>
      <w:ins w:id="641" w:author="Brandon de la Houssaye" w:date="2018-11-24T17:33:00Z">
        <w:r>
          <w:t>/*!40101 SET @saved_cs_client     = @@character_set_client */;</w:t>
        </w:r>
      </w:ins>
    </w:p>
    <w:p w14:paraId="556B5391" w14:textId="77777777" w:rsidR="00332A6F" w:rsidRDefault="00332A6F" w:rsidP="00332A6F">
      <w:pPr>
        <w:rPr>
          <w:ins w:id="642" w:author="Brandon de la Houssaye" w:date="2018-11-24T17:33:00Z"/>
        </w:rPr>
      </w:pPr>
      <w:ins w:id="643" w:author="Brandon de la Houssaye" w:date="2018-11-24T17:33:00Z">
        <w:r>
          <w:t xml:space="preserve"> SET character_set_client = utf8mb</w:t>
        </w:r>
        <w:proofErr w:type="gramStart"/>
        <w:r>
          <w:t>4 ;</w:t>
        </w:r>
        <w:proofErr w:type="gramEnd"/>
      </w:ins>
    </w:p>
    <w:p w14:paraId="1171BA8B" w14:textId="77777777" w:rsidR="00332A6F" w:rsidRDefault="00332A6F" w:rsidP="00332A6F">
      <w:pPr>
        <w:rPr>
          <w:ins w:id="644" w:author="Brandon de la Houssaye" w:date="2018-11-24T17:33:00Z"/>
        </w:rPr>
      </w:pPr>
      <w:ins w:id="645" w:author="Brandon de la Houssaye" w:date="2018-11-24T17:33:00Z">
        <w:r>
          <w:t>CREATE TABLE `us_history_timeline` (</w:t>
        </w:r>
      </w:ins>
    </w:p>
    <w:p w14:paraId="530E2A4E" w14:textId="77777777" w:rsidR="00332A6F" w:rsidRDefault="00332A6F" w:rsidP="00332A6F">
      <w:pPr>
        <w:rPr>
          <w:ins w:id="646" w:author="Brandon de la Houssaye" w:date="2018-11-24T17:33:00Z"/>
        </w:rPr>
      </w:pPr>
      <w:ins w:id="647" w:author="Brandon de la Houssaye" w:date="2018-11-24T17:33:00Z">
        <w:r>
          <w:t xml:space="preserve">  `Event Date` datetime DEFAULT NULL,</w:t>
        </w:r>
      </w:ins>
    </w:p>
    <w:p w14:paraId="6179DAEF" w14:textId="77777777" w:rsidR="00332A6F" w:rsidRDefault="00332A6F" w:rsidP="00332A6F">
      <w:pPr>
        <w:rPr>
          <w:ins w:id="648" w:author="Brandon de la Houssaye" w:date="2018-11-24T17:33:00Z"/>
        </w:rPr>
      </w:pPr>
      <w:ins w:id="649" w:author="Brandon de la Houssaye" w:date="2018-11-24T17:33:00Z">
        <w:r>
          <w:t xml:space="preserve">  `Event` text</w:t>
        </w:r>
      </w:ins>
    </w:p>
    <w:p w14:paraId="1AD0F28B" w14:textId="77777777" w:rsidR="00332A6F" w:rsidRDefault="00332A6F" w:rsidP="00332A6F">
      <w:pPr>
        <w:rPr>
          <w:ins w:id="650" w:author="Brandon de la Houssaye" w:date="2018-11-24T17:33:00Z"/>
        </w:rPr>
      </w:pPr>
      <w:ins w:id="651" w:author="Brandon de la Houssaye" w:date="2018-11-24T17:33:00Z">
        <w:r>
          <w:t>) ENGINE=InnoDB DEFAULT CHARSET=utf8mb4 COLLATE=utf8mb4_0900_ai_ci;</w:t>
        </w:r>
      </w:ins>
    </w:p>
    <w:p w14:paraId="5CF591AA" w14:textId="77777777" w:rsidR="00332A6F" w:rsidRDefault="00332A6F" w:rsidP="00332A6F">
      <w:pPr>
        <w:rPr>
          <w:ins w:id="652" w:author="Brandon de la Houssaye" w:date="2018-11-24T17:33:00Z"/>
        </w:rPr>
      </w:pPr>
      <w:ins w:id="653" w:author="Brandon de la Houssaye" w:date="2018-11-24T17:33:00Z">
        <w:r>
          <w:t>/*!40101 SET character_set_client = @saved_cs_client */;</w:t>
        </w:r>
      </w:ins>
    </w:p>
    <w:p w14:paraId="53E2186C" w14:textId="77777777" w:rsidR="00332A6F" w:rsidRDefault="00332A6F" w:rsidP="00332A6F">
      <w:pPr>
        <w:rPr>
          <w:ins w:id="654" w:author="Brandon de la Houssaye" w:date="2018-11-24T17:33:00Z"/>
        </w:rPr>
      </w:pPr>
    </w:p>
    <w:p w14:paraId="23CFD621" w14:textId="77777777" w:rsidR="00332A6F" w:rsidRDefault="00332A6F" w:rsidP="00332A6F">
      <w:pPr>
        <w:rPr>
          <w:ins w:id="655" w:author="Brandon de la Houssaye" w:date="2018-11-24T17:33:00Z"/>
        </w:rPr>
      </w:pPr>
      <w:ins w:id="656" w:author="Brandon de la Houssaye" w:date="2018-11-24T17:33:00Z">
        <w:r>
          <w:t>--</w:t>
        </w:r>
      </w:ins>
    </w:p>
    <w:p w14:paraId="7756833B" w14:textId="77777777" w:rsidR="00332A6F" w:rsidRDefault="00332A6F" w:rsidP="00332A6F">
      <w:pPr>
        <w:rPr>
          <w:ins w:id="657" w:author="Brandon de la Houssaye" w:date="2018-11-24T17:33:00Z"/>
        </w:rPr>
      </w:pPr>
      <w:ins w:id="658" w:author="Brandon de la Houssaye" w:date="2018-11-24T17:33:00Z">
        <w:r>
          <w:t>-- Dumping data for table `us_history_timeline`</w:t>
        </w:r>
      </w:ins>
    </w:p>
    <w:p w14:paraId="4CF56711" w14:textId="77777777" w:rsidR="00332A6F" w:rsidRDefault="00332A6F" w:rsidP="00332A6F">
      <w:pPr>
        <w:rPr>
          <w:ins w:id="659" w:author="Brandon de la Houssaye" w:date="2018-11-24T17:33:00Z"/>
        </w:rPr>
      </w:pPr>
      <w:ins w:id="660" w:author="Brandon de la Houssaye" w:date="2018-11-24T17:33:00Z">
        <w:r>
          <w:t>--</w:t>
        </w:r>
      </w:ins>
    </w:p>
    <w:p w14:paraId="7D7FE218" w14:textId="77777777" w:rsidR="00332A6F" w:rsidRDefault="00332A6F" w:rsidP="00332A6F">
      <w:pPr>
        <w:rPr>
          <w:ins w:id="661" w:author="Brandon de la Houssaye" w:date="2018-11-24T17:33:00Z"/>
        </w:rPr>
      </w:pPr>
    </w:p>
    <w:p w14:paraId="2E11BAA4" w14:textId="77777777" w:rsidR="00332A6F" w:rsidRDefault="00332A6F" w:rsidP="00332A6F">
      <w:pPr>
        <w:rPr>
          <w:ins w:id="662" w:author="Brandon de la Houssaye" w:date="2018-11-24T17:33:00Z"/>
        </w:rPr>
      </w:pPr>
      <w:ins w:id="663" w:author="Brandon de la Houssaye" w:date="2018-11-24T17:33:00Z">
        <w:r>
          <w:t>LOCK TABLES `us_history_timeline` WRITE;</w:t>
        </w:r>
      </w:ins>
    </w:p>
    <w:p w14:paraId="7931EC3B" w14:textId="77777777" w:rsidR="00332A6F" w:rsidRDefault="00332A6F" w:rsidP="00332A6F">
      <w:pPr>
        <w:rPr>
          <w:ins w:id="664" w:author="Brandon de la Houssaye" w:date="2018-11-24T17:33:00Z"/>
        </w:rPr>
      </w:pPr>
      <w:ins w:id="665" w:author="Brandon de la Houssaye" w:date="2018-11-24T17:33:00Z">
        <w:r>
          <w:t>/*!40000 ALTER TABLE `us_history_timeline` DISABLE KEYS */;</w:t>
        </w:r>
      </w:ins>
    </w:p>
    <w:p w14:paraId="0B409EA7" w14:textId="77777777" w:rsidR="00332A6F" w:rsidRDefault="00332A6F" w:rsidP="00332A6F">
      <w:pPr>
        <w:rPr>
          <w:ins w:id="666" w:author="Brandon de la Houssaye" w:date="2018-11-24T17:33:00Z"/>
        </w:rPr>
      </w:pPr>
      <w:ins w:id="667" w:author="Brandon de la Houssaye" w:date="2018-11-24T17:33:00Z">
        <w:r>
          <w:t xml:space="preserve">INSERT INTO `us_history_timeline` VALUES ('2001-01-20 00:00:00','First inauguration of George W. Bush: George W. Bush was inaugurated the forty-third President of the United States'),('2001-06-07 00:00:00','The Economic Growth and Tax Relief Reconciliation Act of 2001 was signed into law by President George W. Bush'),('2001-06-11 00:00:00','Timothy McVeigh is executed as an American domestic terrorist for the detonation of a truck bomb in front of the Alfred P. Murrah Federal Building in Oklahoma City on April 19, 1995'),('2001-09-11 00:00:00','September 11 terrorist attacks: Nineteen terrorists hijacked four planes and crashed them into the World Trade Center in New York City, the Pentagon in Arlington County, Virginia, and an open field near Shanksville, Pennsylvania, killing 2,996 people and injuring </w:t>
        </w:r>
        <w:r>
          <w:lastRenderedPageBreak/>
          <w:t xml:space="preserve">over 6,000. Flight 93 was about to make a crash in Washington, D.C., but the passengers fought the terrorists until the plane crashed into the field'),('2001-09-18 00:00:00','2001 Anthrax attacks: Anthrax attacks killed five and infected seventeen more through the mail system'),('2001-10-07 00:00:00','War in Afghanistan: The United States launched an invasion of Afghanistan'),('2001-10-26 00:00:00','The USA PATRIOT Act, increasing law enforcement agencies\' ability to conduct searches in cases of suspected terrorism, was signed into law'),('2001-11-12 00:00:00','American Airlines Flight 587: A flight crashed in Queens, New York, killing 265'),('2002-06-13 00:00:00','The United States officially withdraws from the Anti-Ballistic Missile Treaty'),('2002-01-08 00:00:00','The No Child Left Behind Act education reform bill was signed into law'),('2002-10-02 00:00:00','Beltway sniper attacks: Ten people were killed and three were injured in attacks around the Washington, D.C. area'),('2002-11-25 00:00:00','The United States Department of Homeland Security was created'),('2003-02-01 00:00:00','Space Shuttle Columbia disaster: The Space Shuttle Columbia disintegrated on reentry into the Earth\'s atmosphere, killing all seven astronauts aboard'),('2003-02-17 00:00:00','2003 E2 nightclub stampede: A nightclub stampede in Chicago, Illinois killed twenty-one'),('2003-02-20 00:00:00','The Station nightclub fire: A fire caused by pyrotechnics at a nightclub in West Warwick, Rhode Island killed 100 people and injured over 230'),('2003-03-19 00:00:00','Invasion of Iraq: The United States, United Kingdom, Australia and Poland invaded Iraq'),('2003-12-13 00:00:00','Capture of Saddam Hussein: In Iraq, deposed Iraqi President Saddam Hussein was captured by United States special forces'),('2004-02-04 00:00:00','The social networking website Facebook was launched'),('2004-02-04 00:00:00','2004 Atlantic hurricane season: Four deadly and damaging hurricanes impacted Florida, killing a combined one hundred people in the United States and producing over $50 billion in damage'),('2004-11-02 00:00:00','U.S. presidential election, 2004; President George W. Bush was reelected, defeating Democratic Senator John F. Kerry'),('2005-01-20 00:00:00','Second inauguration of George W. Bush: George W. Bush was inaugurated to his second term'),('2005-08-23 00:00:00','Hurricane Katrina: A hurricane devastated the Louisiana, Mississippi, and Alabama coastlines killing at least 1,836 people and causing $81 billion in damage'),('2006-11-07 00:00:00','The Democratic Party regained control of both houses of Congress and gained control of a majority of state governorships'),('2007-01-03 00:00:00','Democrat Nancy Pelosi became the first woman to become Speaker of the U.S. House of Representatives'),('2007-01-10 00:00:00','Iraq War troop surge of 2007: George W. Bush ordered the substantial increase of the number of United States troops in Iraq'),('2007-04-16 00:00:00','Virginia Tech massacre: A South Korean student shot and killed thirty-two other students and professors before killing himself'),('2007-08-01 00:00:00','The I-35W Mississippi River bridge in Minneapolis, Minnesota collapsed, killing thirteen people'),('2007-12-01 00:00:00','Great Recession: A recession began'),('2008-02-05 00:00:00','2008 Super Tuesday tornado outbreak: An outbreak of tornadoes killed over sixty people and produced $1 billion in damage </w:t>
        </w:r>
        <w:r>
          <w:t xml:space="preserve">across Arkansas, Kentucky, Tennessee, and Alabama'),('2008-02-05 00:00:00','Hurricane Ike: A hurricane killed 100 people along the Texas coast, producing $31 billion in damage and contributing to rising oil prices'),('2008-07-11 00:00:00','Oil prices in the United States hit a record $147 per barrel'),('2008-07-11 00:00:00','Global financial crisis in September 2008: The stock market crashed'),('2008-09-14 00:00:00','Bankruptcy of Lehman Brothers: Investment bank Lehman Brothers files for bankruptcy, the largest in U.S. history'),('2008-11-04 00:00:00','U.S. presidential election, 2008: Barack Obama was elected the forty-fourth President of the United States'),('2009-01-20 00:00:00','Inauguration of Barack Obama: Obama was inaugurated the forty-fourth President of the United States'),('2009-02-17 00:00:00','President Barack Obama signed the American Recovery and Reinvestment Act of 2009, a $787 billion economic stimulus package'),('2009-02-17 00:00:00','Tea Party protests: The first of a series of protests, focusing on smaller government, fiscal responsibility, individual freedoms and conservative views of the Constitution, were conducted across the country'),('2009-06-25 00:00:00','Death of Michael Jackson: Pop icon Michael Jackson died'),('2009-08-08 00:00:00','Sonia Sotomayor was sworn in as an Associate Justice of the Supreme Court; becoming the first Latina Justice'),('2009-11-05 00:00:00','Fort Hood shooting: Nidal Malik Hasan killed twelve servicemen and injured thirty-one'),('2010-02-23 00:00:00','The United States Navy lifted its ban on women in submarines'),('2010-03-23 00:00:00','The Patient Protection and Affordable Care Act (PPACA) was signed into law by President Barack Obama'),('2010-04-20 00:00:00','Deepwater Horizon oil spill: The BP oil rig Deepwater Horizon exploded in the Gulf of Mexico, killing 11 workers and spilling 4.9 million barrels of oil into the Gulf over an 87-day period; being the largest marine oil spill in the history of the petroleum industry'),('2010-07-21 00:00:00','The Dodd-Frank Wall Street Reform and Consumer Protection Act was signed into law; establishing the Consumer Financial Protection Bureau'),('2010-11-02 00:00:00','United States Senate elections, 2010: The Republican Party gained five seats, to forty-seven, reducing the Democratic presence in the Senate to fifty-one. Two seats remained in the hands of independents'),('2010-11-02 00:00:00','United States House of Representatives elections, 2010: The Republican Party gained sixty-two seats, giving them an absolute majority of 242 in the House and reducing the Democratic presence to 193'),('2010-11-28 00:00:00','United States diplomatic cables leak: WikiLeaks began to release classified diplomatic documents to the international press'),('2010-12-22 00:00:00','The Senate ratified the New START treaty'),('2010-12-22 00:00:00','The Don\'t Ask, Don\'t Tell Repeal Act of 2010 was signed into law, ending the Don\'t ask, don\'t tell policy regarding homosexuals in the United States Armed Forces'),('2011-01-08 00:00:00','2011 Tucson shooting: A gunman targeting Democratic Representative Gabrielle Giffords critically injured Giffords and killed six others, including federal judge John Roll, in Tucson, Arizona'),('2011-03-19 00:00:00','Operation Odyssey Dawn: The United States began air and cruise missile attacks against Libya'),('2011-04-25 00:00:00','2011 Super Outbreak: The largest tornado outbreak ever in United States history occurs in the American Midwest </w:t>
        </w:r>
        <w:r>
          <w:lastRenderedPageBreak/>
          <w:t xml:space="preserve">and Southern United States killing 348 people and causing $11 billion in damage'),('2011-05-02 00:00:00','Death of Osama bin Laden: Al-Qaeda head Osama bin Laden was killed by United States forces in Abbottabad, Pakistan'),('2011-05-22 00:00:00','Joplin Tornado: An EF-5 tornado tore through Joplin, Missouri, killing 161, and causing $2.8 billion in damage, including the destruction of a large portion of the main retail strip, a hospital, the high school, a middle school, and several elementary schools'),('2011-08-02 00:00:00','United States debt-ceiling crisis: The Budget Control Act of 2011 was signed into law, increasing the legal limit on federal government debt in order to prevent default and establishing the United States Congress Joint Select Committee on Deficit Reduction'),('2011-08-05 00:00:00','United States federal government credit-rating downgrade, 2011: The credit-rating arm of Standard &amp; Poor\'s reduced the rating of United States federal government debt from AAA to AA+'),('2011-08-08 00:00:00','August 2011 stock markets fall: Major United States stock market indices dropped in value by some two and a half trillion dollars'),('2011-09-17 00:00:00','The populist Occupy Wall Street protest movement made camp in Zuccotti Park in New York City'),('2011-12-18 00:00:00','Withdrawal of U.S. troops from Iraq: The last United States troops withdrew from Iraq under the terms of the U.S.–Iraq Status of Forces Agreement'),('2012-07-20 00:00:00','2012 Aurora shooting: occurs inside of a Century 6 movie theatre in Aurora, Colorado killing 12 people and injuring 70 others, the largest number of casualties in one shooting on U.S. soil until the Orlando nightclub shooting four years later'),('2012-09-11 00:00:00','2012 Benghazi attack: An attack that was coordinated against two United States government facilities in Benghazi, Libya by members of the Islamic militant group Ansar al-Sharia'),('2012-09-11 00:00:00','Hurricane Sandy: A devastating hurricane wreaks havoc for the Eastern United States coast. There were many states severely impacted by the hurricane, especially New York and New Jersey, which took a direct hit from the storm'),('2012-11-06 00:00:00','United States presidential election, 2012: Barack Obama is reelected as president'),('2012-12-14 00:00:00','Sandy Hook Elementary School shooting: Occurs in Newtown, Connecticut killing 20 Children and 6 Staff Members in Sandy Hook Elementary School, perpetrated by a 20 Year Old, Adam Lanza'),('2013-01-20 00:00:00','Barack Obama is inaugurated for his second term as president'),('2013-04-15 00:00:00','Boston Marathon bombing: Two pressure cooker bombs explode during the Boston Marathon'),('2013-04-15 00:00:00','Global surveillance disclosures: The revelations of the NSA\'s PRISM, Boundless Informant and XKeyscore domestic surveillance programs were first published by The Guardian and Washington Post newspapers'),('2014-04-16 00:00:00','Malaysia Airlines Flight 370: Flight MH370 of Malaysian airlines went missing and hasn\'t been seen since. Despite search efforts from the US and the rest of the world. 3 American citizens was on-board this flight'),('2014-05-23 00:00:00','2014 Isla Vista killings occurs, killing 6, and wounding 14 others, perpetrated by Elliot Rodger'),('2014-05-23 00:00:00','President Obama orders the return of a small number of troops to Iraq to help bolster Iraqi and Kurdish military forces in their war with the Islamic State of Iraq and the Levant'),('2014-08-09 00:00:00','Michael </w:t>
        </w:r>
        <w:r>
          <w:t>Brown was shot and killed, in what was ruled by a grand jury to be self-defense, by police officer Darren Wilson in Ferguson, Missouri, igniting protests and riots in the following months'),('2014-11-03 00:00:00','New building, 1 World Trade Center, opens in New York City'),('2014-11-04 00:00:00','In national elections, Republicans take control of the U.S. Senate and maintaining a majority in the House of Representatives'),('2014-12-17 00:00:00','President Obama announces a restoration of full diplomatic relations with Cuba for the first time since 1961'),('2015-04-27 00:00:00','2015 Baltimore protests: Protests and rioting occur in Baltimore, Maryland after the death of Freddie Gray in police custody'),('2015-06-17 00:00:00','Charleston church shooting: A gunman killed 9, including a state senator in a church in Charleston, South Carolina'),('2015-06-26 00:00:00','Obergefell v. Hodges: Same-sex marriage is fully legalized in all 50 states'),('2015-07-20 00:00:00','Restoration of relations with Cuba'),('2015-12-02 00:00:00','2015 San Bernardino attack: Rizwan Farook and Tashfeen Malik, a married radical Muslim couple, kills 14 people at a center for the developmentally disabled'),('2016-06-11 00:00:00','2016 Orlando Nightclub Shooting: A self-proclaimed Islamic State fighter, Omar Mateen, kills 49 and injures 53 at a gay nightclub in Orlando, before being shot and killed by an officer'),('2016-07-07 00:00:00','2016 shooting of Dallas police officers: Micah Xavier Johnson ambushed and fired upon a group of police officers in Dallas, Texas, killing five officers and injuring nine others. Two civilians were also wounded. Johnson was an Army Reserve Afghan War veteran who was reportedly angry over police shootings of black men and stated that he wanted to kill white people, especially white police officers. The shooting happened at the end of a peaceful protest against police killings of Alton Sterling in Baton Rouge, Louisiana, and Philando Castile in Falcon Heights, Minnesota, which had occurred in the preceding days'),('2016-08-12 00:00:00','2016 Louisiana floods: Prolonged rainfall in southern parts of the U.S. state of Louisiana resulted in catastrophic flooding that submerged thousands of houses and businesses. Louisiana\'s governor, John Bel Edwards, called the disaster a \"historic, unprecedented flooding event\" and declared a state of emergency'</w:t>
        </w:r>
        <w:proofErr w:type="gramStart"/>
        <w:r>
          <w:t>),(</w:t>
        </w:r>
        <w:proofErr w:type="gramEnd"/>
        <w:r>
          <w:t xml:space="preserve">'2016-08-13 00:00:00','2016 Milwaukee riots: A riot began in Milwaukee, Wisconsin, sparked by the fatal police shooting of 23-year-old Sylville Smith. During the three-day turmoil, several people, including police officers, were injured and dozens of protesters arrested'),('2016-11-08 00:00:00','United States presidential election, 2016: Donald Trump wins the 2016 presidential election, and becomes the forty-fifth president of the United States.[742] The Republicans also regained the majority of both the House and Senate; an election in which the Republican candidate wins the election while the majority in Congress maintains a Republican control hasn\'t happened since 2004'),('2017-01-20 00:00:00','Inauguration of Donald Trump: Donald Trump is inaugurated as the forty-fifth president of the United States'),('2017-10-01 00:00:00','The 2017 Las Vegas shooting in Las Vegas, Nevada, happened when Stephen Paddock opened fire into the crowd, and killed 58, as well as injuring 851 more, and became the deadliest mass shooting in modern U.S. history'),('2017-12-22 00:00:00','The Tax Cuts and Jobs Act of 2017 is signed into </w:t>
        </w:r>
        <w:r>
          <w:lastRenderedPageBreak/>
          <w:t>law, lowering income tax rates and the corporate tax rate'),('2018-01-13 00:00:00','The Hawaii Emergency Management Agency announced a missile attack could take place, resulting in Hawaii\'s citizens panicking'),('2018-01-23 00:00:00','An 8.0-magnitude earthquake took place near the southern coast of Alaska'),('2018-02-04 00:00:00','The Philadelphia Eagles claim victory in the Super Bowl for the first time'),('2018-02-14 00:00:00','A school shooting took place at Marjory Stoneman Douglas High School in Parkland, Florida, claiming the lives of 17 students');</w:t>
        </w:r>
      </w:ins>
    </w:p>
    <w:p w14:paraId="49133307" w14:textId="77777777" w:rsidR="00332A6F" w:rsidRDefault="00332A6F" w:rsidP="00332A6F">
      <w:pPr>
        <w:rPr>
          <w:ins w:id="668" w:author="Brandon de la Houssaye" w:date="2018-11-24T17:33:00Z"/>
        </w:rPr>
      </w:pPr>
      <w:ins w:id="669" w:author="Brandon de la Houssaye" w:date="2018-11-24T17:33:00Z">
        <w:r>
          <w:t>/*!40000 ALTER TABLE `us_history_timeline` ENABLE KEYS */;</w:t>
        </w:r>
      </w:ins>
    </w:p>
    <w:p w14:paraId="00995C87" w14:textId="77777777" w:rsidR="00332A6F" w:rsidRDefault="00332A6F" w:rsidP="00332A6F">
      <w:pPr>
        <w:rPr>
          <w:ins w:id="670" w:author="Brandon de la Houssaye" w:date="2018-11-24T17:33:00Z"/>
        </w:rPr>
      </w:pPr>
      <w:ins w:id="671" w:author="Brandon de la Houssaye" w:date="2018-11-24T17:33:00Z">
        <w:r>
          <w:t>UNLOCK TABLES;</w:t>
        </w:r>
      </w:ins>
    </w:p>
    <w:p w14:paraId="167F5760" w14:textId="77777777" w:rsidR="00332A6F" w:rsidRDefault="00332A6F" w:rsidP="00332A6F">
      <w:pPr>
        <w:rPr>
          <w:ins w:id="672" w:author="Brandon de la Houssaye" w:date="2018-11-24T17:33:00Z"/>
        </w:rPr>
      </w:pPr>
    </w:p>
    <w:p w14:paraId="2E47B76C" w14:textId="77777777" w:rsidR="00332A6F" w:rsidRDefault="00332A6F" w:rsidP="00332A6F">
      <w:pPr>
        <w:rPr>
          <w:ins w:id="673" w:author="Brandon de la Houssaye" w:date="2018-11-24T17:33:00Z"/>
        </w:rPr>
      </w:pPr>
      <w:ins w:id="674" w:author="Brandon de la Houssaye" w:date="2018-11-24T17:33:00Z">
        <w:r>
          <w:t>--</w:t>
        </w:r>
      </w:ins>
    </w:p>
    <w:p w14:paraId="10547C65" w14:textId="77777777" w:rsidR="00332A6F" w:rsidRDefault="00332A6F" w:rsidP="00332A6F">
      <w:pPr>
        <w:rPr>
          <w:ins w:id="675" w:author="Brandon de la Houssaye" w:date="2018-11-24T17:33:00Z"/>
        </w:rPr>
      </w:pPr>
      <w:ins w:id="676" w:author="Brandon de la Houssaye" w:date="2018-11-24T17:33:00Z">
        <w:r>
          <w:t>-- Dumping routines for database 'stockdata'</w:t>
        </w:r>
      </w:ins>
    </w:p>
    <w:p w14:paraId="1434FBD5" w14:textId="77777777" w:rsidR="00332A6F" w:rsidRDefault="00332A6F" w:rsidP="00332A6F">
      <w:pPr>
        <w:rPr>
          <w:ins w:id="677" w:author="Brandon de la Houssaye" w:date="2018-11-24T17:33:00Z"/>
        </w:rPr>
      </w:pPr>
      <w:ins w:id="678" w:author="Brandon de la Houssaye" w:date="2018-11-24T17:33:00Z">
        <w:r>
          <w:t>--</w:t>
        </w:r>
      </w:ins>
    </w:p>
    <w:p w14:paraId="4FADE100" w14:textId="77777777" w:rsidR="00332A6F" w:rsidRDefault="00332A6F" w:rsidP="00332A6F">
      <w:pPr>
        <w:rPr>
          <w:ins w:id="679" w:author="Brandon de la Houssaye" w:date="2018-11-24T17:33:00Z"/>
        </w:rPr>
      </w:pPr>
      <w:ins w:id="680" w:author="Brandon de la Houssaye" w:date="2018-11-24T17:33:00Z">
        <w:r>
          <w:t>/*!50003 DROP PROCEDURE IF EXISTS `usp_DeleteStockData` */;</w:t>
        </w:r>
      </w:ins>
    </w:p>
    <w:p w14:paraId="5C9D8B30" w14:textId="77777777" w:rsidR="00332A6F" w:rsidRDefault="00332A6F" w:rsidP="00332A6F">
      <w:pPr>
        <w:rPr>
          <w:ins w:id="681" w:author="Brandon de la Houssaye" w:date="2018-11-24T17:33:00Z"/>
        </w:rPr>
      </w:pPr>
      <w:ins w:id="682" w:author="Brandon de la Houssaye" w:date="2018-11-24T17:33:00Z">
        <w:r>
          <w:t>/*!50003 SET @saved_cs_client      = @@character_set_client *</w:t>
        </w:r>
        <w:proofErr w:type="gramStart"/>
        <w:r>
          <w:t>/ ;</w:t>
        </w:r>
        <w:proofErr w:type="gramEnd"/>
      </w:ins>
    </w:p>
    <w:p w14:paraId="22F18BDA" w14:textId="77777777" w:rsidR="00332A6F" w:rsidRDefault="00332A6F" w:rsidP="00332A6F">
      <w:pPr>
        <w:rPr>
          <w:ins w:id="683" w:author="Brandon de la Houssaye" w:date="2018-11-24T17:33:00Z"/>
        </w:rPr>
      </w:pPr>
      <w:ins w:id="684" w:author="Brandon de la Houssaye" w:date="2018-11-24T17:33:00Z">
        <w:r>
          <w:t>/*!50003 SET @saved_cs_results     = @@character_set_results *</w:t>
        </w:r>
        <w:proofErr w:type="gramStart"/>
        <w:r>
          <w:t>/ ;</w:t>
        </w:r>
        <w:proofErr w:type="gramEnd"/>
      </w:ins>
    </w:p>
    <w:p w14:paraId="278EF4C0" w14:textId="77777777" w:rsidR="00332A6F" w:rsidRDefault="00332A6F" w:rsidP="00332A6F">
      <w:pPr>
        <w:rPr>
          <w:ins w:id="685" w:author="Brandon de la Houssaye" w:date="2018-11-24T17:33:00Z"/>
        </w:rPr>
      </w:pPr>
      <w:ins w:id="686" w:author="Brandon de la Houssaye" w:date="2018-11-24T17:33:00Z">
        <w:r>
          <w:t>/*!50003 SET @saved_col_connection = @@collation_connection *</w:t>
        </w:r>
        <w:proofErr w:type="gramStart"/>
        <w:r>
          <w:t>/ ;</w:t>
        </w:r>
        <w:proofErr w:type="gramEnd"/>
      </w:ins>
    </w:p>
    <w:p w14:paraId="32503953" w14:textId="77777777" w:rsidR="00332A6F" w:rsidRDefault="00332A6F" w:rsidP="00332A6F">
      <w:pPr>
        <w:rPr>
          <w:ins w:id="687" w:author="Brandon de la Houssaye" w:date="2018-11-24T17:33:00Z"/>
        </w:rPr>
      </w:pPr>
      <w:ins w:id="688" w:author="Brandon de la Houssaye" w:date="2018-11-24T17:33:00Z">
        <w:r>
          <w:t>/*!50003 SET character_set_</w:t>
        </w:r>
        <w:proofErr w:type="gramStart"/>
        <w:r>
          <w:t>client  =</w:t>
        </w:r>
        <w:proofErr w:type="gramEnd"/>
        <w:r>
          <w:t xml:space="preserve"> utf8mb4 */ ;</w:t>
        </w:r>
      </w:ins>
    </w:p>
    <w:p w14:paraId="4AB3FB3F" w14:textId="77777777" w:rsidR="00332A6F" w:rsidRDefault="00332A6F" w:rsidP="00332A6F">
      <w:pPr>
        <w:rPr>
          <w:ins w:id="689" w:author="Brandon de la Houssaye" w:date="2018-11-24T17:33:00Z"/>
        </w:rPr>
      </w:pPr>
      <w:ins w:id="690" w:author="Brandon de la Houssaye" w:date="2018-11-24T17:33:00Z">
        <w:r>
          <w:t>/*!50003 SET character_set_results = utf8mb4 *</w:t>
        </w:r>
        <w:proofErr w:type="gramStart"/>
        <w:r>
          <w:t>/ ;</w:t>
        </w:r>
        <w:proofErr w:type="gramEnd"/>
      </w:ins>
    </w:p>
    <w:p w14:paraId="75BA6E69" w14:textId="77777777" w:rsidR="00332A6F" w:rsidRDefault="00332A6F" w:rsidP="00332A6F">
      <w:pPr>
        <w:rPr>
          <w:ins w:id="691" w:author="Brandon de la Houssaye" w:date="2018-11-24T17:33:00Z"/>
        </w:rPr>
      </w:pPr>
      <w:ins w:id="692" w:author="Brandon de la Houssaye" w:date="2018-11-24T17:33:00Z">
        <w:r>
          <w:t>/*!50003 SET collation_</w:t>
        </w:r>
        <w:proofErr w:type="gramStart"/>
        <w:r>
          <w:t>connection  =</w:t>
        </w:r>
        <w:proofErr w:type="gramEnd"/>
        <w:r>
          <w:t xml:space="preserve"> utf8mb4_0900_ai_ci */ ;</w:t>
        </w:r>
      </w:ins>
    </w:p>
    <w:p w14:paraId="0C2A99C6" w14:textId="77777777" w:rsidR="00332A6F" w:rsidRDefault="00332A6F" w:rsidP="00332A6F">
      <w:pPr>
        <w:rPr>
          <w:ins w:id="693" w:author="Brandon de la Houssaye" w:date="2018-11-24T17:33:00Z"/>
        </w:rPr>
      </w:pPr>
      <w:ins w:id="694" w:author="Brandon de la Houssaye" w:date="2018-11-24T17:33:00Z">
        <w:r>
          <w:t>/*!50003 SET @saved_sql_mode       = @@sql_mode *</w:t>
        </w:r>
        <w:proofErr w:type="gramStart"/>
        <w:r>
          <w:t>/ ;</w:t>
        </w:r>
        <w:proofErr w:type="gramEnd"/>
      </w:ins>
    </w:p>
    <w:p w14:paraId="5959FC7F" w14:textId="77777777" w:rsidR="00332A6F" w:rsidRDefault="00332A6F" w:rsidP="00332A6F">
      <w:pPr>
        <w:rPr>
          <w:ins w:id="695" w:author="Brandon de la Houssaye" w:date="2018-11-24T17:33:00Z"/>
        </w:rPr>
      </w:pPr>
      <w:ins w:id="696" w:author="Brandon de la Houssaye" w:date="2018-11-24T17:33:00Z">
        <w:r>
          <w:t>/*!50003 SET sql_mode              = 'STRICT_TRANS_</w:t>
        </w:r>
        <w:proofErr w:type="gramStart"/>
        <w:r>
          <w:t>TABLES,NO</w:t>
        </w:r>
        <w:proofErr w:type="gramEnd"/>
        <w:r>
          <w:t>_ENGINE_SUBSTITUTION' */ ;</w:t>
        </w:r>
      </w:ins>
    </w:p>
    <w:p w14:paraId="6C387D7C" w14:textId="77777777" w:rsidR="00332A6F" w:rsidRDefault="00332A6F" w:rsidP="00332A6F">
      <w:pPr>
        <w:rPr>
          <w:ins w:id="697" w:author="Brandon de la Houssaye" w:date="2018-11-24T17:33:00Z"/>
        </w:rPr>
      </w:pPr>
      <w:proofErr w:type="gramStart"/>
      <w:ins w:id="698" w:author="Brandon de la Houssaye" w:date="2018-11-24T17:33:00Z">
        <w:r>
          <w:t>DELIMITER ;</w:t>
        </w:r>
        <w:proofErr w:type="gramEnd"/>
        <w:r>
          <w:t>;</w:t>
        </w:r>
      </w:ins>
    </w:p>
    <w:p w14:paraId="4E32E6B9" w14:textId="77777777" w:rsidR="00332A6F" w:rsidRDefault="00332A6F" w:rsidP="00332A6F">
      <w:pPr>
        <w:rPr>
          <w:ins w:id="699" w:author="Brandon de la Houssaye" w:date="2018-11-24T17:33:00Z"/>
        </w:rPr>
      </w:pPr>
      <w:ins w:id="700" w:author="Brandon de la Houssaye" w:date="2018-11-24T17:33:00Z">
        <w:r>
          <w:t>CREATE DEFINER=`root`@`localhost` PROCEDURE `usp_DeleteStockData</w:t>
        </w:r>
        <w:proofErr w:type="gramStart"/>
        <w:r>
          <w:t>`(</w:t>
        </w:r>
        <w:proofErr w:type="gramEnd"/>
        <w:r>
          <w:t>)</w:t>
        </w:r>
      </w:ins>
    </w:p>
    <w:p w14:paraId="11CA179C" w14:textId="77777777" w:rsidR="00332A6F" w:rsidRDefault="00332A6F" w:rsidP="00332A6F">
      <w:pPr>
        <w:rPr>
          <w:ins w:id="701" w:author="Brandon de la Houssaye" w:date="2018-11-24T17:33:00Z"/>
        </w:rPr>
      </w:pPr>
      <w:ins w:id="702" w:author="Brandon de la Houssaye" w:date="2018-11-24T17:33:00Z">
        <w:r>
          <w:t>BEGIN</w:t>
        </w:r>
      </w:ins>
    </w:p>
    <w:p w14:paraId="10F86B54" w14:textId="77777777" w:rsidR="00332A6F" w:rsidRDefault="00332A6F" w:rsidP="00332A6F">
      <w:pPr>
        <w:rPr>
          <w:ins w:id="703" w:author="Brandon de la Houssaye" w:date="2018-11-24T17:33:00Z"/>
        </w:rPr>
      </w:pPr>
      <w:ins w:id="704" w:author="Brandon de la Houssaye" w:date="2018-11-24T17:33:00Z">
        <w:r>
          <w:tab/>
          <w:t>truncate table chart;</w:t>
        </w:r>
      </w:ins>
    </w:p>
    <w:p w14:paraId="253A3D13" w14:textId="77777777" w:rsidR="00332A6F" w:rsidRDefault="00332A6F" w:rsidP="00332A6F">
      <w:pPr>
        <w:rPr>
          <w:ins w:id="705" w:author="Brandon de la Houssaye" w:date="2018-11-24T17:33:00Z"/>
        </w:rPr>
      </w:pPr>
      <w:proofErr w:type="gramStart"/>
      <w:ins w:id="706" w:author="Brandon de la Houssaye" w:date="2018-11-24T17:33:00Z">
        <w:r>
          <w:t>END ;</w:t>
        </w:r>
        <w:proofErr w:type="gramEnd"/>
        <w:r>
          <w:t>;</w:t>
        </w:r>
      </w:ins>
    </w:p>
    <w:p w14:paraId="4645C749" w14:textId="77777777" w:rsidR="00332A6F" w:rsidRDefault="00332A6F" w:rsidP="00332A6F">
      <w:pPr>
        <w:rPr>
          <w:ins w:id="707" w:author="Brandon de la Houssaye" w:date="2018-11-24T17:33:00Z"/>
        </w:rPr>
      </w:pPr>
      <w:proofErr w:type="gramStart"/>
      <w:ins w:id="708" w:author="Brandon de la Houssaye" w:date="2018-11-24T17:33:00Z">
        <w:r>
          <w:t>DELIMITER ;</w:t>
        </w:r>
        <w:proofErr w:type="gramEnd"/>
      </w:ins>
    </w:p>
    <w:p w14:paraId="7DFB1CFF" w14:textId="77777777" w:rsidR="00332A6F" w:rsidRDefault="00332A6F" w:rsidP="00332A6F">
      <w:pPr>
        <w:rPr>
          <w:ins w:id="709" w:author="Brandon de la Houssaye" w:date="2018-11-24T17:33:00Z"/>
        </w:rPr>
      </w:pPr>
      <w:ins w:id="710" w:author="Brandon de la Houssaye" w:date="2018-11-24T17:33:00Z">
        <w:r>
          <w:t>/*!50003 SET sql_mode              = @saved_sql_mode *</w:t>
        </w:r>
        <w:proofErr w:type="gramStart"/>
        <w:r>
          <w:t>/ ;</w:t>
        </w:r>
        <w:proofErr w:type="gramEnd"/>
      </w:ins>
    </w:p>
    <w:p w14:paraId="25946EE8" w14:textId="77777777" w:rsidR="00332A6F" w:rsidRDefault="00332A6F" w:rsidP="00332A6F">
      <w:pPr>
        <w:rPr>
          <w:ins w:id="711" w:author="Brandon de la Houssaye" w:date="2018-11-24T17:33:00Z"/>
        </w:rPr>
      </w:pPr>
      <w:ins w:id="712" w:author="Brandon de la Houssaye" w:date="2018-11-24T17:33:00Z">
        <w:r>
          <w:t>/*!50003 SET character_set_</w:t>
        </w:r>
        <w:proofErr w:type="gramStart"/>
        <w:r>
          <w:t>client  =</w:t>
        </w:r>
        <w:proofErr w:type="gramEnd"/>
        <w:r>
          <w:t xml:space="preserve"> @saved_cs_client */ ;</w:t>
        </w:r>
      </w:ins>
    </w:p>
    <w:p w14:paraId="4A6F6EF5" w14:textId="77777777" w:rsidR="00332A6F" w:rsidRDefault="00332A6F" w:rsidP="00332A6F">
      <w:pPr>
        <w:rPr>
          <w:ins w:id="713" w:author="Brandon de la Houssaye" w:date="2018-11-24T17:33:00Z"/>
        </w:rPr>
      </w:pPr>
      <w:ins w:id="714" w:author="Brandon de la Houssaye" w:date="2018-11-24T17:33:00Z">
        <w:r>
          <w:t>/*!50003 SET character_set_results = @saved_cs_results *</w:t>
        </w:r>
        <w:proofErr w:type="gramStart"/>
        <w:r>
          <w:t>/ ;</w:t>
        </w:r>
        <w:proofErr w:type="gramEnd"/>
      </w:ins>
    </w:p>
    <w:p w14:paraId="30007B15" w14:textId="77777777" w:rsidR="00332A6F" w:rsidRDefault="00332A6F" w:rsidP="00332A6F">
      <w:pPr>
        <w:rPr>
          <w:ins w:id="715" w:author="Brandon de la Houssaye" w:date="2018-11-24T17:33:00Z"/>
        </w:rPr>
      </w:pPr>
      <w:ins w:id="716" w:author="Brandon de la Houssaye" w:date="2018-11-24T17:33:00Z">
        <w:r>
          <w:t>/*!50003 SET collation_</w:t>
        </w:r>
        <w:proofErr w:type="gramStart"/>
        <w:r>
          <w:t>connection  =</w:t>
        </w:r>
        <w:proofErr w:type="gramEnd"/>
        <w:r>
          <w:t xml:space="preserve"> @saved_col_connection */ ;</w:t>
        </w:r>
      </w:ins>
    </w:p>
    <w:p w14:paraId="1D7E9272" w14:textId="77777777" w:rsidR="00332A6F" w:rsidRDefault="00332A6F" w:rsidP="00332A6F">
      <w:pPr>
        <w:rPr>
          <w:ins w:id="717" w:author="Brandon de la Houssaye" w:date="2018-11-24T17:33:00Z"/>
        </w:rPr>
      </w:pPr>
      <w:ins w:id="718" w:author="Brandon de la Houssaye" w:date="2018-11-24T17:33:00Z">
        <w:r>
          <w:t>/*!50003 DROP PROCEDURE IF EXISTS `usp_InsertStockData` */;</w:t>
        </w:r>
      </w:ins>
    </w:p>
    <w:p w14:paraId="1BC4F3A3" w14:textId="77777777" w:rsidR="00332A6F" w:rsidRDefault="00332A6F" w:rsidP="00332A6F">
      <w:pPr>
        <w:rPr>
          <w:ins w:id="719" w:author="Brandon de la Houssaye" w:date="2018-11-24T17:33:00Z"/>
        </w:rPr>
      </w:pPr>
      <w:ins w:id="720" w:author="Brandon de la Houssaye" w:date="2018-11-24T17:33:00Z">
        <w:r>
          <w:t>/*!50003 SET @saved_cs_client      = @@character_set_client *</w:t>
        </w:r>
        <w:proofErr w:type="gramStart"/>
        <w:r>
          <w:t>/ ;</w:t>
        </w:r>
        <w:proofErr w:type="gramEnd"/>
      </w:ins>
    </w:p>
    <w:p w14:paraId="6DC36DFB" w14:textId="77777777" w:rsidR="00332A6F" w:rsidRDefault="00332A6F" w:rsidP="00332A6F">
      <w:pPr>
        <w:rPr>
          <w:ins w:id="721" w:author="Brandon de la Houssaye" w:date="2018-11-24T17:33:00Z"/>
        </w:rPr>
      </w:pPr>
      <w:ins w:id="722" w:author="Brandon de la Houssaye" w:date="2018-11-24T17:33:00Z">
        <w:r>
          <w:t>/*!50003 SET @saved_cs_results     = @@character_set_results *</w:t>
        </w:r>
        <w:proofErr w:type="gramStart"/>
        <w:r>
          <w:t>/ ;</w:t>
        </w:r>
        <w:proofErr w:type="gramEnd"/>
      </w:ins>
    </w:p>
    <w:p w14:paraId="7D5F381B" w14:textId="77777777" w:rsidR="00332A6F" w:rsidRDefault="00332A6F" w:rsidP="00332A6F">
      <w:pPr>
        <w:rPr>
          <w:ins w:id="723" w:author="Brandon de la Houssaye" w:date="2018-11-24T17:33:00Z"/>
        </w:rPr>
      </w:pPr>
      <w:ins w:id="724" w:author="Brandon de la Houssaye" w:date="2018-11-24T17:33:00Z">
        <w:r>
          <w:t>/*!50003 SET @saved_col_connection = @@collation_connection *</w:t>
        </w:r>
        <w:proofErr w:type="gramStart"/>
        <w:r>
          <w:t>/ ;</w:t>
        </w:r>
        <w:proofErr w:type="gramEnd"/>
      </w:ins>
    </w:p>
    <w:p w14:paraId="48F862D0" w14:textId="77777777" w:rsidR="00332A6F" w:rsidRDefault="00332A6F" w:rsidP="00332A6F">
      <w:pPr>
        <w:rPr>
          <w:ins w:id="725" w:author="Brandon de la Houssaye" w:date="2018-11-24T17:33:00Z"/>
        </w:rPr>
      </w:pPr>
      <w:ins w:id="726" w:author="Brandon de la Houssaye" w:date="2018-11-24T17:33:00Z">
        <w:r>
          <w:t>/*!50003 SET character_set_</w:t>
        </w:r>
        <w:proofErr w:type="gramStart"/>
        <w:r>
          <w:t>client  =</w:t>
        </w:r>
        <w:proofErr w:type="gramEnd"/>
        <w:r>
          <w:t xml:space="preserve"> utf8mb4 */ ;</w:t>
        </w:r>
      </w:ins>
    </w:p>
    <w:p w14:paraId="7BF39AE7" w14:textId="77777777" w:rsidR="00332A6F" w:rsidRDefault="00332A6F" w:rsidP="00332A6F">
      <w:pPr>
        <w:rPr>
          <w:ins w:id="727" w:author="Brandon de la Houssaye" w:date="2018-11-24T17:33:00Z"/>
        </w:rPr>
      </w:pPr>
      <w:ins w:id="728" w:author="Brandon de la Houssaye" w:date="2018-11-24T17:33:00Z">
        <w:r>
          <w:t>/*!50003 SET character_set_results = utf8mb4 *</w:t>
        </w:r>
        <w:proofErr w:type="gramStart"/>
        <w:r>
          <w:t>/ ;</w:t>
        </w:r>
        <w:proofErr w:type="gramEnd"/>
      </w:ins>
    </w:p>
    <w:p w14:paraId="4B8A8BD9" w14:textId="77777777" w:rsidR="00332A6F" w:rsidRDefault="00332A6F" w:rsidP="00332A6F">
      <w:pPr>
        <w:rPr>
          <w:ins w:id="729" w:author="Brandon de la Houssaye" w:date="2018-11-24T17:33:00Z"/>
        </w:rPr>
      </w:pPr>
      <w:ins w:id="730" w:author="Brandon de la Houssaye" w:date="2018-11-24T17:33:00Z">
        <w:r>
          <w:t>/*!50003 SET collation_</w:t>
        </w:r>
        <w:proofErr w:type="gramStart"/>
        <w:r>
          <w:t>connection  =</w:t>
        </w:r>
        <w:proofErr w:type="gramEnd"/>
        <w:r>
          <w:t xml:space="preserve"> utf8mb4_0900_ai_ci */ ;</w:t>
        </w:r>
      </w:ins>
    </w:p>
    <w:p w14:paraId="1D23EE75" w14:textId="77777777" w:rsidR="00332A6F" w:rsidRDefault="00332A6F" w:rsidP="00332A6F">
      <w:pPr>
        <w:rPr>
          <w:ins w:id="731" w:author="Brandon de la Houssaye" w:date="2018-11-24T17:33:00Z"/>
        </w:rPr>
      </w:pPr>
      <w:ins w:id="732" w:author="Brandon de la Houssaye" w:date="2018-11-24T17:33:00Z">
        <w:r>
          <w:t>/*!50003 SET @saved_sql_mode       = @@sql_mode *</w:t>
        </w:r>
        <w:proofErr w:type="gramStart"/>
        <w:r>
          <w:t>/ ;</w:t>
        </w:r>
        <w:proofErr w:type="gramEnd"/>
      </w:ins>
    </w:p>
    <w:p w14:paraId="067FC431" w14:textId="77777777" w:rsidR="00332A6F" w:rsidRDefault="00332A6F" w:rsidP="00332A6F">
      <w:pPr>
        <w:rPr>
          <w:ins w:id="733" w:author="Brandon de la Houssaye" w:date="2018-11-24T17:33:00Z"/>
        </w:rPr>
      </w:pPr>
      <w:ins w:id="734" w:author="Brandon de la Houssaye" w:date="2018-11-24T17:33:00Z">
        <w:r>
          <w:t>/*!50003 SET sql_mode              = 'STRICT_TRANS_</w:t>
        </w:r>
        <w:proofErr w:type="gramStart"/>
        <w:r>
          <w:t>TABLES,NO</w:t>
        </w:r>
        <w:proofErr w:type="gramEnd"/>
        <w:r>
          <w:t>_ENGINE_SUBSTITUTION' */ ;</w:t>
        </w:r>
      </w:ins>
    </w:p>
    <w:p w14:paraId="6E963C6D" w14:textId="77777777" w:rsidR="00332A6F" w:rsidRDefault="00332A6F" w:rsidP="00332A6F">
      <w:pPr>
        <w:rPr>
          <w:ins w:id="735" w:author="Brandon de la Houssaye" w:date="2018-11-24T17:33:00Z"/>
        </w:rPr>
      </w:pPr>
      <w:proofErr w:type="gramStart"/>
      <w:ins w:id="736" w:author="Brandon de la Houssaye" w:date="2018-11-24T17:33:00Z">
        <w:r>
          <w:t>DELIMITER ;</w:t>
        </w:r>
        <w:proofErr w:type="gramEnd"/>
        <w:r>
          <w:t>;</w:t>
        </w:r>
      </w:ins>
    </w:p>
    <w:p w14:paraId="14991D62" w14:textId="77777777" w:rsidR="00332A6F" w:rsidRDefault="00332A6F" w:rsidP="00332A6F">
      <w:pPr>
        <w:rPr>
          <w:ins w:id="737" w:author="Brandon de la Houssaye" w:date="2018-11-24T17:33:00Z"/>
        </w:rPr>
      </w:pPr>
      <w:ins w:id="738" w:author="Brandon de la Houssaye" w:date="2018-11-24T17:33:00Z">
        <w:r>
          <w:t>CREATE DEFINER=`root`@`localhost` PROCEDURE `usp_InsertStockData</w:t>
        </w:r>
        <w:proofErr w:type="gramStart"/>
        <w:r>
          <w:t>`(</w:t>
        </w:r>
        <w:proofErr w:type="gramEnd"/>
        <w:r>
          <w:t>Symbol varchar(4), High double, Low double, QuoteDate date )</w:t>
        </w:r>
      </w:ins>
    </w:p>
    <w:p w14:paraId="5108EEC6" w14:textId="77777777" w:rsidR="00332A6F" w:rsidRDefault="00332A6F" w:rsidP="00332A6F">
      <w:pPr>
        <w:rPr>
          <w:ins w:id="739" w:author="Brandon de la Houssaye" w:date="2018-11-24T17:33:00Z"/>
        </w:rPr>
      </w:pPr>
      <w:ins w:id="740" w:author="Brandon de la Houssaye" w:date="2018-11-24T17:33:00Z">
        <w:r>
          <w:t>BEGIN</w:t>
        </w:r>
      </w:ins>
    </w:p>
    <w:p w14:paraId="5EBD0848" w14:textId="77777777" w:rsidR="00332A6F" w:rsidRDefault="00332A6F" w:rsidP="00332A6F">
      <w:pPr>
        <w:rPr>
          <w:ins w:id="741" w:author="Brandon de la Houssaye" w:date="2018-11-24T17:33:00Z"/>
        </w:rPr>
      </w:pPr>
    </w:p>
    <w:p w14:paraId="14F390A5" w14:textId="77777777" w:rsidR="00332A6F" w:rsidRDefault="00332A6F" w:rsidP="00332A6F">
      <w:pPr>
        <w:rPr>
          <w:ins w:id="742" w:author="Brandon de la Houssaye" w:date="2018-11-24T17:33:00Z"/>
        </w:rPr>
      </w:pPr>
      <w:ins w:id="743" w:author="Brandon de la Houssaye" w:date="2018-11-24T17:33:00Z">
        <w:r>
          <w:t>INSERT INTO chart</w:t>
        </w:r>
      </w:ins>
    </w:p>
    <w:p w14:paraId="5F00BF4A" w14:textId="77777777" w:rsidR="00332A6F" w:rsidRDefault="00332A6F" w:rsidP="00332A6F">
      <w:pPr>
        <w:rPr>
          <w:ins w:id="744" w:author="Brandon de la Houssaye" w:date="2018-11-24T17:33:00Z"/>
        </w:rPr>
      </w:pPr>
      <w:ins w:id="745" w:author="Brandon de la Houssaye" w:date="2018-11-24T17:33:00Z">
        <w:r>
          <w:t>(</w:t>
        </w:r>
      </w:ins>
    </w:p>
    <w:p w14:paraId="3AB7604F" w14:textId="77777777" w:rsidR="00332A6F" w:rsidRDefault="00332A6F" w:rsidP="00332A6F">
      <w:pPr>
        <w:rPr>
          <w:ins w:id="746" w:author="Brandon de la Houssaye" w:date="2018-11-24T17:33:00Z"/>
        </w:rPr>
      </w:pPr>
      <w:ins w:id="747" w:author="Brandon de la Houssaye" w:date="2018-11-24T17:33:00Z">
        <w:r>
          <w:tab/>
          <w:t>Symbol</w:t>
        </w:r>
      </w:ins>
    </w:p>
    <w:p w14:paraId="27F69C27" w14:textId="77777777" w:rsidR="00332A6F" w:rsidRDefault="00332A6F" w:rsidP="00332A6F">
      <w:pPr>
        <w:rPr>
          <w:ins w:id="748" w:author="Brandon de la Houssaye" w:date="2018-11-24T17:33:00Z"/>
        </w:rPr>
      </w:pPr>
      <w:ins w:id="749" w:author="Brandon de la Houssaye" w:date="2018-11-24T17:33:00Z">
        <w:r>
          <w:t xml:space="preserve">    </w:t>
        </w:r>
        <w:proofErr w:type="gramStart"/>
        <w:r>
          <w:t>,High</w:t>
        </w:r>
        <w:proofErr w:type="gramEnd"/>
      </w:ins>
    </w:p>
    <w:p w14:paraId="3AD15BC3" w14:textId="77777777" w:rsidR="00332A6F" w:rsidRDefault="00332A6F" w:rsidP="00332A6F">
      <w:pPr>
        <w:rPr>
          <w:ins w:id="750" w:author="Brandon de la Houssaye" w:date="2018-11-24T17:33:00Z"/>
        </w:rPr>
      </w:pPr>
      <w:ins w:id="751" w:author="Brandon de la Houssaye" w:date="2018-11-24T17:33:00Z">
        <w:r>
          <w:t xml:space="preserve">    </w:t>
        </w:r>
        <w:proofErr w:type="gramStart"/>
        <w:r>
          <w:t>,Low</w:t>
        </w:r>
        <w:proofErr w:type="gramEnd"/>
      </w:ins>
    </w:p>
    <w:p w14:paraId="0CBA0848" w14:textId="77777777" w:rsidR="00332A6F" w:rsidRDefault="00332A6F" w:rsidP="00332A6F">
      <w:pPr>
        <w:rPr>
          <w:ins w:id="752" w:author="Brandon de la Houssaye" w:date="2018-11-24T17:33:00Z"/>
        </w:rPr>
      </w:pPr>
      <w:ins w:id="753" w:author="Brandon de la Houssaye" w:date="2018-11-24T17:33:00Z">
        <w:r>
          <w:t xml:space="preserve">    </w:t>
        </w:r>
        <w:proofErr w:type="gramStart"/>
        <w:r>
          <w:t>,QuoteDate</w:t>
        </w:r>
        <w:proofErr w:type="gramEnd"/>
      </w:ins>
    </w:p>
    <w:p w14:paraId="57DC6DB9" w14:textId="77777777" w:rsidR="00332A6F" w:rsidRDefault="00332A6F" w:rsidP="00332A6F">
      <w:pPr>
        <w:rPr>
          <w:ins w:id="754" w:author="Brandon de la Houssaye" w:date="2018-11-24T17:33:00Z"/>
        </w:rPr>
      </w:pPr>
      <w:ins w:id="755" w:author="Brandon de la Houssaye" w:date="2018-11-24T17:33:00Z">
        <w:r>
          <w:t>)</w:t>
        </w:r>
      </w:ins>
    </w:p>
    <w:p w14:paraId="3E6A3B8E" w14:textId="77777777" w:rsidR="00332A6F" w:rsidRDefault="00332A6F" w:rsidP="00332A6F">
      <w:pPr>
        <w:rPr>
          <w:ins w:id="756" w:author="Brandon de la Houssaye" w:date="2018-11-24T17:33:00Z"/>
        </w:rPr>
      </w:pPr>
      <w:ins w:id="757" w:author="Brandon de la Houssaye" w:date="2018-11-24T17:33:00Z">
        <w:r>
          <w:t>VALUES</w:t>
        </w:r>
      </w:ins>
    </w:p>
    <w:p w14:paraId="0C7B9F44" w14:textId="77777777" w:rsidR="00332A6F" w:rsidRDefault="00332A6F" w:rsidP="00332A6F">
      <w:pPr>
        <w:rPr>
          <w:ins w:id="758" w:author="Brandon de la Houssaye" w:date="2018-11-24T17:33:00Z"/>
        </w:rPr>
      </w:pPr>
      <w:ins w:id="759" w:author="Brandon de la Houssaye" w:date="2018-11-24T17:33:00Z">
        <w:r>
          <w:t>(</w:t>
        </w:r>
      </w:ins>
    </w:p>
    <w:p w14:paraId="7D999DA9" w14:textId="77777777" w:rsidR="00332A6F" w:rsidRDefault="00332A6F" w:rsidP="00332A6F">
      <w:pPr>
        <w:rPr>
          <w:ins w:id="760" w:author="Brandon de la Houssaye" w:date="2018-11-24T17:33:00Z"/>
        </w:rPr>
      </w:pPr>
      <w:ins w:id="761" w:author="Brandon de la Houssaye" w:date="2018-11-24T17:33:00Z">
        <w:r>
          <w:tab/>
          <w:t>Symbol</w:t>
        </w:r>
      </w:ins>
    </w:p>
    <w:p w14:paraId="094251D0" w14:textId="77777777" w:rsidR="00332A6F" w:rsidRDefault="00332A6F" w:rsidP="00332A6F">
      <w:pPr>
        <w:rPr>
          <w:ins w:id="762" w:author="Brandon de la Houssaye" w:date="2018-11-24T17:33:00Z"/>
        </w:rPr>
      </w:pPr>
      <w:ins w:id="763" w:author="Brandon de la Houssaye" w:date="2018-11-24T17:33:00Z">
        <w:r>
          <w:t xml:space="preserve">    </w:t>
        </w:r>
        <w:proofErr w:type="gramStart"/>
        <w:r>
          <w:t>,High</w:t>
        </w:r>
        <w:proofErr w:type="gramEnd"/>
      </w:ins>
    </w:p>
    <w:p w14:paraId="50493DF3" w14:textId="77777777" w:rsidR="00332A6F" w:rsidRDefault="00332A6F" w:rsidP="00332A6F">
      <w:pPr>
        <w:rPr>
          <w:ins w:id="764" w:author="Brandon de la Houssaye" w:date="2018-11-24T17:33:00Z"/>
        </w:rPr>
      </w:pPr>
      <w:ins w:id="765" w:author="Brandon de la Houssaye" w:date="2018-11-24T17:33:00Z">
        <w:r>
          <w:t xml:space="preserve">    </w:t>
        </w:r>
        <w:proofErr w:type="gramStart"/>
        <w:r>
          <w:t>,Low</w:t>
        </w:r>
        <w:proofErr w:type="gramEnd"/>
      </w:ins>
    </w:p>
    <w:p w14:paraId="24DA859F" w14:textId="77777777" w:rsidR="00332A6F" w:rsidRDefault="00332A6F" w:rsidP="00332A6F">
      <w:pPr>
        <w:rPr>
          <w:ins w:id="766" w:author="Brandon de la Houssaye" w:date="2018-11-24T17:33:00Z"/>
        </w:rPr>
      </w:pPr>
      <w:ins w:id="767" w:author="Brandon de la Houssaye" w:date="2018-11-24T17:33:00Z">
        <w:r>
          <w:t xml:space="preserve">    </w:t>
        </w:r>
        <w:proofErr w:type="gramStart"/>
        <w:r>
          <w:t>,QuoteDate</w:t>
        </w:r>
        <w:proofErr w:type="gramEnd"/>
      </w:ins>
    </w:p>
    <w:p w14:paraId="6E44DF47" w14:textId="77777777" w:rsidR="00332A6F" w:rsidRDefault="00332A6F" w:rsidP="00332A6F">
      <w:pPr>
        <w:rPr>
          <w:ins w:id="768" w:author="Brandon de la Houssaye" w:date="2018-11-24T17:33:00Z"/>
        </w:rPr>
      </w:pPr>
      <w:ins w:id="769" w:author="Brandon de la Houssaye" w:date="2018-11-24T17:33:00Z">
        <w:r>
          <w:t>);</w:t>
        </w:r>
      </w:ins>
    </w:p>
    <w:p w14:paraId="6336A1AC" w14:textId="77777777" w:rsidR="00332A6F" w:rsidRDefault="00332A6F" w:rsidP="00332A6F">
      <w:pPr>
        <w:rPr>
          <w:ins w:id="770" w:author="Brandon de la Houssaye" w:date="2018-11-24T17:33:00Z"/>
        </w:rPr>
      </w:pPr>
      <w:proofErr w:type="gramStart"/>
      <w:ins w:id="771" w:author="Brandon de la Houssaye" w:date="2018-11-24T17:33:00Z">
        <w:r>
          <w:t>END ;</w:t>
        </w:r>
        <w:proofErr w:type="gramEnd"/>
        <w:r>
          <w:t>;</w:t>
        </w:r>
      </w:ins>
    </w:p>
    <w:p w14:paraId="41E53F7E" w14:textId="77777777" w:rsidR="00332A6F" w:rsidRDefault="00332A6F" w:rsidP="00332A6F">
      <w:pPr>
        <w:rPr>
          <w:ins w:id="772" w:author="Brandon de la Houssaye" w:date="2018-11-24T17:33:00Z"/>
        </w:rPr>
      </w:pPr>
      <w:proofErr w:type="gramStart"/>
      <w:ins w:id="773" w:author="Brandon de la Houssaye" w:date="2018-11-24T17:33:00Z">
        <w:r>
          <w:t>DELIMITER ;</w:t>
        </w:r>
        <w:proofErr w:type="gramEnd"/>
      </w:ins>
    </w:p>
    <w:p w14:paraId="12C18FDB" w14:textId="77777777" w:rsidR="00332A6F" w:rsidRDefault="00332A6F" w:rsidP="00332A6F">
      <w:pPr>
        <w:rPr>
          <w:ins w:id="774" w:author="Brandon de la Houssaye" w:date="2018-11-24T17:33:00Z"/>
        </w:rPr>
      </w:pPr>
      <w:ins w:id="775" w:author="Brandon de la Houssaye" w:date="2018-11-24T17:33:00Z">
        <w:r>
          <w:t>/*!50003 SET sql_mode              = @saved_sql_mode *</w:t>
        </w:r>
        <w:proofErr w:type="gramStart"/>
        <w:r>
          <w:t>/ ;</w:t>
        </w:r>
        <w:proofErr w:type="gramEnd"/>
      </w:ins>
    </w:p>
    <w:p w14:paraId="26B87830" w14:textId="77777777" w:rsidR="00332A6F" w:rsidRDefault="00332A6F" w:rsidP="00332A6F">
      <w:pPr>
        <w:rPr>
          <w:ins w:id="776" w:author="Brandon de la Houssaye" w:date="2018-11-24T17:33:00Z"/>
        </w:rPr>
      </w:pPr>
      <w:ins w:id="777" w:author="Brandon de la Houssaye" w:date="2018-11-24T17:33:00Z">
        <w:r>
          <w:t>/*!50003 SET character_set_</w:t>
        </w:r>
        <w:proofErr w:type="gramStart"/>
        <w:r>
          <w:t>client  =</w:t>
        </w:r>
        <w:proofErr w:type="gramEnd"/>
        <w:r>
          <w:t xml:space="preserve"> @saved_cs_client */ ;</w:t>
        </w:r>
      </w:ins>
    </w:p>
    <w:p w14:paraId="0DE782B0" w14:textId="77777777" w:rsidR="00332A6F" w:rsidRDefault="00332A6F" w:rsidP="00332A6F">
      <w:pPr>
        <w:rPr>
          <w:ins w:id="778" w:author="Brandon de la Houssaye" w:date="2018-11-24T17:33:00Z"/>
        </w:rPr>
      </w:pPr>
      <w:ins w:id="779" w:author="Brandon de la Houssaye" w:date="2018-11-24T17:33:00Z">
        <w:r>
          <w:t>/*!50003 SET character_set_results = @saved_cs_results *</w:t>
        </w:r>
        <w:proofErr w:type="gramStart"/>
        <w:r>
          <w:t>/ ;</w:t>
        </w:r>
        <w:proofErr w:type="gramEnd"/>
      </w:ins>
    </w:p>
    <w:p w14:paraId="058D44BA" w14:textId="77777777" w:rsidR="00332A6F" w:rsidRDefault="00332A6F" w:rsidP="00332A6F">
      <w:pPr>
        <w:rPr>
          <w:ins w:id="780" w:author="Brandon de la Houssaye" w:date="2018-11-24T17:33:00Z"/>
        </w:rPr>
      </w:pPr>
      <w:ins w:id="781" w:author="Brandon de la Houssaye" w:date="2018-11-24T17:33:00Z">
        <w:r>
          <w:t>/*!50003 SET collation_</w:t>
        </w:r>
        <w:proofErr w:type="gramStart"/>
        <w:r>
          <w:t>connection  =</w:t>
        </w:r>
        <w:proofErr w:type="gramEnd"/>
        <w:r>
          <w:t xml:space="preserve"> @saved_col_connection */ ;</w:t>
        </w:r>
      </w:ins>
    </w:p>
    <w:p w14:paraId="17923C2F" w14:textId="77777777" w:rsidR="00332A6F" w:rsidRDefault="00332A6F" w:rsidP="00332A6F">
      <w:pPr>
        <w:rPr>
          <w:ins w:id="782" w:author="Brandon de la Houssaye" w:date="2018-11-24T17:33:00Z"/>
        </w:rPr>
      </w:pPr>
      <w:ins w:id="783" w:author="Brandon de la Houssaye" w:date="2018-11-24T17:33:00Z">
        <w:r>
          <w:t>/*!40103 SET TIME_ZONE=@OLD_TIME_ZONE */;</w:t>
        </w:r>
      </w:ins>
    </w:p>
    <w:p w14:paraId="601B9BC8" w14:textId="77777777" w:rsidR="00332A6F" w:rsidRDefault="00332A6F" w:rsidP="00332A6F">
      <w:pPr>
        <w:rPr>
          <w:ins w:id="784" w:author="Brandon de la Houssaye" w:date="2018-11-24T17:33:00Z"/>
        </w:rPr>
      </w:pPr>
    </w:p>
    <w:p w14:paraId="1E343727" w14:textId="77777777" w:rsidR="00332A6F" w:rsidRDefault="00332A6F" w:rsidP="00332A6F">
      <w:pPr>
        <w:rPr>
          <w:ins w:id="785" w:author="Brandon de la Houssaye" w:date="2018-11-24T17:33:00Z"/>
        </w:rPr>
      </w:pPr>
      <w:ins w:id="786" w:author="Brandon de la Houssaye" w:date="2018-11-24T17:33:00Z">
        <w:r>
          <w:t>/*!40101 SET SQL_MODE=@OLD_SQL_MODE */;</w:t>
        </w:r>
      </w:ins>
    </w:p>
    <w:p w14:paraId="5434916F" w14:textId="77777777" w:rsidR="00332A6F" w:rsidRDefault="00332A6F" w:rsidP="00332A6F">
      <w:pPr>
        <w:rPr>
          <w:ins w:id="787" w:author="Brandon de la Houssaye" w:date="2018-11-24T17:33:00Z"/>
        </w:rPr>
      </w:pPr>
      <w:ins w:id="788" w:author="Brandon de la Houssaye" w:date="2018-11-24T17:33:00Z">
        <w:r>
          <w:t>/*!40014 SET FOREIGN_KEY_CHECKS=@OLD_FOREIGN_KEY_CHECKS */;</w:t>
        </w:r>
      </w:ins>
    </w:p>
    <w:p w14:paraId="7FBC26FD" w14:textId="77777777" w:rsidR="00332A6F" w:rsidRDefault="00332A6F" w:rsidP="00332A6F">
      <w:pPr>
        <w:rPr>
          <w:ins w:id="789" w:author="Brandon de la Houssaye" w:date="2018-11-24T17:33:00Z"/>
        </w:rPr>
      </w:pPr>
      <w:ins w:id="790" w:author="Brandon de la Houssaye" w:date="2018-11-24T17:33:00Z">
        <w:r>
          <w:t>/*!40014 SET UNIQUE_CHECKS=@OLD_UNIQUE_CHECKS */;</w:t>
        </w:r>
      </w:ins>
    </w:p>
    <w:p w14:paraId="7030A5AD" w14:textId="77777777" w:rsidR="00332A6F" w:rsidRDefault="00332A6F" w:rsidP="00332A6F">
      <w:pPr>
        <w:rPr>
          <w:ins w:id="791" w:author="Brandon de la Houssaye" w:date="2018-11-24T17:33:00Z"/>
        </w:rPr>
      </w:pPr>
      <w:ins w:id="792" w:author="Brandon de la Houssaye" w:date="2018-11-24T17:33:00Z">
        <w:r>
          <w:t>/*!40101 SET CHARACTER_SET_CLIENT=@OLD_CHARACTER_SET_CLIENT */;</w:t>
        </w:r>
      </w:ins>
    </w:p>
    <w:p w14:paraId="1550E219" w14:textId="77777777" w:rsidR="00332A6F" w:rsidRDefault="00332A6F" w:rsidP="00332A6F">
      <w:pPr>
        <w:rPr>
          <w:ins w:id="793" w:author="Brandon de la Houssaye" w:date="2018-11-24T17:33:00Z"/>
        </w:rPr>
      </w:pPr>
      <w:ins w:id="794" w:author="Brandon de la Houssaye" w:date="2018-11-24T17:33:00Z">
        <w:r>
          <w:t>/*!40101 SET CHARACTER_SET_RESULTS=@OLD_CHARACTER_SET_RESULTS */;</w:t>
        </w:r>
      </w:ins>
    </w:p>
    <w:p w14:paraId="5AFEA37C" w14:textId="77777777" w:rsidR="00332A6F" w:rsidRDefault="00332A6F" w:rsidP="00332A6F">
      <w:pPr>
        <w:rPr>
          <w:ins w:id="795" w:author="Brandon de la Houssaye" w:date="2018-11-24T17:33:00Z"/>
        </w:rPr>
      </w:pPr>
      <w:ins w:id="796" w:author="Brandon de la Houssaye" w:date="2018-11-24T17:33:00Z">
        <w:r>
          <w:t>/*!40101 SET COLLATION_CONNECTION=@OLD_COLLATION_CONNECTION */;</w:t>
        </w:r>
      </w:ins>
    </w:p>
    <w:p w14:paraId="75D2B40B" w14:textId="77777777" w:rsidR="00332A6F" w:rsidRDefault="00332A6F" w:rsidP="00332A6F">
      <w:pPr>
        <w:rPr>
          <w:ins w:id="797" w:author="Brandon de la Houssaye" w:date="2018-11-24T17:33:00Z"/>
        </w:rPr>
      </w:pPr>
      <w:ins w:id="798" w:author="Brandon de la Houssaye" w:date="2018-11-24T17:33:00Z">
        <w:r>
          <w:t>/*!40111 SET SQL_NOTES=@OLD_SQL_NOTES */;</w:t>
        </w:r>
      </w:ins>
    </w:p>
    <w:p w14:paraId="2F520EB2" w14:textId="77777777" w:rsidR="00332A6F" w:rsidRDefault="00332A6F" w:rsidP="00332A6F">
      <w:pPr>
        <w:rPr>
          <w:ins w:id="799" w:author="Brandon de la Houssaye" w:date="2018-11-24T17:33:00Z"/>
        </w:rPr>
      </w:pPr>
    </w:p>
    <w:p w14:paraId="5E443AE1" w14:textId="7A0A9083" w:rsidR="008A38B8" w:rsidRPr="000F463B" w:rsidRDefault="00332A6F" w:rsidP="00332A6F">
      <w:ins w:id="800" w:author="Brandon de la Houssaye" w:date="2018-11-24T17:33:00Z">
        <w:r>
          <w:t>-- Dump completed on 2018-11-21 19:21:23</w:t>
        </w:r>
      </w:ins>
    </w:p>
    <w:sectPr w:rsidR="008A38B8" w:rsidRPr="000F463B"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81B44" w14:textId="77777777" w:rsidR="00324B9A" w:rsidRDefault="00324B9A">
      <w:r>
        <w:separator/>
      </w:r>
    </w:p>
  </w:endnote>
  <w:endnote w:type="continuationSeparator" w:id="0">
    <w:p w14:paraId="74B4F98E" w14:textId="77777777" w:rsidR="00324B9A" w:rsidRDefault="0032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6EB25" w14:textId="77777777" w:rsidR="00324B9A" w:rsidRDefault="00324B9A"/>
  </w:footnote>
  <w:footnote w:type="continuationSeparator" w:id="0">
    <w:p w14:paraId="6F1FA425" w14:textId="77777777" w:rsidR="00324B9A" w:rsidRDefault="00324B9A">
      <w:r>
        <w:continuationSeparator/>
      </w:r>
    </w:p>
  </w:footnote>
  <w:footnote w:id="1">
    <w:p w14:paraId="75AF6579" w14:textId="77777777" w:rsidR="00332A6F" w:rsidRDefault="00332A6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332A6F" w:rsidRDefault="00332A6F">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332A6F" w:rsidRDefault="00332A6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e la Houssaye">
    <w15:presenceInfo w15:providerId="Windows Live" w15:userId="d6a4954ea522f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7C93"/>
    <w:rsid w:val="000945F4"/>
    <w:rsid w:val="000A168B"/>
    <w:rsid w:val="000B35E5"/>
    <w:rsid w:val="000D2BDE"/>
    <w:rsid w:val="000E0ACA"/>
    <w:rsid w:val="000E5622"/>
    <w:rsid w:val="000F463B"/>
    <w:rsid w:val="00104BB0"/>
    <w:rsid w:val="0010794E"/>
    <w:rsid w:val="00130CDA"/>
    <w:rsid w:val="0013354F"/>
    <w:rsid w:val="00143F2E"/>
    <w:rsid w:val="00144E72"/>
    <w:rsid w:val="0015184A"/>
    <w:rsid w:val="001768FF"/>
    <w:rsid w:val="001A2B2E"/>
    <w:rsid w:val="001A60B1"/>
    <w:rsid w:val="001B36B1"/>
    <w:rsid w:val="001E7B7A"/>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D33B2"/>
    <w:rsid w:val="002D4E2C"/>
    <w:rsid w:val="002F7910"/>
    <w:rsid w:val="003036E6"/>
    <w:rsid w:val="00312CD4"/>
    <w:rsid w:val="00324B9A"/>
    <w:rsid w:val="00332A6F"/>
    <w:rsid w:val="0033447E"/>
    <w:rsid w:val="00336D6E"/>
    <w:rsid w:val="003427CE"/>
    <w:rsid w:val="00342CED"/>
    <w:rsid w:val="00360269"/>
    <w:rsid w:val="0037551B"/>
    <w:rsid w:val="00392DBA"/>
    <w:rsid w:val="003C2C76"/>
    <w:rsid w:val="003C3322"/>
    <w:rsid w:val="003C3FF5"/>
    <w:rsid w:val="003C68C2"/>
    <w:rsid w:val="003D4CAE"/>
    <w:rsid w:val="003E752F"/>
    <w:rsid w:val="003F26BD"/>
    <w:rsid w:val="003F52AD"/>
    <w:rsid w:val="004264AB"/>
    <w:rsid w:val="0043144F"/>
    <w:rsid w:val="00431BFA"/>
    <w:rsid w:val="004353CF"/>
    <w:rsid w:val="00440A5C"/>
    <w:rsid w:val="004471F6"/>
    <w:rsid w:val="004631BC"/>
    <w:rsid w:val="00484761"/>
    <w:rsid w:val="00484DD5"/>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92E2A"/>
    <w:rsid w:val="00693D5D"/>
    <w:rsid w:val="006B7F03"/>
    <w:rsid w:val="006E1281"/>
    <w:rsid w:val="00722009"/>
    <w:rsid w:val="00725B45"/>
    <w:rsid w:val="00757895"/>
    <w:rsid w:val="00787D81"/>
    <w:rsid w:val="00787F0C"/>
    <w:rsid w:val="007A4970"/>
    <w:rsid w:val="007A7EC5"/>
    <w:rsid w:val="007B218D"/>
    <w:rsid w:val="007C4336"/>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D684F"/>
    <w:rsid w:val="00D06623"/>
    <w:rsid w:val="00D07D35"/>
    <w:rsid w:val="00D14C6B"/>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F2544"/>
    <w:rsid w:val="00DF2DDE"/>
    <w:rsid w:val="00E01667"/>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residents_of_the_United_St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extrading.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en.wikipedia.org/wiki/List_of_natural_disasters_in_the_United_States" TargetMode="External"/><Relationship Id="rId4" Type="http://schemas.openxmlformats.org/officeDocument/2006/relationships/settings" Target="settings.xml"/><Relationship Id="rId9" Type="http://schemas.openxmlformats.org/officeDocument/2006/relationships/hyperlink" Target="https://en.wikipedia.org/wiki/Timeline_of_United_States_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1FD9A-88A8-4EA5-B9E0-969E33A8B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213</Pages>
  <Words>176715</Words>
  <Characters>1007276</Characters>
  <Application>Microsoft Office Word</Application>
  <DocSecurity>0</DocSecurity>
  <Lines>8393</Lines>
  <Paragraphs>2363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1181628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Brandon de la Houssaye</cp:lastModifiedBy>
  <cp:revision>3</cp:revision>
  <cp:lastPrinted>2012-08-02T18:53:00Z</cp:lastPrinted>
  <dcterms:created xsi:type="dcterms:W3CDTF">2018-11-24T22:14:00Z</dcterms:created>
  <dcterms:modified xsi:type="dcterms:W3CDTF">2018-11-25T00:09:00Z</dcterms:modified>
</cp:coreProperties>
</file>